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907" w:rsidRDefault="000C6907" w:rsidP="006233BE">
      <w:pPr>
        <w:jc w:val="center"/>
        <w:rPr>
          <w:rFonts w:hint="eastAsia"/>
          <w:b/>
          <w:sz w:val="32"/>
          <w:szCs w:val="32"/>
        </w:rPr>
      </w:pPr>
      <w:r>
        <w:rPr>
          <w:rFonts w:hint="eastAsia"/>
          <w:b/>
          <w:sz w:val="32"/>
          <w:szCs w:val="32"/>
        </w:rPr>
        <w:t>Chapter 1</w:t>
      </w:r>
    </w:p>
    <w:p w:rsidR="000C6907" w:rsidRDefault="000C6907" w:rsidP="000C690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Exercise 1.1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Review the documentation for your compiler and determine what file naming convention it uses. Compile and run the main program from page 2.</w:t>
      </w:r>
    </w:p>
    <w:p w:rsidR="000C6907" w:rsidRDefault="000C6907" w:rsidP="000C6907">
      <w:pPr>
        <w:pStyle w:val="3"/>
        <w:spacing w:before="240" w:after="240"/>
        <w:rPr>
          <w:rFonts w:ascii="Helvetica" w:hAnsi="Helvetica" w:cs="Helvetica"/>
          <w:color w:val="333333"/>
          <w:sz w:val="36"/>
          <w:szCs w:val="36"/>
        </w:rPr>
      </w:pPr>
      <w:r>
        <w:rPr>
          <w:rFonts w:ascii="Helvetica" w:hAnsi="Helvetica" w:cs="Helvetica"/>
          <w:color w:val="333333"/>
          <w:sz w:val="36"/>
          <w:szCs w:val="36"/>
        </w:rPr>
        <w:t>Windows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5257800" cy="1647825"/>
            <wp:effectExtent l="0" t="0" r="0" b="9525"/>
            <wp:docPr id="11" name="图片 11" descr="window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1647825"/>
                    </a:xfrm>
                    <a:prstGeom prst="rect">
                      <a:avLst/>
                    </a:prstGeom>
                    <a:noFill/>
                    <a:ln>
                      <a:noFill/>
                    </a:ln>
                  </pic:spPr>
                </pic:pic>
              </a:graphicData>
            </a:graphic>
          </wp:inline>
        </w:drawing>
      </w:r>
    </w:p>
    <w:p w:rsidR="000C6907" w:rsidRDefault="000C6907" w:rsidP="000C6907">
      <w:pPr>
        <w:pStyle w:val="3"/>
        <w:spacing w:before="240" w:after="240"/>
        <w:rPr>
          <w:rFonts w:ascii="Helvetica" w:hAnsi="Helvetica" w:cs="Helvetica"/>
          <w:color w:val="333333"/>
          <w:sz w:val="36"/>
          <w:szCs w:val="36"/>
        </w:rPr>
      </w:pPr>
      <w:r>
        <w:rPr>
          <w:rFonts w:ascii="Helvetica" w:hAnsi="Helvetica" w:cs="Helvetica"/>
          <w:color w:val="333333"/>
          <w:sz w:val="36"/>
          <w:szCs w:val="36"/>
        </w:rPr>
        <w:t>Linux</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4305300" cy="552450"/>
            <wp:effectExtent l="0" t="0" r="0" b="0"/>
            <wp:docPr id="10" name="图片 10" descr="Linu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552450"/>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Exercise 1.2: Change the program to return -1. A return value of -1 is often treated as an indicator that the program failed. Recompile and rerun your program to see how your system treats a failure indicator from main.</w:t>
      </w:r>
    </w:p>
    <w:p w:rsidR="000C6907" w:rsidRDefault="000C6907" w:rsidP="000C6907">
      <w:pPr>
        <w:pStyle w:val="3"/>
        <w:spacing w:before="240" w:after="240"/>
        <w:rPr>
          <w:rFonts w:ascii="Helvetica" w:hAnsi="Helvetica" w:cs="Helvetica"/>
          <w:color w:val="333333"/>
          <w:sz w:val="36"/>
          <w:szCs w:val="36"/>
        </w:rPr>
      </w:pPr>
      <w:r>
        <w:rPr>
          <w:rFonts w:ascii="Helvetica" w:hAnsi="Helvetica" w:cs="Helvetica"/>
          <w:color w:val="333333"/>
          <w:sz w:val="36"/>
          <w:szCs w:val="36"/>
        </w:rPr>
        <w:t>Windows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105150" cy="742950"/>
            <wp:effectExtent l="0" t="0" r="0" b="0"/>
            <wp:docPr id="9" name="图片 9" descr="window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742950"/>
                    </a:xfrm>
                    <a:prstGeom prst="rect">
                      <a:avLst/>
                    </a:prstGeom>
                    <a:noFill/>
                    <a:ln>
                      <a:noFill/>
                    </a:ln>
                  </pic:spPr>
                </pic:pic>
              </a:graphicData>
            </a:graphic>
          </wp:inline>
        </w:drawing>
      </w:r>
    </w:p>
    <w:p w:rsidR="000C6907" w:rsidRDefault="000C6907" w:rsidP="000C6907">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Linux</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114675" cy="504825"/>
            <wp:effectExtent l="0" t="0" r="9525" b="9525"/>
            <wp:docPr id="8" name="图片 8" descr="linux">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504825"/>
                    </a:xfrm>
                    <a:prstGeom prst="rect">
                      <a:avLst/>
                    </a:prstGeom>
                    <a:noFill/>
                    <a:ln>
                      <a:noFill/>
                    </a:ln>
                  </pic:spPr>
                </pic:pic>
              </a:graphicData>
            </a:graphic>
          </wp:inline>
        </w:drawing>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255</w:t>
      </w:r>
      <w:r>
        <w:rPr>
          <w:rFonts w:ascii="Helvetica" w:hAnsi="Helvetica" w:cs="Helvetica"/>
          <w:color w:val="333333"/>
        </w:rPr>
        <w:t>? why? please look at</w:t>
      </w:r>
      <w:r>
        <w:rPr>
          <w:rStyle w:val="apple-converted-space"/>
          <w:rFonts w:ascii="Helvetica" w:hAnsi="Helvetica" w:cs="Helvetica"/>
          <w:color w:val="333333"/>
        </w:rPr>
        <w:t> </w:t>
      </w:r>
      <w:hyperlink r:id="rId13" w:history="1">
        <w:r>
          <w:rPr>
            <w:rStyle w:val="a5"/>
            <w:rFonts w:ascii="Helvetica" w:hAnsi="Helvetica" w:cs="Helvetica"/>
            <w:color w:val="4183C4"/>
          </w:rPr>
          <w:t>this</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to print Hello, World on the standard output.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Hello, World</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Our program used the addition operator, +, to add two numbers. Write a program that uses the multiplication operator, *, to print the product instead.</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Enter two numbers:</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v1 = </w:t>
      </w:r>
      <w:r>
        <w:rPr>
          <w:rStyle w:val="pl-c1"/>
          <w:rFonts w:ascii="Consolas" w:hAnsi="Consolas" w:cs="Consolas"/>
          <w:color w:val="0086B3"/>
          <w:sz w:val="21"/>
          <w:szCs w:val="21"/>
        </w:rPr>
        <w:t>0</w:t>
      </w:r>
      <w:r>
        <w:rPr>
          <w:rFonts w:ascii="Consolas" w:hAnsi="Consolas" w:cs="Consolas"/>
          <w:color w:val="333333"/>
          <w:sz w:val="21"/>
          <w:szCs w:val="21"/>
        </w:rPr>
        <w:t xml:space="preserve">, v2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v1 &gt;&gt;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The product of </w:t>
      </w:r>
      <w:r>
        <w:rPr>
          <w:rStyle w:val="pl-pds"/>
          <w:rFonts w:ascii="Consolas" w:hAnsi="Consolas" w:cs="Consolas"/>
          <w:color w:val="183691"/>
          <w:sz w:val="21"/>
          <w:szCs w:val="21"/>
        </w:rPr>
        <w:t>"</w:t>
      </w:r>
      <w:r>
        <w:rPr>
          <w:rFonts w:ascii="Consolas" w:hAnsi="Consolas" w:cs="Consolas"/>
          <w:color w:val="333333"/>
          <w:sz w:val="21"/>
          <w:szCs w:val="21"/>
        </w:rPr>
        <w:t xml:space="preserve"> &lt;&lt; v1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and </w:t>
      </w:r>
      <w:r>
        <w:rPr>
          <w:rStyle w:val="pl-pds"/>
          <w:rFonts w:ascii="Consolas" w:hAnsi="Consolas" w:cs="Consolas"/>
          <w:color w:val="183691"/>
          <w:sz w:val="21"/>
          <w:szCs w:val="21"/>
        </w:rPr>
        <w:t>"</w:t>
      </w:r>
      <w:r>
        <w:rPr>
          <w:rFonts w:ascii="Consolas" w:hAnsi="Consolas" w:cs="Consolas"/>
          <w:color w:val="333333"/>
          <w:sz w:val="21"/>
          <w:szCs w:val="21"/>
        </w:rPr>
        <w:t xml:space="preserve"> &lt;&lt;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is </w:t>
      </w:r>
      <w:r>
        <w:rPr>
          <w:rStyle w:val="pl-pds"/>
          <w:rFonts w:ascii="Consolas" w:hAnsi="Consolas" w:cs="Consolas"/>
          <w:color w:val="183691"/>
          <w:sz w:val="21"/>
          <w:szCs w:val="21"/>
        </w:rPr>
        <w:t>"</w:t>
      </w:r>
      <w:r>
        <w:rPr>
          <w:rFonts w:ascii="Consolas" w:hAnsi="Consolas" w:cs="Consolas"/>
          <w:color w:val="333333"/>
          <w:sz w:val="21"/>
          <w:szCs w:val="21"/>
        </w:rPr>
        <w:t xml:space="preserve"> &lt;&lt; v1 * v2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1.5</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wrote the output in one large statement. Rewrite the program to use a separate statement to print each operand.</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Enter two numbers:</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v1 = </w:t>
      </w:r>
      <w:r>
        <w:rPr>
          <w:rStyle w:val="pl-c1"/>
          <w:rFonts w:ascii="Consolas" w:hAnsi="Consolas" w:cs="Consolas"/>
          <w:color w:val="0086B3"/>
          <w:sz w:val="21"/>
          <w:szCs w:val="21"/>
        </w:rPr>
        <w:t>0</w:t>
      </w:r>
      <w:r>
        <w:rPr>
          <w:rFonts w:ascii="Consolas" w:hAnsi="Consolas" w:cs="Consolas"/>
          <w:color w:val="333333"/>
          <w:sz w:val="21"/>
          <w:szCs w:val="21"/>
        </w:rPr>
        <w:t xml:space="preserve">, v2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v1 &gt;&gt;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The product of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and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is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v1 *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1.6</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whether the following program fragment is legal.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It's illegal.</w:t>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[Error] expected primary-expression before '&lt;&lt;' token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Fixed it: remove the spare semicolons.</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The sum of </w:t>
      </w:r>
      <w:r>
        <w:rPr>
          <w:rStyle w:val="pl-pds"/>
          <w:rFonts w:ascii="Consolas" w:hAnsi="Consolas" w:cs="Consolas"/>
          <w:color w:val="183691"/>
          <w:sz w:val="21"/>
          <w:szCs w:val="21"/>
        </w:rPr>
        <w:t>"</w:t>
      </w:r>
      <w:r>
        <w:rPr>
          <w:rFonts w:ascii="Consolas" w:hAnsi="Consolas" w:cs="Consolas"/>
          <w:color w:val="333333"/>
          <w:sz w:val="21"/>
          <w:szCs w:val="21"/>
        </w:rPr>
        <w:t xml:space="preserve"> &lt;&lt; v1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and </w:t>
      </w:r>
      <w:r>
        <w:rPr>
          <w:rStyle w:val="pl-pds"/>
          <w:rFonts w:ascii="Consolas" w:hAnsi="Consolas" w:cs="Consolas"/>
          <w:color w:val="183691"/>
          <w:sz w:val="21"/>
          <w:szCs w:val="21"/>
        </w:rPr>
        <w:t>"</w:t>
      </w:r>
      <w:r>
        <w:rPr>
          <w:rFonts w:ascii="Consolas" w:hAnsi="Consolas" w:cs="Consolas"/>
          <w:color w:val="333333"/>
          <w:sz w:val="21"/>
          <w:szCs w:val="21"/>
        </w:rPr>
        <w:t xml:space="preserve"> &lt;&lt; v2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is </w:t>
      </w:r>
      <w:r>
        <w:rPr>
          <w:rStyle w:val="pl-pds"/>
          <w:rFonts w:ascii="Consolas" w:hAnsi="Consolas" w:cs="Consolas"/>
          <w:color w:val="183691"/>
          <w:sz w:val="21"/>
          <w:szCs w:val="21"/>
        </w:rPr>
        <w:t>"</w:t>
      </w:r>
      <w:r>
        <w:rPr>
          <w:rFonts w:ascii="Consolas" w:hAnsi="Consolas" w:cs="Consolas"/>
          <w:color w:val="333333"/>
          <w:sz w:val="21"/>
          <w:szCs w:val="21"/>
        </w:rPr>
        <w:t xml:space="preserve"> &lt;&lt; v1 + v2 &lt;&lt; std::endl;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1.7</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Compile a program that has incorrectly nested comments.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Example:</w:t>
      </w: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w:t>
      </w: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comment pairs /* */</w:t>
      </w:r>
      <w:r>
        <w:rPr>
          <w:rFonts w:ascii="Consolas" w:hAnsi="Consolas" w:cs="Consolas"/>
          <w:color w:val="333333"/>
          <w:sz w:val="21"/>
          <w:szCs w:val="21"/>
        </w:rPr>
        <w:t xml:space="preserve"> cannot nest.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cannot nest</w:t>
      </w:r>
      <w:r>
        <w:rPr>
          <w:rStyle w:val="pl-pds"/>
          <w:rFonts w:ascii="Consolas" w:hAnsi="Consolas" w:cs="Consolas"/>
          <w:color w:val="183691"/>
          <w:sz w:val="21"/>
          <w:szCs w:val="21"/>
        </w:rPr>
        <w:t>''</w:t>
      </w:r>
      <w:r>
        <w:rPr>
          <w:rFonts w:ascii="Consolas" w:hAnsi="Consolas" w:cs="Consolas"/>
          <w:color w:val="333333"/>
          <w:sz w:val="21"/>
          <w:szCs w:val="21"/>
        </w:rPr>
        <w:t xml:space="preserve"> is considered source code,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as is the rest of the program</w:t>
      </w:r>
    </w:p>
    <w:p w:rsidR="000C6907" w:rsidRDefault="000C6907" w:rsidP="000C6907">
      <w:pPr>
        <w:pStyle w:val="HTML"/>
        <w:shd w:val="clear" w:color="auto" w:fill="F7F7F7"/>
        <w:rPr>
          <w:rFonts w:ascii="Consolas" w:hAnsi="Consolas" w:cs="Consolas"/>
          <w:color w:val="333333"/>
          <w:sz w:val="21"/>
          <w:szCs w:val="21"/>
        </w:rPr>
      </w:pPr>
      <w:r>
        <w:rPr>
          <w:rStyle w:val="pl-ii"/>
          <w:rFonts w:ascii="Consolas" w:hAnsi="Consolas" w:cs="Consolas"/>
          <w:color w:val="F8F8F8"/>
          <w:sz w:val="21"/>
          <w:szCs w:val="21"/>
          <w:shd w:val="clear" w:color="auto" w:fill="B52A1D"/>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Compiled result(g++):</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4467225" cy="666750"/>
            <wp:effectExtent l="0" t="0" r="9525" b="0"/>
            <wp:docPr id="7" name="图片 7" descr="resul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666750"/>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1.8</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Indicate which, if any, of the following output statements are legal: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w:t>
      </w:r>
      <w:r>
        <w:rPr>
          <w:rStyle w:val="pl-pds"/>
          <w:rFonts w:ascii="Consolas" w:hAnsi="Consolas" w:cs="Consolas"/>
          <w:color w:val="183691"/>
          <w:sz w:val="21"/>
          <w:szCs w:val="21"/>
        </w:rPr>
        <w:t>"</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w:t>
      </w:r>
      <w:r>
        <w:rPr>
          <w:rStyle w:val="pl-pds"/>
          <w:rFonts w:ascii="Consolas" w:hAnsi="Consolas" w:cs="Consolas"/>
          <w:color w:val="183691"/>
          <w:sz w:val="21"/>
          <w:szCs w:val="21"/>
        </w:rPr>
        <w:t>"</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pl-c"/>
          <w:rFonts w:ascii="Consolas" w:hAnsi="Consolas" w:cs="Consolas"/>
          <w:color w:val="969896"/>
          <w:sz w:val="21"/>
          <w:szCs w:val="21"/>
        </w:rPr>
        <w: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p>
    <w:p w:rsidR="000C6907" w:rsidRDefault="000C6907" w:rsidP="000C6907">
      <w:pPr>
        <w:pStyle w:val="HTML"/>
        <w:shd w:val="clear" w:color="auto" w:fill="F7F7F7"/>
        <w:rPr>
          <w:rFonts w:ascii="Consolas" w:hAnsi="Consolas" w:cs="Consolas"/>
          <w:color w:val="777777"/>
          <w:sz w:val="21"/>
          <w:szCs w:val="21"/>
        </w:rPr>
      </w:pPr>
      <w:r>
        <w:rPr>
          <w:rStyle w:val="pl-s"/>
          <w:rFonts w:ascii="Consolas" w:hAnsi="Consolas" w:cs="Consolas"/>
          <w:color w:val="183691"/>
          <w:sz w:val="21"/>
          <w:szCs w:val="21"/>
        </w:rPr>
        <w:t xml:space="preserve">std::cout &lt;&lt; /* </w:t>
      </w:r>
      <w:r>
        <w:rPr>
          <w:rStyle w:val="pl-pds"/>
          <w:rFonts w:ascii="Consolas" w:hAnsi="Consolas" w:cs="Consolas"/>
          <w:color w:val="183691"/>
          <w:sz w:val="21"/>
          <w:szCs w:val="21"/>
        </w:rPr>
        <w:t>"</w:t>
      </w:r>
      <w:r>
        <w:rPr>
          <w:rStyle w:val="pl-ii"/>
          <w:rFonts w:ascii="Consolas" w:hAnsi="Consolas" w:cs="Consolas"/>
          <w:color w:val="F8F8F8"/>
          <w:sz w:val="21"/>
          <w:szCs w:val="21"/>
          <w:shd w:val="clear" w:color="auto" w:fill="B52A1D"/>
        </w:rPr>
        <w:t>*/" /* "/*" */;</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After you’ve predicted what will happen, test your answers by compiling a program with each of these statements. Correct any errors you encounter.</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Compiled result(g++):</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6591300" cy="1181100"/>
            <wp:effectExtent l="0" t="0" r="0" b="0"/>
            <wp:docPr id="6" name="图片 6" descr="resul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300" cy="1181100"/>
                    </a:xfrm>
                    <a:prstGeom prst="rect">
                      <a:avLst/>
                    </a:prstGeom>
                    <a:noFill/>
                    <a:ln>
                      <a:noFill/>
                    </a:ln>
                  </pic:spPr>
                </pic:pic>
              </a:graphicData>
            </a:graphic>
          </wp:inline>
        </w:drawing>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Corrected? just added a quote: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c"/>
          <w:rFonts w:ascii="Consolas" w:hAnsi="Consolas" w:cs="Consolas"/>
          <w:color w:val="969896"/>
          <w:sz w:val="21"/>
          <w:szCs w:val="21"/>
        </w:rPr>
        <w: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c"/>
          <w:rFonts w:ascii="Consolas" w:hAnsi="Consolas" w:cs="Consolas"/>
          <w:color w:val="969896"/>
          <w:sz w:val="21"/>
          <w:szCs w:val="21"/>
        </w:rPr>
        <w: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 </w:t>
      </w:r>
      <w:r>
        <w:rPr>
          <w:rStyle w:val="pl-pds"/>
          <w:rFonts w:ascii="Consolas" w:hAnsi="Consolas" w:cs="Consolas"/>
          <w:color w:val="183691"/>
          <w:sz w:val="21"/>
          <w:szCs w:val="21"/>
        </w:rPr>
        <w:t>"</w:t>
      </w:r>
      <w:r>
        <w:rPr>
          <w:rStyle w:val="pl-c"/>
          <w:rFonts w:ascii="Consolas" w:hAnsi="Consolas" w:cs="Consolas"/>
          <w:color w:val="969896"/>
          <w:sz w:val="21"/>
          <w:szCs w:val="21"/>
        </w:rPr>
        <w:t>/*" */</w:t>
      </w:r>
      <w:r>
        <w:rPr>
          <w:rFonts w:ascii="Consolas" w:hAnsi="Consolas" w:cs="Consolas"/>
          <w:color w:val="333333"/>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Output: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 /*</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18" w:history="1">
        <w:r>
          <w:rPr>
            <w:rStyle w:val="a5"/>
            <w:rFonts w:ascii="Helvetica" w:hAnsi="Helvetica" w:cs="Helvetica"/>
            <w:color w:val="4183C4"/>
            <w:sz w:val="42"/>
            <w:szCs w:val="42"/>
          </w:rPr>
          <w:t>Exercise 1.9</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19" w:history="1">
        <w:r>
          <w:rPr>
            <w:rStyle w:val="a5"/>
            <w:rFonts w:ascii="Helvetica" w:hAnsi="Helvetica" w:cs="Helvetica"/>
            <w:color w:val="4183C4"/>
            <w:sz w:val="42"/>
            <w:szCs w:val="42"/>
          </w:rPr>
          <w:t>Exercise 1.10</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20" w:history="1">
        <w:r>
          <w:rPr>
            <w:rStyle w:val="a5"/>
            <w:rFonts w:ascii="Helvetica" w:hAnsi="Helvetica" w:cs="Helvetica"/>
            <w:color w:val="4183C4"/>
            <w:sz w:val="42"/>
            <w:szCs w:val="42"/>
          </w:rPr>
          <w:t>Exercise 1.11</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for loop do? What is the final value of sum?</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sum = </w:t>
      </w:r>
      <w:r>
        <w:rPr>
          <w:rStyle w:val="pl-c1"/>
          <w:rFonts w:ascii="Consolas" w:hAnsi="Consolas" w:cs="Consolas"/>
          <w:color w:val="0086B3"/>
          <w:sz w:val="21"/>
          <w:szCs w:val="21"/>
        </w:rPr>
        <w:t>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100</w:t>
      </w:r>
      <w:r>
        <w:rPr>
          <w:rFonts w:ascii="Consolas" w:hAnsi="Consolas" w:cs="Consolas"/>
          <w:color w:val="777777"/>
          <w:sz w:val="21"/>
          <w:szCs w:val="21"/>
        </w:rPr>
        <w:t xml:space="preserve">; i &lt;= </w:t>
      </w:r>
      <w:r>
        <w:rPr>
          <w:rStyle w:val="pl-c1"/>
          <w:rFonts w:ascii="Consolas" w:hAnsi="Consolas" w:cs="Consolas"/>
          <w:color w:val="0086B3"/>
          <w:sz w:val="21"/>
          <w:szCs w:val="21"/>
        </w:rPr>
        <w:t>100</w:t>
      </w:r>
      <w:r>
        <w:rPr>
          <w:rFonts w:ascii="Consolas" w:hAnsi="Consolas" w:cs="Consolas"/>
          <w:color w:val="777777"/>
          <w:sz w:val="21"/>
          <w:szCs w:val="21"/>
        </w:rPr>
        <w:t>; ++i)</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sum += i;</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loop sums the numbers from -100 to 100. the final value of sum is zero.</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Rewrite the exercises from § 1.4.1 (p. 13) using for loops.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Ex1.9:</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sum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w:t>
      </w:r>
      <w:r>
        <w:rPr>
          <w:rStyle w:val="pl-c1"/>
          <w:rFonts w:ascii="Consolas" w:hAnsi="Consolas" w:cs="Consolas"/>
          <w:color w:val="0086B3"/>
          <w:sz w:val="21"/>
          <w:szCs w:val="21"/>
        </w:rPr>
        <w:t>50</w:t>
      </w:r>
      <w:r>
        <w:rPr>
          <w:rFonts w:ascii="Consolas" w:hAnsi="Consolas" w:cs="Consolas"/>
          <w:color w:val="333333"/>
          <w:sz w:val="21"/>
          <w:szCs w:val="21"/>
        </w:rPr>
        <w:t>; i&lt;=</w:t>
      </w:r>
      <w:r>
        <w:rPr>
          <w:rStyle w:val="pl-c1"/>
          <w:rFonts w:ascii="Consolas" w:hAnsi="Consolas" w:cs="Consolas"/>
          <w:color w:val="0086B3"/>
          <w:sz w:val="21"/>
          <w:szCs w:val="21"/>
        </w:rPr>
        <w:t>100</w:t>
      </w:r>
      <w:r>
        <w:rPr>
          <w:rFonts w:ascii="Consolas" w:hAnsi="Consolas" w:cs="Consolas"/>
          <w:color w:val="333333"/>
          <w:sz w:val="21"/>
          <w:szCs w:val="21"/>
        </w:rPr>
        <w:t>; ++i)</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 += i;</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the sum is: </w:t>
      </w:r>
      <w:r>
        <w:rPr>
          <w:rStyle w:val="pl-pds"/>
          <w:rFonts w:ascii="Consolas" w:hAnsi="Consolas" w:cs="Consolas"/>
          <w:color w:val="183691"/>
          <w:sz w:val="21"/>
          <w:szCs w:val="21"/>
        </w:rPr>
        <w:t>"</w:t>
      </w:r>
      <w:r>
        <w:rPr>
          <w:rFonts w:ascii="Consolas" w:hAnsi="Consolas" w:cs="Consolas"/>
          <w:color w:val="333333"/>
          <w:sz w:val="21"/>
          <w:szCs w:val="21"/>
        </w:rPr>
        <w:t xml:space="preserve"> &lt;&lt; sum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Ex1.10:</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w:t>
      </w:r>
      <w:r>
        <w:rPr>
          <w:rStyle w:val="pl-c1"/>
          <w:rFonts w:ascii="Consolas" w:hAnsi="Consolas" w:cs="Consolas"/>
          <w:color w:val="0086B3"/>
          <w:sz w:val="21"/>
          <w:szCs w:val="21"/>
        </w:rPr>
        <w:t>10</w:t>
      </w:r>
      <w:r>
        <w:rPr>
          <w:rFonts w:ascii="Consolas" w:hAnsi="Consolas" w:cs="Consolas"/>
          <w:color w:val="333333"/>
          <w:sz w:val="21"/>
          <w:szCs w:val="21"/>
        </w:rPr>
        <w:t>; i&gt;=</w:t>
      </w:r>
      <w:r>
        <w:rPr>
          <w:rStyle w:val="pl-c1"/>
          <w:rFonts w:ascii="Consolas" w:hAnsi="Consolas" w:cs="Consolas"/>
          <w:color w:val="0086B3"/>
          <w:sz w:val="21"/>
          <w:szCs w:val="21"/>
        </w:rPr>
        <w:t>0</w:t>
      </w:r>
      <w:r>
        <w:rPr>
          <w:rFonts w:ascii="Consolas" w:hAnsi="Consolas" w:cs="Consolas"/>
          <w:color w:val="333333"/>
          <w:sz w:val="21"/>
          <w:szCs w:val="21"/>
        </w:rPr>
        <w:t>; --i)</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i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Ex1.11: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val_small = </w:t>
      </w:r>
      <w:r>
        <w:rPr>
          <w:rStyle w:val="pl-c1"/>
          <w:rFonts w:ascii="Consolas" w:hAnsi="Consolas" w:cs="Consolas"/>
          <w:color w:val="0086B3"/>
          <w:sz w:val="21"/>
          <w:szCs w:val="21"/>
        </w:rPr>
        <w:t>0</w:t>
      </w:r>
      <w:r>
        <w:rPr>
          <w:rFonts w:ascii="Consolas" w:hAnsi="Consolas" w:cs="Consolas"/>
          <w:color w:val="333333"/>
          <w:sz w:val="21"/>
          <w:szCs w:val="21"/>
        </w:rPr>
        <w:t xml:space="preserve">, val_big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please input two integers:</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val_small &gt;&gt; val_big;</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(val_small &gt; val_big)</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tmp = val_small;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val_small = val_big;</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val_big = tmp;</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i=val_small; i&lt;=val_big; ++i)</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i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1.14</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Compare and contrast the loops that used a for with those using a while. Are there advantages or disadvantages to using either form?</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If you need a pattern which is using a variable in a condition and incrementing that variable in the body. You should use</w:t>
      </w:r>
      <w:r>
        <w:rPr>
          <w:rStyle w:val="HTML0"/>
          <w:rFonts w:ascii="Consolas" w:hAnsi="Consolas" w:cs="Consolas"/>
          <w:color w:val="333333"/>
          <w:sz w:val="21"/>
          <w:szCs w:val="21"/>
        </w:rPr>
        <w:t>for</w:t>
      </w:r>
      <w:r>
        <w:rPr>
          <w:rStyle w:val="apple-converted-space"/>
          <w:rFonts w:ascii="Helvetica" w:hAnsi="Helvetica" w:cs="Helvetica"/>
          <w:color w:val="333333"/>
        </w:rPr>
        <w:t> </w:t>
      </w:r>
      <w:r>
        <w:rPr>
          <w:rFonts w:ascii="Helvetica" w:hAnsi="Helvetica" w:cs="Helvetica"/>
          <w:color w:val="333333"/>
        </w:rPr>
        <w:t>loop. Else the</w:t>
      </w:r>
      <w:r>
        <w:rPr>
          <w:rStyle w:val="apple-converted-space"/>
          <w:rFonts w:ascii="Helvetica" w:hAnsi="Helvetica" w:cs="Helvetica"/>
          <w:color w:val="333333"/>
        </w:rPr>
        <w:t> </w:t>
      </w:r>
      <w:r>
        <w:rPr>
          <w:rStyle w:val="HTML0"/>
          <w:rFonts w:ascii="Consolas" w:hAnsi="Consolas" w:cs="Consolas"/>
          <w:color w:val="333333"/>
          <w:sz w:val="21"/>
          <w:szCs w:val="21"/>
        </w:rPr>
        <w:t>while</w:t>
      </w:r>
      <w:r>
        <w:rPr>
          <w:rStyle w:val="apple-converted-space"/>
          <w:rFonts w:ascii="Helvetica" w:hAnsi="Helvetica" w:cs="Helvetica"/>
          <w:color w:val="333333"/>
        </w:rPr>
        <w:t> </w:t>
      </w:r>
      <w:r>
        <w:rPr>
          <w:rFonts w:ascii="Helvetica" w:hAnsi="Helvetica" w:cs="Helvetica"/>
          <w:color w:val="333333"/>
        </w:rPr>
        <w:t>loop is more simple.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Want to know more? look at</w:t>
      </w:r>
      <w:r>
        <w:rPr>
          <w:rStyle w:val="apple-converted-space"/>
          <w:rFonts w:ascii="Helvetica" w:hAnsi="Helvetica" w:cs="Helvetica"/>
          <w:color w:val="333333"/>
        </w:rPr>
        <w:t> </w:t>
      </w:r>
      <w:hyperlink r:id="rId21" w:history="1">
        <w:r>
          <w:rPr>
            <w:rStyle w:val="a5"/>
            <w:rFonts w:ascii="Helvetica" w:hAnsi="Helvetica" w:cs="Helvetica"/>
            <w:color w:val="4183C4"/>
          </w:rPr>
          <w:t>this</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1.15</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programs that contain the common errors discussed in the box on page 16. Familiarize yourself with the messages the compiler generates.</w:t>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JUST READ IT!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1.16</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Write your own version of a program that prints the sum of a set of integers read from cin.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Many people confused about this exercise, such as</w:t>
      </w:r>
      <w:r>
        <w:rPr>
          <w:rStyle w:val="apple-converted-space"/>
          <w:rFonts w:ascii="Helvetica" w:hAnsi="Helvetica" w:cs="Helvetica"/>
          <w:color w:val="333333"/>
        </w:rPr>
        <w:t> </w:t>
      </w:r>
      <w:hyperlink r:id="rId22" w:history="1">
        <w:r>
          <w:rPr>
            <w:rStyle w:val="a5"/>
            <w:rFonts w:ascii="Helvetica" w:hAnsi="Helvetica" w:cs="Helvetica"/>
            <w:color w:val="4183C4"/>
          </w:rPr>
          <w:t>this</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23" w:history="1">
        <w:r>
          <w:rPr>
            <w:rStyle w:val="a5"/>
            <w:rFonts w:ascii="Helvetica" w:hAnsi="Helvetica" w:cs="Helvetica"/>
            <w:color w:val="4183C4"/>
          </w:rPr>
          <w:t>this</w:t>
        </w:r>
      </w:hyperlink>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In my opinion, the exercise aim to write the program without "</w:t>
      </w:r>
      <w:r>
        <w:rPr>
          <w:rStyle w:val="a4"/>
          <w:rFonts w:ascii="Helvetica" w:hAnsi="Helvetica" w:cs="Helvetica"/>
          <w:color w:val="333333"/>
        </w:rPr>
        <w:t>END-OF-FILE</w:t>
      </w:r>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BUT</w:t>
      </w:r>
      <w:r>
        <w:rPr>
          <w:rFonts w:ascii="Helvetica" w:hAnsi="Helvetica" w:cs="Helvetica"/>
          <w:color w:val="333333"/>
        </w:rPr>
        <w:t>, the</w:t>
      </w:r>
      <w:r>
        <w:rPr>
          <w:rStyle w:val="apple-converted-space"/>
          <w:rFonts w:ascii="Helvetica" w:hAnsi="Helvetica" w:cs="Helvetica"/>
          <w:color w:val="333333"/>
        </w:rPr>
        <w:t> </w:t>
      </w:r>
      <w:hyperlink r:id="rId24" w:anchor="msg561450" w:history="1">
        <w:r>
          <w:rPr>
            <w:rStyle w:val="a5"/>
            <w:rFonts w:ascii="Helvetica" w:hAnsi="Helvetica" w:cs="Helvetica"/>
            <w:color w:val="4183C4"/>
          </w:rPr>
          <w:t>code</w:t>
        </w:r>
      </w:hyperlink>
      <w:r>
        <w:rPr>
          <w:rStyle w:val="apple-converted-space"/>
          <w:rFonts w:ascii="Helvetica" w:hAnsi="Helvetica" w:cs="Helvetica"/>
          <w:color w:val="333333"/>
        </w:rPr>
        <w:t> </w:t>
      </w:r>
      <w:r>
        <w:rPr>
          <w:rFonts w:ascii="Helvetica" w:hAnsi="Helvetica" w:cs="Helvetica"/>
          <w:color w:val="333333"/>
        </w:rPr>
        <w:t>in first link is not correct.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following are my own version:</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limit = </w:t>
      </w:r>
      <w:r>
        <w:rPr>
          <w:rStyle w:val="pl-c1"/>
          <w:rFonts w:ascii="Consolas" w:hAnsi="Consolas" w:cs="Consolas"/>
          <w:color w:val="0086B3"/>
          <w:sz w:val="21"/>
          <w:szCs w:val="21"/>
        </w:rPr>
        <w:t>0</w:t>
      </w:r>
      <w:r>
        <w:rPr>
          <w:rFonts w:ascii="Consolas" w:hAnsi="Consolas" w:cs="Consolas"/>
          <w:color w:val="333333"/>
          <w:sz w:val="21"/>
          <w:szCs w:val="21"/>
        </w:rPr>
        <w:t xml:space="preserve">, sum = </w:t>
      </w:r>
      <w:r>
        <w:rPr>
          <w:rStyle w:val="pl-c1"/>
          <w:rFonts w:ascii="Consolas" w:hAnsi="Consolas" w:cs="Consolas"/>
          <w:color w:val="0086B3"/>
          <w:sz w:val="21"/>
          <w:szCs w:val="21"/>
        </w:rPr>
        <w:t>0</w:t>
      </w:r>
      <w:r>
        <w:rPr>
          <w:rFonts w:ascii="Consolas" w:hAnsi="Consolas" w:cs="Consolas"/>
          <w:color w:val="333333"/>
          <w:sz w:val="21"/>
          <w:szCs w:val="21"/>
        </w:rPr>
        <w:t xml:space="preserve">, value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How many integers would you like to enter?</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limit;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assume we don't know what is EOF(End-Of-File).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(std::cin &gt;&gt; value &amp;&amp; (--limit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 += value;</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sum + value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Watch out for "sum + value" in the</w:t>
      </w:r>
      <w:r>
        <w:rPr>
          <w:rStyle w:val="apple-converted-space"/>
          <w:rFonts w:ascii="Helvetica" w:hAnsi="Helvetica" w:cs="Helvetica"/>
          <w:color w:val="333333"/>
        </w:rPr>
        <w:t> </w:t>
      </w:r>
      <w:r>
        <w:rPr>
          <w:rStyle w:val="HTML0"/>
          <w:rFonts w:ascii="Consolas" w:hAnsi="Consolas" w:cs="Consolas"/>
          <w:color w:val="333333"/>
          <w:sz w:val="21"/>
          <w:szCs w:val="21"/>
        </w:rPr>
        <w:t>cout</w:t>
      </w:r>
      <w:r>
        <w:rPr>
          <w:rStyle w:val="apple-converted-space"/>
          <w:rFonts w:ascii="Helvetica" w:hAnsi="Helvetica" w:cs="Helvetica"/>
          <w:color w:val="333333"/>
        </w:rPr>
        <w:t> </w:t>
      </w:r>
      <w:r>
        <w:rPr>
          <w:rFonts w:ascii="Helvetica" w:hAnsi="Helvetica" w:cs="Helvetica"/>
          <w:color w:val="333333"/>
        </w:rPr>
        <w:t>line.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1.17</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happens in the program presented in this section if the input values are all equal? What if there are no duplicated values?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the input values are all equal, it will print a line which shows the count of the number you input.</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If there are no duplicated values, when different values input, a new line will be printed if you click</w:t>
      </w:r>
      <w:r>
        <w:rPr>
          <w:rStyle w:val="apple-converted-space"/>
          <w:rFonts w:ascii="Helvetica" w:hAnsi="Helvetica" w:cs="Helvetica"/>
          <w:color w:val="333333"/>
        </w:rPr>
        <w:t> </w:t>
      </w:r>
      <w:r>
        <w:rPr>
          <w:rStyle w:val="HTML0"/>
          <w:rFonts w:ascii="Consolas" w:hAnsi="Consolas" w:cs="Consolas"/>
          <w:color w:val="333333"/>
          <w:sz w:val="21"/>
          <w:szCs w:val="21"/>
        </w:rPr>
        <w:t>Enter</w:t>
      </w:r>
      <w:r>
        <w:rPr>
          <w:rFonts w:ascii="Helvetica" w:hAnsi="Helvetica" w:cs="Helvetica"/>
          <w:color w:val="333333"/>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Compile and run the program from this section giving it only equal values as input. Run it again giving it values in which no number is repeated.</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038475" cy="2371725"/>
            <wp:effectExtent l="0" t="0" r="9525" b="9525"/>
            <wp:docPr id="5" name="图片 5" descr="ru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2371725"/>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1.19</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Revise the program you wrote for the exercises in § 1.4.1 (p. 13) that printed a range of numbers so that it handles input in which the first number is smaller than the second.</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Yes, we should use</w:t>
      </w:r>
      <w:r>
        <w:rPr>
          <w:rStyle w:val="apple-converted-space"/>
          <w:rFonts w:ascii="Helvetica" w:hAnsi="Helvetica" w:cs="Helvetica"/>
          <w:color w:val="333333"/>
        </w:rPr>
        <w:t> </w:t>
      </w:r>
      <w:r>
        <w:rPr>
          <w:rStyle w:val="HTML0"/>
          <w:rFonts w:ascii="Consolas" w:hAnsi="Consolas" w:cs="Consolas"/>
          <w:color w:val="333333"/>
          <w:sz w:val="21"/>
          <w:szCs w:val="21"/>
        </w:rPr>
        <w:t>if</w:t>
      </w:r>
      <w:r>
        <w:rPr>
          <w:rStyle w:val="apple-converted-space"/>
          <w:rFonts w:ascii="Helvetica" w:hAnsi="Helvetica" w:cs="Helvetica"/>
          <w:color w:val="333333"/>
        </w:rPr>
        <w:t> </w:t>
      </w:r>
      <w:r>
        <w:rPr>
          <w:rFonts w:ascii="Helvetica" w:hAnsi="Helvetica" w:cs="Helvetica"/>
          <w:color w:val="333333"/>
        </w:rPr>
        <w:t>to judge which is bigger.</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review this</w:t>
      </w:r>
      <w:r>
        <w:rPr>
          <w:rStyle w:val="apple-converted-space"/>
          <w:rFonts w:ascii="Helvetica" w:hAnsi="Helvetica" w:cs="Helvetica"/>
          <w:color w:val="333333"/>
        </w:rPr>
        <w:t> </w:t>
      </w:r>
      <w:hyperlink r:id="rId27" w:history="1">
        <w:r>
          <w:rPr>
            <w:rStyle w:val="a5"/>
            <w:rFonts w:ascii="Helvetica" w:hAnsi="Helvetica" w:cs="Helvetica"/>
            <w:color w:val="4183C4"/>
          </w:rPr>
          <w:t>code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1.20</w:t>
      </w:r>
    </w:p>
    <w:p w:rsidR="000C6907" w:rsidRDefault="000C6907" w:rsidP="000C6907">
      <w:pPr>
        <w:pStyle w:val="a3"/>
        <w:spacing w:before="0" w:beforeAutospacing="0" w:after="0" w:afterAutospacing="0" w:line="384" w:lineRule="atLeast"/>
        <w:rPr>
          <w:rFonts w:ascii="Helvetica" w:hAnsi="Helvetica" w:cs="Helvetica"/>
          <w:color w:val="777777"/>
        </w:rPr>
      </w:pPr>
      <w:hyperlink r:id="rId28" w:history="1">
        <w:r>
          <w:rPr>
            <w:rStyle w:val="a5"/>
            <w:rFonts w:ascii="Helvetica" w:hAnsi="Helvetica" w:cs="Helvetica"/>
            <w:color w:val="4183C4"/>
          </w:rPr>
          <w:t>http://www.informit.com/title/032174113</w:t>
        </w:r>
      </w:hyperlink>
      <w:r>
        <w:rPr>
          <w:rStyle w:val="apple-converted-space"/>
          <w:rFonts w:ascii="Helvetica" w:hAnsi="Helvetica" w:cs="Helvetica"/>
          <w:color w:val="777777"/>
        </w:rPr>
        <w:t> </w:t>
      </w:r>
      <w:r>
        <w:rPr>
          <w:rFonts w:ascii="Helvetica" w:hAnsi="Helvetica" w:cs="Helvetica"/>
          <w:color w:val="777777"/>
        </w:rPr>
        <w:t>contains a copy of Sales_item.h in the Chapter 1 code directory. Copy that file to your working directory. Use it to write a program that reads a set of book sales transactions, writing each transaction to the standard output.</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29"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a4"/>
          <w:rFonts w:ascii="Helvetica" w:hAnsi="Helvetica" w:cs="Helvetica"/>
          <w:color w:val="333333"/>
        </w:rPr>
        <w:t>You need to enable C++11 support in your compiler. With GCC and Clang, this can be done with the</w:t>
      </w:r>
      <w:r>
        <w:rPr>
          <w:rStyle w:val="apple-converted-space"/>
          <w:rFonts w:ascii="Helvetica" w:hAnsi="Helvetica" w:cs="Helvetica"/>
          <w:b/>
          <w:bCs/>
          <w:color w:val="333333"/>
        </w:rPr>
        <w:t> </w:t>
      </w:r>
      <w:r>
        <w:rPr>
          <w:rStyle w:val="HTML0"/>
          <w:rFonts w:ascii="Consolas" w:hAnsi="Consolas" w:cs="Consolas"/>
          <w:b/>
          <w:bCs/>
          <w:color w:val="333333"/>
          <w:sz w:val="21"/>
          <w:szCs w:val="21"/>
        </w:rPr>
        <w:t>-std=c++11</w:t>
      </w:r>
      <w:r>
        <w:rPr>
          <w:rStyle w:val="a4"/>
          <w:rFonts w:ascii="Helvetica" w:hAnsi="Helvetica" w:cs="Helvetica"/>
          <w:color w:val="333333"/>
        </w:rPr>
        <w:t>option.</w:t>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(Never say it again.)</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How to test it? use the</w:t>
      </w:r>
      <w:r>
        <w:rPr>
          <w:rStyle w:val="apple-converted-space"/>
          <w:rFonts w:ascii="Helvetica" w:hAnsi="Helvetica" w:cs="Helvetica"/>
          <w:color w:val="333333"/>
        </w:rPr>
        <w:t> </w:t>
      </w:r>
      <w:r>
        <w:rPr>
          <w:rStyle w:val="HTML0"/>
          <w:rFonts w:ascii="Consolas" w:hAnsi="Consolas" w:cs="Consolas"/>
          <w:color w:val="333333"/>
          <w:sz w:val="21"/>
          <w:szCs w:val="21"/>
        </w:rPr>
        <w:t>book.txt</w:t>
      </w:r>
      <w:r>
        <w:rPr>
          <w:rStyle w:val="apple-converted-space"/>
          <w:rFonts w:ascii="Helvetica" w:hAnsi="Helvetica" w:cs="Helvetica"/>
          <w:color w:val="333333"/>
        </w:rPr>
        <w:t> </w:t>
      </w:r>
      <w:r>
        <w:rPr>
          <w:rFonts w:ascii="Helvetica" w:hAnsi="Helvetica" w:cs="Helvetica"/>
          <w:color w:val="333333"/>
        </w:rPr>
        <w:t>in</w:t>
      </w:r>
      <w:r>
        <w:rPr>
          <w:rStyle w:val="apple-converted-space"/>
          <w:rFonts w:ascii="Helvetica" w:hAnsi="Helvetica" w:cs="Helvetica"/>
          <w:color w:val="333333"/>
        </w:rPr>
        <w:t> </w:t>
      </w:r>
      <w:r>
        <w:rPr>
          <w:rStyle w:val="HTML0"/>
          <w:rFonts w:ascii="Consolas" w:hAnsi="Consolas" w:cs="Consolas"/>
          <w:color w:val="333333"/>
          <w:sz w:val="21"/>
          <w:szCs w:val="21"/>
        </w:rPr>
        <w:t>data</w:t>
      </w:r>
      <w:r>
        <w:rPr>
          <w:rStyle w:val="apple-converted-space"/>
          <w:rFonts w:ascii="Helvetica" w:hAnsi="Helvetica" w:cs="Helvetica"/>
          <w:color w:val="333333"/>
        </w:rPr>
        <w:t> </w:t>
      </w:r>
      <w:r>
        <w:rPr>
          <w:rFonts w:ascii="Helvetica" w:hAnsi="Helvetica" w:cs="Helvetica"/>
          <w:color w:val="333333"/>
        </w:rPr>
        <w:t>folder. And do it like this: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lastRenderedPageBreak/>
        <w:drawing>
          <wp:inline distT="0" distB="0" distL="0" distR="0">
            <wp:extent cx="3705225" cy="1076325"/>
            <wp:effectExtent l="0" t="0" r="9525" b="9525"/>
            <wp:docPr id="4" name="图片 4" descr="ru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u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1076325"/>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two Sales_item objects that have the same ISBN and produces their sum.</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program should check whether the objects have the same ISBN.(Have a look at 1.5.2, surprise!)</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32" w:history="1">
        <w:r>
          <w:rPr>
            <w:rStyle w:val="a5"/>
            <w:rFonts w:ascii="Helvetica" w:hAnsi="Helvetica" w:cs="Helvetica"/>
            <w:color w:val="4183C4"/>
          </w:rPr>
          <w:t>Code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several transactions for the same ISBN. Write the sum of all the transactions that were read.</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Tips: this program will appear in the section 1.6.</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33"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743325" cy="647700"/>
            <wp:effectExtent l="0" t="0" r="9525" b="0"/>
            <wp:docPr id="3" name="图片 3" descr="ru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3325" cy="647700"/>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several transactions and counts how many transactions occur for each ISBN.</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Tip: please review the</w:t>
      </w:r>
      <w:r>
        <w:rPr>
          <w:rStyle w:val="apple-converted-space"/>
          <w:rFonts w:ascii="Helvetica" w:hAnsi="Helvetica" w:cs="Helvetica"/>
          <w:color w:val="333333"/>
        </w:rPr>
        <w:t> </w:t>
      </w:r>
      <w:r>
        <w:rPr>
          <w:rStyle w:val="HTML0"/>
          <w:rFonts w:ascii="Consolas" w:hAnsi="Consolas" w:cs="Consolas"/>
          <w:color w:val="333333"/>
          <w:sz w:val="21"/>
          <w:szCs w:val="21"/>
        </w:rPr>
        <w:t>1.4.4</w:t>
      </w:r>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36"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1.24</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Test the previous program by giving multiple transactions representing multiple ISBNs. The records for each ISBN should be grouped together.</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You can use data/book.txt as the records.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933825" cy="876300"/>
            <wp:effectExtent l="0" t="0" r="9525" b="0"/>
            <wp:docPr id="2" name="图片 2" descr="ru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3825" cy="876300"/>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1.25</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Using the Sales_item.h header from the Web site, compile and execute the bookstore program presented in this section.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It is the same as Exercise 1.22.</w:t>
      </w:r>
    </w:p>
    <w:p w:rsidR="000C6907" w:rsidRDefault="000C6907" w:rsidP="000C6907">
      <w:pPr>
        <w:pStyle w:val="a3"/>
        <w:spacing w:before="0" w:beforeAutospacing="0" w:line="384" w:lineRule="atLeast"/>
        <w:rPr>
          <w:rFonts w:ascii="Helvetica" w:hAnsi="Helvetica" w:cs="Helvetica"/>
          <w:color w:val="333333"/>
        </w:rPr>
      </w:pPr>
      <w:r>
        <w:rPr>
          <w:rFonts w:ascii="Helvetica" w:hAnsi="Helvetica" w:cs="Helvetica"/>
          <w:noProof/>
          <w:color w:val="4183C4"/>
        </w:rPr>
        <w:drawing>
          <wp:inline distT="0" distB="0" distL="0" distR="0">
            <wp:extent cx="5181600" cy="2543175"/>
            <wp:effectExtent l="0" t="0" r="0" b="9525"/>
            <wp:docPr id="1" name="图片 1" descr="ru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1600" cy="2543175"/>
                    </a:xfrm>
                    <a:prstGeom prst="rect">
                      <a:avLst/>
                    </a:prstGeom>
                    <a:noFill/>
                    <a:ln>
                      <a:noFill/>
                    </a:ln>
                  </pic:spPr>
                </pic:pic>
              </a:graphicData>
            </a:graphic>
          </wp:inline>
        </w:drawing>
      </w:r>
    </w:p>
    <w:p w:rsidR="000C6907" w:rsidRDefault="000C6907" w:rsidP="000C6907">
      <w:pPr>
        <w:jc w:val="center"/>
        <w:rPr>
          <w:b/>
          <w:sz w:val="32"/>
          <w:szCs w:val="32"/>
        </w:rPr>
      </w:pPr>
      <w:r>
        <w:rPr>
          <w:rFonts w:hint="eastAsia"/>
          <w:b/>
          <w:sz w:val="32"/>
          <w:szCs w:val="32"/>
        </w:rPr>
        <w:t>Chapter 2</w:t>
      </w:r>
    </w:p>
    <w:p w:rsidR="000C6907" w:rsidRDefault="000C6907" w:rsidP="000C690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Exercise 2.1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differences between int, long, long long, and short? Between an unsigned and a signed type? Between a float and a double?</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C++ guarantees</w:t>
      </w:r>
      <w:r>
        <w:rPr>
          <w:rStyle w:val="apple-converted-space"/>
          <w:rFonts w:ascii="Helvetica" w:hAnsi="Helvetica" w:cs="Helvetica"/>
          <w:color w:val="333333"/>
        </w:rPr>
        <w:t> </w:t>
      </w:r>
      <w:r>
        <w:rPr>
          <w:rStyle w:val="HTML0"/>
          <w:rFonts w:ascii="Consolas" w:hAnsi="Consolas" w:cs="Consolas"/>
          <w:color w:val="333333"/>
          <w:sz w:val="21"/>
          <w:szCs w:val="21"/>
        </w:rPr>
        <w:t>short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int</w:t>
      </w:r>
      <w:r>
        <w:rPr>
          <w:rStyle w:val="apple-converted-space"/>
          <w:rFonts w:ascii="Helvetica" w:hAnsi="Helvetica" w:cs="Helvetica"/>
          <w:color w:val="333333"/>
        </w:rPr>
        <w:t> </w:t>
      </w:r>
      <w:r>
        <w:rPr>
          <w:rFonts w:ascii="Helvetica" w:hAnsi="Helvetica" w:cs="Helvetica"/>
          <w:color w:val="333333"/>
        </w:rPr>
        <w:t>is</w:t>
      </w:r>
      <w:r>
        <w:rPr>
          <w:rStyle w:val="apple-converted-space"/>
          <w:rFonts w:ascii="Helvetica" w:hAnsi="Helvetica" w:cs="Helvetica"/>
          <w:color w:val="333333"/>
        </w:rPr>
        <w:t> </w:t>
      </w:r>
      <w:r>
        <w:rPr>
          <w:rStyle w:val="a4"/>
          <w:rFonts w:ascii="Helvetica" w:hAnsi="Helvetica" w:cs="Helvetica"/>
          <w:color w:val="333333"/>
        </w:rPr>
        <w:t>at least</w:t>
      </w:r>
      <w:r>
        <w:rPr>
          <w:rStyle w:val="apple-converted-space"/>
          <w:rFonts w:ascii="Helvetica" w:hAnsi="Helvetica" w:cs="Helvetica"/>
          <w:color w:val="333333"/>
        </w:rPr>
        <w:t> </w:t>
      </w:r>
      <w:r>
        <w:rPr>
          <w:rFonts w:ascii="Helvetica" w:hAnsi="Helvetica" w:cs="Helvetica"/>
          <w:color w:val="333333"/>
        </w:rPr>
        <w:t>16 bits,</w:t>
      </w:r>
      <w:r>
        <w:rPr>
          <w:rStyle w:val="apple-converted-space"/>
          <w:rFonts w:ascii="Helvetica" w:hAnsi="Helvetica" w:cs="Helvetica"/>
          <w:color w:val="333333"/>
        </w:rPr>
        <w:t> </w:t>
      </w:r>
      <w:r>
        <w:rPr>
          <w:rStyle w:val="HTML0"/>
          <w:rFonts w:ascii="Consolas" w:hAnsi="Consolas" w:cs="Consolas"/>
          <w:color w:val="333333"/>
          <w:sz w:val="21"/>
          <w:szCs w:val="21"/>
        </w:rPr>
        <w:t>long</w:t>
      </w:r>
      <w:r>
        <w:rPr>
          <w:rStyle w:val="apple-converted-space"/>
          <w:rFonts w:ascii="Helvetica" w:hAnsi="Helvetica" w:cs="Helvetica"/>
          <w:color w:val="333333"/>
        </w:rPr>
        <w:t> </w:t>
      </w:r>
      <w:r>
        <w:rPr>
          <w:rStyle w:val="a4"/>
          <w:rFonts w:ascii="Helvetica" w:hAnsi="Helvetica" w:cs="Helvetica"/>
          <w:color w:val="333333"/>
        </w:rPr>
        <w:t>at least</w:t>
      </w:r>
      <w:r>
        <w:rPr>
          <w:rStyle w:val="apple-converted-space"/>
          <w:rFonts w:ascii="Helvetica" w:hAnsi="Helvetica" w:cs="Helvetica"/>
          <w:color w:val="333333"/>
        </w:rPr>
        <w:t> </w:t>
      </w:r>
      <w:r>
        <w:rPr>
          <w:rFonts w:ascii="Helvetica" w:hAnsi="Helvetica" w:cs="Helvetica"/>
          <w:color w:val="333333"/>
        </w:rPr>
        <w:t>32 bits,</w:t>
      </w:r>
      <w:r>
        <w:rPr>
          <w:rStyle w:val="apple-converted-space"/>
          <w:rFonts w:ascii="Helvetica" w:hAnsi="Helvetica" w:cs="Helvetica"/>
          <w:color w:val="333333"/>
        </w:rPr>
        <w:t> </w:t>
      </w:r>
      <w:r>
        <w:rPr>
          <w:rStyle w:val="HTML0"/>
          <w:rFonts w:ascii="Consolas" w:hAnsi="Consolas" w:cs="Consolas"/>
          <w:color w:val="333333"/>
          <w:sz w:val="21"/>
          <w:szCs w:val="21"/>
        </w:rPr>
        <w:t>long long</w:t>
      </w:r>
      <w:r>
        <w:rPr>
          <w:rStyle w:val="apple-converted-space"/>
          <w:rFonts w:ascii="Helvetica" w:hAnsi="Helvetica" w:cs="Helvetica"/>
          <w:color w:val="333333"/>
        </w:rPr>
        <w:t> </w:t>
      </w:r>
      <w:r>
        <w:rPr>
          <w:rStyle w:val="a4"/>
          <w:rFonts w:ascii="Helvetica" w:hAnsi="Helvetica" w:cs="Helvetica"/>
          <w:color w:val="333333"/>
        </w:rPr>
        <w:t>at least</w:t>
      </w:r>
      <w:r>
        <w:rPr>
          <w:rStyle w:val="apple-converted-space"/>
          <w:rFonts w:ascii="Helvetica" w:hAnsi="Helvetica" w:cs="Helvetica"/>
          <w:color w:val="333333"/>
        </w:rPr>
        <w:t> </w:t>
      </w:r>
      <w:r>
        <w:rPr>
          <w:rFonts w:ascii="Helvetica" w:hAnsi="Helvetica" w:cs="Helvetica"/>
          <w:color w:val="333333"/>
        </w:rPr>
        <w:t>64 bits.</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The</w:t>
      </w:r>
      <w:r>
        <w:rPr>
          <w:rStyle w:val="apple-converted-space"/>
          <w:rFonts w:ascii="Helvetica" w:hAnsi="Helvetica" w:cs="Helvetica"/>
          <w:color w:val="333333"/>
        </w:rPr>
        <w:t> </w:t>
      </w:r>
      <w:r>
        <w:rPr>
          <w:rStyle w:val="HTML0"/>
          <w:rFonts w:ascii="Consolas" w:hAnsi="Consolas" w:cs="Consolas"/>
          <w:color w:val="333333"/>
          <w:sz w:val="21"/>
          <w:szCs w:val="21"/>
        </w:rPr>
        <w:t>signed</w:t>
      </w:r>
      <w:r>
        <w:rPr>
          <w:rStyle w:val="apple-converted-space"/>
          <w:rFonts w:ascii="Helvetica" w:hAnsi="Helvetica" w:cs="Helvetica"/>
          <w:color w:val="333333"/>
        </w:rPr>
        <w:t> </w:t>
      </w:r>
      <w:r>
        <w:rPr>
          <w:rFonts w:ascii="Helvetica" w:hAnsi="Helvetica" w:cs="Helvetica"/>
          <w:color w:val="333333"/>
        </w:rPr>
        <w:t>can represent positive numbers, negative numbers and zero, while</w:t>
      </w:r>
      <w:r>
        <w:rPr>
          <w:rStyle w:val="apple-converted-space"/>
          <w:rFonts w:ascii="Helvetica" w:hAnsi="Helvetica" w:cs="Helvetica"/>
          <w:color w:val="333333"/>
        </w:rPr>
        <w:t> </w:t>
      </w:r>
      <w:r>
        <w:rPr>
          <w:rStyle w:val="HTML0"/>
          <w:rFonts w:ascii="Consolas" w:hAnsi="Consolas" w:cs="Consolas"/>
          <w:color w:val="333333"/>
          <w:sz w:val="21"/>
          <w:szCs w:val="21"/>
        </w:rPr>
        <w:t>unsigned</w:t>
      </w:r>
      <w:r>
        <w:rPr>
          <w:rStyle w:val="apple-converted-space"/>
          <w:rFonts w:ascii="Helvetica" w:hAnsi="Helvetica" w:cs="Helvetica"/>
          <w:color w:val="333333"/>
        </w:rPr>
        <w:t> </w:t>
      </w:r>
      <w:r>
        <w:rPr>
          <w:rFonts w:ascii="Helvetica" w:hAnsi="Helvetica" w:cs="Helvetica"/>
          <w:color w:val="333333"/>
        </w:rPr>
        <w:t>can only represent numbers no less than zero.</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C and C++ standards do not specify the representation of float, double and long double. It is possible that all three implemented as IEEE double-precision. Nevertheless, for most architectures (gcc, MSVC; x86, x64, ARM) float is indeed a IEEE</w:t>
      </w:r>
      <w:r>
        <w:rPr>
          <w:rStyle w:val="apple-converted-space"/>
          <w:rFonts w:ascii="Helvetica" w:hAnsi="Helvetica" w:cs="Helvetica"/>
          <w:color w:val="333333"/>
        </w:rPr>
        <w:t> </w:t>
      </w:r>
      <w:r>
        <w:rPr>
          <w:rStyle w:val="a4"/>
          <w:rFonts w:ascii="Helvetica" w:hAnsi="Helvetica" w:cs="Helvetica"/>
          <w:color w:val="333333"/>
        </w:rPr>
        <w:t>single-precision</w:t>
      </w:r>
      <w:r>
        <w:rPr>
          <w:rStyle w:val="apple-converted-space"/>
          <w:rFonts w:ascii="Helvetica" w:hAnsi="Helvetica" w:cs="Helvetica"/>
          <w:color w:val="333333"/>
        </w:rPr>
        <w:t> </w:t>
      </w:r>
      <w:r>
        <w:rPr>
          <w:rFonts w:ascii="Helvetica" w:hAnsi="Helvetica" w:cs="Helvetica"/>
          <w:color w:val="333333"/>
        </w:rPr>
        <w:t>floating point number (binary32), and double is a IEEE</w:t>
      </w:r>
      <w:r>
        <w:rPr>
          <w:rStyle w:val="apple-converted-space"/>
          <w:rFonts w:ascii="Helvetica" w:hAnsi="Helvetica" w:cs="Helvetica"/>
          <w:color w:val="333333"/>
        </w:rPr>
        <w:t> </w:t>
      </w:r>
      <w:r>
        <w:rPr>
          <w:rStyle w:val="a4"/>
          <w:rFonts w:ascii="Helvetica" w:hAnsi="Helvetica" w:cs="Helvetica"/>
          <w:color w:val="333333"/>
        </w:rPr>
        <w:t>double-precision</w:t>
      </w:r>
      <w:r>
        <w:rPr>
          <w:rStyle w:val="apple-converted-space"/>
          <w:rFonts w:ascii="Helvetica" w:hAnsi="Helvetica" w:cs="Helvetica"/>
          <w:color w:val="333333"/>
        </w:rPr>
        <w:t> </w:t>
      </w:r>
      <w:r>
        <w:rPr>
          <w:rFonts w:ascii="Helvetica" w:hAnsi="Helvetica" w:cs="Helvetica"/>
          <w:color w:val="333333"/>
        </w:rPr>
        <w:t>floating point number (binary64).</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Usage:</w:t>
      </w:r>
    </w:p>
    <w:p w:rsidR="000C6907" w:rsidRDefault="000C6907" w:rsidP="000C6907">
      <w:pPr>
        <w:pStyle w:val="a3"/>
        <w:numPr>
          <w:ilvl w:val="0"/>
          <w:numId w:val="45"/>
        </w:numPr>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apple-converted-space"/>
          <w:rFonts w:ascii="Helvetica" w:hAnsi="Helvetica" w:cs="Helvetica"/>
          <w:color w:val="333333"/>
        </w:rPr>
        <w:t> </w:t>
      </w:r>
      <w:r>
        <w:rPr>
          <w:rStyle w:val="HTML0"/>
          <w:rFonts w:ascii="Consolas" w:hAnsi="Consolas" w:cs="Consolas"/>
          <w:color w:val="333333"/>
          <w:sz w:val="21"/>
          <w:szCs w:val="21"/>
        </w:rPr>
        <w:t>int</w:t>
      </w:r>
      <w:r>
        <w:rPr>
          <w:rStyle w:val="apple-converted-space"/>
          <w:rFonts w:ascii="Helvetica" w:hAnsi="Helvetica" w:cs="Helvetica"/>
          <w:color w:val="333333"/>
        </w:rPr>
        <w:t> </w:t>
      </w:r>
      <w:r>
        <w:rPr>
          <w:rFonts w:ascii="Helvetica" w:hAnsi="Helvetica" w:cs="Helvetica"/>
          <w:color w:val="333333"/>
        </w:rPr>
        <w:t>for integer arithmetic.</w:t>
      </w:r>
      <w:r>
        <w:rPr>
          <w:rStyle w:val="apple-converted-space"/>
          <w:rFonts w:ascii="Helvetica" w:hAnsi="Helvetica" w:cs="Helvetica"/>
          <w:color w:val="333333"/>
        </w:rPr>
        <w:t> </w:t>
      </w:r>
      <w:r>
        <w:rPr>
          <w:rStyle w:val="HTML0"/>
          <w:rFonts w:ascii="Consolas" w:hAnsi="Consolas" w:cs="Consolas"/>
          <w:color w:val="333333"/>
          <w:sz w:val="21"/>
          <w:szCs w:val="21"/>
        </w:rPr>
        <w:t>short</w:t>
      </w:r>
      <w:r>
        <w:rPr>
          <w:rStyle w:val="apple-converted-space"/>
          <w:rFonts w:ascii="Helvetica" w:hAnsi="Helvetica" w:cs="Helvetica"/>
          <w:color w:val="333333"/>
        </w:rPr>
        <w:t> </w:t>
      </w:r>
      <w:r>
        <w:rPr>
          <w:rFonts w:ascii="Helvetica" w:hAnsi="Helvetica" w:cs="Helvetica"/>
          <w:color w:val="333333"/>
        </w:rPr>
        <w:t>is usually too small and, in practice,</w:t>
      </w:r>
      <w:r>
        <w:rPr>
          <w:rStyle w:val="apple-converted-space"/>
          <w:rFonts w:ascii="Helvetica" w:hAnsi="Helvetica" w:cs="Helvetica"/>
          <w:color w:val="333333"/>
        </w:rPr>
        <w:t> </w:t>
      </w:r>
      <w:r>
        <w:rPr>
          <w:rStyle w:val="HTML0"/>
          <w:rFonts w:ascii="Consolas" w:hAnsi="Consolas" w:cs="Consolas"/>
          <w:color w:val="333333"/>
          <w:sz w:val="21"/>
          <w:szCs w:val="21"/>
        </w:rPr>
        <w:t>long</w:t>
      </w:r>
      <w:r>
        <w:rPr>
          <w:rStyle w:val="apple-converted-space"/>
          <w:rFonts w:ascii="Helvetica" w:hAnsi="Helvetica" w:cs="Helvetica"/>
          <w:color w:val="333333"/>
        </w:rPr>
        <w:t> </w:t>
      </w:r>
      <w:r>
        <w:rPr>
          <w:rFonts w:ascii="Helvetica" w:hAnsi="Helvetica" w:cs="Helvetica"/>
          <w:color w:val="333333"/>
        </w:rPr>
        <w:t>often has the same size as</w:t>
      </w:r>
      <w:r>
        <w:rPr>
          <w:rStyle w:val="apple-converted-space"/>
          <w:rFonts w:ascii="Helvetica" w:hAnsi="Helvetica" w:cs="Helvetica"/>
          <w:color w:val="333333"/>
        </w:rPr>
        <w:t> </w:t>
      </w:r>
      <w:r>
        <w:rPr>
          <w:rStyle w:val="HTML0"/>
          <w:rFonts w:ascii="Consolas" w:hAnsi="Consolas" w:cs="Consolas"/>
          <w:color w:val="333333"/>
          <w:sz w:val="21"/>
          <w:szCs w:val="21"/>
        </w:rPr>
        <w:t>int</w:t>
      </w:r>
      <w:r>
        <w:rPr>
          <w:rFonts w:ascii="Helvetica" w:hAnsi="Helvetica" w:cs="Helvetica"/>
          <w:color w:val="333333"/>
        </w:rPr>
        <w:t>. If your data values are larger than the minimum guaranteed size of an</w:t>
      </w:r>
      <w:r>
        <w:rPr>
          <w:rStyle w:val="apple-converted-space"/>
          <w:rFonts w:ascii="Helvetica" w:hAnsi="Helvetica" w:cs="Helvetica"/>
          <w:color w:val="333333"/>
        </w:rPr>
        <w:t> </w:t>
      </w:r>
      <w:r>
        <w:rPr>
          <w:rStyle w:val="HTML0"/>
          <w:rFonts w:ascii="Consolas" w:hAnsi="Consolas" w:cs="Consolas"/>
          <w:color w:val="333333"/>
          <w:sz w:val="21"/>
          <w:szCs w:val="21"/>
        </w:rPr>
        <w:t>int</w:t>
      </w:r>
      <w:r>
        <w:rPr>
          <w:rFonts w:ascii="Helvetica" w:hAnsi="Helvetica" w:cs="Helvetica"/>
          <w:color w:val="333333"/>
        </w:rPr>
        <w:t>, then use</w:t>
      </w:r>
      <w:r>
        <w:rPr>
          <w:rStyle w:val="apple-converted-space"/>
          <w:rFonts w:ascii="Helvetica" w:hAnsi="Helvetica" w:cs="Helvetica"/>
          <w:color w:val="333333"/>
        </w:rPr>
        <w:t> </w:t>
      </w:r>
      <w:r>
        <w:rPr>
          <w:rStyle w:val="HTML0"/>
          <w:rFonts w:ascii="Consolas" w:hAnsi="Consolas" w:cs="Consolas"/>
          <w:color w:val="333333"/>
          <w:sz w:val="21"/>
          <w:szCs w:val="21"/>
        </w:rPr>
        <w:t>long long</w:t>
      </w:r>
      <w:r>
        <w:rPr>
          <w:rFonts w:ascii="Helvetica" w:hAnsi="Helvetica" w:cs="Helvetica"/>
          <w:color w:val="333333"/>
        </w:rPr>
        <w:t>. (In a word: short &lt;</w:t>
      </w:r>
      <w:r>
        <w:rPr>
          <w:rStyle w:val="a4"/>
          <w:rFonts w:ascii="Helvetica" w:hAnsi="Helvetica" w:cs="Helvetica"/>
          <w:color w:val="333333"/>
        </w:rPr>
        <w:t>int</w:t>
      </w:r>
      <w:r>
        <w:rPr>
          <w:rStyle w:val="apple-converted-space"/>
          <w:rFonts w:ascii="Helvetica" w:hAnsi="Helvetica" w:cs="Helvetica"/>
          <w:color w:val="333333"/>
        </w:rPr>
        <w:t> </w:t>
      </w:r>
      <w:r>
        <w:rPr>
          <w:rFonts w:ascii="Helvetica" w:hAnsi="Helvetica" w:cs="Helvetica"/>
          <w:color w:val="333333"/>
        </w:rPr>
        <w:t>&lt; long &lt; long long)</w:t>
      </w:r>
    </w:p>
    <w:p w:rsidR="000C6907" w:rsidRDefault="000C6907" w:rsidP="000C6907">
      <w:pPr>
        <w:pStyle w:val="a3"/>
        <w:numPr>
          <w:ilvl w:val="0"/>
          <w:numId w:val="45"/>
        </w:numPr>
        <w:spacing w:before="240" w:beforeAutospacing="0" w:after="240" w:afterAutospacing="0" w:line="384" w:lineRule="atLeast"/>
        <w:rPr>
          <w:rFonts w:ascii="Helvetica" w:hAnsi="Helvetica" w:cs="Helvetica"/>
          <w:color w:val="333333"/>
        </w:rPr>
      </w:pPr>
      <w:r>
        <w:rPr>
          <w:rFonts w:ascii="Helvetica" w:hAnsi="Helvetica" w:cs="Helvetica"/>
          <w:color w:val="333333"/>
        </w:rPr>
        <w:t>Use an unsigned type when you know that the values cannot be negative. (In a word: no negative, unsigned.)</w:t>
      </w:r>
    </w:p>
    <w:p w:rsidR="000C6907" w:rsidRDefault="000C6907" w:rsidP="000C6907">
      <w:pPr>
        <w:pStyle w:val="a3"/>
        <w:numPr>
          <w:ilvl w:val="0"/>
          <w:numId w:val="45"/>
        </w:numPr>
        <w:spacing w:before="240" w:beforeAutospacing="0" w:after="240" w:afterAutospacing="0" w:line="384" w:lineRule="atLeast"/>
        <w:rPr>
          <w:rFonts w:ascii="Helvetica" w:hAnsi="Helvetica" w:cs="Helvetica"/>
          <w:color w:val="333333"/>
        </w:rPr>
      </w:pPr>
      <w:r>
        <w:rPr>
          <w:rFonts w:ascii="Helvetica" w:hAnsi="Helvetica" w:cs="Helvetica"/>
          <w:color w:val="333333"/>
        </w:rPr>
        <w:t>Use double for floating-point computations; float usually does not have enough precision, and the cost of double-precision calculations versus single-precision is negligible. In fact, on some machines, double-precision operations are faster than single. The precision offered by long double usually is unnecessary and often entails considerable run-time cost. (In a word: float &lt;</w:t>
      </w:r>
      <w:r>
        <w:rPr>
          <w:rStyle w:val="apple-converted-space"/>
          <w:rFonts w:ascii="Helvetica" w:hAnsi="Helvetica" w:cs="Helvetica"/>
          <w:color w:val="333333"/>
        </w:rPr>
        <w:t> </w:t>
      </w:r>
      <w:r>
        <w:rPr>
          <w:rStyle w:val="a4"/>
          <w:rFonts w:ascii="Helvetica" w:hAnsi="Helvetica" w:cs="Helvetica"/>
          <w:color w:val="333333"/>
        </w:rPr>
        <w:t>double</w:t>
      </w:r>
      <w:r>
        <w:rPr>
          <w:rStyle w:val="apple-converted-space"/>
          <w:rFonts w:ascii="Helvetica" w:hAnsi="Helvetica" w:cs="Helvetica"/>
          <w:color w:val="333333"/>
        </w:rPr>
        <w:t> </w:t>
      </w:r>
      <w:r>
        <w:rPr>
          <w:rFonts w:ascii="Helvetica" w:hAnsi="Helvetica" w:cs="Helvetica"/>
          <w:color w:val="333333"/>
        </w:rPr>
        <w:t>&lt; long double)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Reference:</w:t>
      </w:r>
    </w:p>
    <w:p w:rsidR="000C6907" w:rsidRDefault="000C6907" w:rsidP="000C6907">
      <w:pPr>
        <w:widowControl/>
        <w:numPr>
          <w:ilvl w:val="0"/>
          <w:numId w:val="46"/>
        </w:numPr>
        <w:spacing w:before="100" w:beforeAutospacing="1" w:after="100" w:afterAutospacing="1" w:line="384" w:lineRule="atLeast"/>
        <w:jc w:val="left"/>
        <w:rPr>
          <w:rFonts w:ascii="Helvetica" w:hAnsi="Helvetica" w:cs="Helvetica"/>
          <w:color w:val="333333"/>
        </w:rPr>
      </w:pPr>
      <w:hyperlink r:id="rId41" w:history="1">
        <w:r>
          <w:rPr>
            <w:rStyle w:val="a5"/>
            <w:rFonts w:ascii="Helvetica" w:hAnsi="Helvetica" w:cs="Helvetica"/>
            <w:color w:val="4183C4"/>
          </w:rPr>
          <w:t>What are the criteria for choosing between short / int / long data types?</w:t>
        </w:r>
      </w:hyperlink>
    </w:p>
    <w:p w:rsidR="000C6907" w:rsidRDefault="000C6907" w:rsidP="000C6907">
      <w:pPr>
        <w:widowControl/>
        <w:numPr>
          <w:ilvl w:val="0"/>
          <w:numId w:val="46"/>
        </w:numPr>
        <w:spacing w:before="100" w:beforeAutospacing="1" w:after="100" w:afterAutospacing="1" w:line="384" w:lineRule="atLeast"/>
        <w:jc w:val="left"/>
        <w:rPr>
          <w:rFonts w:ascii="Helvetica" w:hAnsi="Helvetica" w:cs="Helvetica"/>
          <w:color w:val="333333"/>
        </w:rPr>
      </w:pPr>
      <w:hyperlink r:id="rId42" w:history="1">
        <w:r>
          <w:rPr>
            <w:rStyle w:val="a5"/>
            <w:rFonts w:ascii="Helvetica" w:hAnsi="Helvetica" w:cs="Helvetica"/>
            <w:color w:val="4183C4"/>
          </w:rPr>
          <w:t>Difference between float and double</w:t>
        </w:r>
      </w:hyperlink>
    </w:p>
    <w:p w:rsidR="000C6907" w:rsidRDefault="000C6907" w:rsidP="000C6907">
      <w:pPr>
        <w:widowControl/>
        <w:numPr>
          <w:ilvl w:val="0"/>
          <w:numId w:val="4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Advice: Deciding which Type to Use(This book.)</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To calculate a mortgage payment, what types would you use for the rate, principal, and payment? Explain why you selected each type.</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apple-converted-space"/>
          <w:rFonts w:ascii="Helvetica" w:hAnsi="Helvetica" w:cs="Helvetica"/>
          <w:color w:val="333333"/>
        </w:rPr>
        <w:t> </w:t>
      </w:r>
      <w:r>
        <w:rPr>
          <w:rStyle w:val="HTML0"/>
          <w:rFonts w:ascii="Consolas" w:hAnsi="Consolas" w:cs="Consolas"/>
          <w:color w:val="333333"/>
          <w:sz w:val="21"/>
          <w:szCs w:val="21"/>
        </w:rPr>
        <w:t>double</w:t>
      </w:r>
      <w:r>
        <w:rPr>
          <w:rFonts w:ascii="Helvetica" w:hAnsi="Helvetica" w:cs="Helvetica"/>
          <w:color w:val="333333"/>
        </w:rPr>
        <w:t>, or also</w:t>
      </w:r>
      <w:r>
        <w:rPr>
          <w:rStyle w:val="apple-converted-space"/>
          <w:rFonts w:ascii="Helvetica" w:hAnsi="Helvetica" w:cs="Helvetica"/>
          <w:color w:val="333333"/>
        </w:rPr>
        <w:t> </w:t>
      </w:r>
      <w:r>
        <w:rPr>
          <w:rStyle w:val="HTML0"/>
          <w:rFonts w:ascii="Consolas" w:hAnsi="Consolas" w:cs="Consolas"/>
          <w:color w:val="333333"/>
          <w:sz w:val="21"/>
          <w:szCs w:val="21"/>
        </w:rPr>
        <w:t>float</w:t>
      </w:r>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rate most like that: 4.50 % per year. The principal most like that: $854.36 The payment most like that: $1,142.36</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Reference:</w:t>
      </w:r>
    </w:p>
    <w:p w:rsidR="000C6907" w:rsidRDefault="000C6907" w:rsidP="000C6907">
      <w:pPr>
        <w:widowControl/>
        <w:numPr>
          <w:ilvl w:val="0"/>
          <w:numId w:val="47"/>
        </w:numPr>
        <w:spacing w:before="100" w:beforeAutospacing="1" w:after="100" w:afterAutospacing="1" w:line="384" w:lineRule="atLeast"/>
        <w:jc w:val="left"/>
        <w:rPr>
          <w:rFonts w:ascii="Helvetica" w:hAnsi="Helvetica" w:cs="Helvetica"/>
          <w:color w:val="333333"/>
        </w:rPr>
      </w:pPr>
      <w:hyperlink r:id="rId43" w:history="1">
        <w:r>
          <w:rPr>
            <w:rStyle w:val="a5"/>
            <w:rFonts w:ascii="Helvetica" w:hAnsi="Helvetica" w:cs="Helvetica"/>
            <w:color w:val="4183C4"/>
          </w:rPr>
          <w:t>mortgage-calculator</w:t>
        </w:r>
      </w:hyperlink>
    </w:p>
    <w:p w:rsidR="000C6907" w:rsidRDefault="000C6907" w:rsidP="000C6907">
      <w:pPr>
        <w:widowControl/>
        <w:numPr>
          <w:ilvl w:val="0"/>
          <w:numId w:val="47"/>
        </w:numPr>
        <w:spacing w:before="100" w:beforeAutospacing="1" w:after="100" w:afterAutospacing="1" w:line="384" w:lineRule="atLeast"/>
        <w:jc w:val="left"/>
        <w:rPr>
          <w:rFonts w:ascii="Helvetica" w:hAnsi="Helvetica" w:cs="Helvetica"/>
          <w:color w:val="333333"/>
        </w:rPr>
      </w:pPr>
      <w:hyperlink r:id="rId44" w:history="1">
        <w:r>
          <w:rPr>
            <w:rStyle w:val="a5"/>
            <w:rFonts w:ascii="Helvetica" w:hAnsi="Helvetica" w:cs="Helvetica"/>
            <w:color w:val="4183C4"/>
          </w:rPr>
          <w:t>What's in a Mortgage Payment?</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output will the following code produce?</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unsigned</w:t>
      </w:r>
      <w:r>
        <w:rPr>
          <w:rFonts w:ascii="Consolas" w:hAnsi="Consolas" w:cs="Consolas"/>
          <w:color w:val="777777"/>
          <w:sz w:val="21"/>
          <w:szCs w:val="21"/>
        </w:rPr>
        <w:t xml:space="preserve"> u = </w:t>
      </w:r>
      <w:r>
        <w:rPr>
          <w:rStyle w:val="pl-c1"/>
          <w:rFonts w:ascii="Consolas" w:hAnsi="Consolas" w:cs="Consolas"/>
          <w:color w:val="0086B3"/>
          <w:sz w:val="21"/>
          <w:szCs w:val="21"/>
        </w:rPr>
        <w:t>10</w:t>
      </w:r>
      <w:r>
        <w:rPr>
          <w:rFonts w:ascii="Consolas" w:hAnsi="Consolas" w:cs="Consolas"/>
          <w:color w:val="777777"/>
          <w:sz w:val="21"/>
          <w:szCs w:val="21"/>
        </w:rPr>
        <w:t xml:space="preserve">, u2 =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u2 - u &lt;&lt; std::endl;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u - u2 &lt;&lt; std::endl;</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10</w:t>
      </w:r>
      <w:r>
        <w:rPr>
          <w:rFonts w:ascii="Consolas" w:hAnsi="Consolas" w:cs="Consolas"/>
          <w:color w:val="777777"/>
          <w:sz w:val="21"/>
          <w:szCs w:val="21"/>
        </w:rPr>
        <w:t xml:space="preserve">, i2 =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i2 - i &lt;&lt; std::endl;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i - i2 &lt;&lt; std::endl;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i - u &lt;&lt; std::endl;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std::cout &lt;&lt; u - i &lt;&lt; std::endl;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Output(g++ 4.8):</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32</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4294967264</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32</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-32</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0</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0</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to check whether your predictions were correct. If not, study this section until you understand what the problem is.</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45"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 please test it in your computer.</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2.5</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 of each of the following literals. Explain the differences among the literals in each of the four examples:</w:t>
      </w:r>
    </w:p>
    <w:p w:rsidR="000C6907" w:rsidRDefault="000C6907" w:rsidP="000C6907">
      <w:pPr>
        <w:widowControl/>
        <w:numPr>
          <w:ilvl w:val="0"/>
          <w:numId w:val="4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'a', L'a', "a", L"a"</w:t>
      </w:r>
    </w:p>
    <w:p w:rsidR="000C6907" w:rsidRDefault="000C6907" w:rsidP="000C6907">
      <w:pPr>
        <w:widowControl/>
        <w:numPr>
          <w:ilvl w:val="0"/>
          <w:numId w:val="4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10, 10u, 10L, 10uL, 012, 0xC</w:t>
      </w:r>
    </w:p>
    <w:p w:rsidR="000C6907" w:rsidRDefault="000C6907" w:rsidP="000C6907">
      <w:pPr>
        <w:widowControl/>
        <w:numPr>
          <w:ilvl w:val="0"/>
          <w:numId w:val="4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lastRenderedPageBreak/>
        <w:t>(c) 3.14, 3.14f, 3.14L</w:t>
      </w:r>
    </w:p>
    <w:p w:rsidR="000C6907" w:rsidRDefault="000C6907" w:rsidP="000C6907">
      <w:pPr>
        <w:widowControl/>
        <w:numPr>
          <w:ilvl w:val="0"/>
          <w:numId w:val="4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10, 10u, 10., 10e-2</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character literal, wide character literal, string literal, string wide character literal.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 decimal, unsigned decimal, long decimal, unsigned long decimal, octal, hexadecimal.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 double, float, long double.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 decimal, unsigned decimal, double, double.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2.6</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if any, are the differences between the following definitions:</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month = </w:t>
      </w:r>
      <w:r>
        <w:rPr>
          <w:rStyle w:val="pl-c1"/>
          <w:rFonts w:ascii="Consolas" w:hAnsi="Consolas" w:cs="Consolas"/>
          <w:color w:val="0086B3"/>
          <w:sz w:val="21"/>
          <w:szCs w:val="21"/>
        </w:rPr>
        <w:t>9</w:t>
      </w:r>
      <w:r>
        <w:rPr>
          <w:rFonts w:ascii="Consolas" w:hAnsi="Consolas" w:cs="Consolas"/>
          <w:color w:val="777777"/>
          <w:sz w:val="21"/>
          <w:szCs w:val="21"/>
        </w:rPr>
        <w:t xml:space="preserve">, day = </w:t>
      </w:r>
      <w:r>
        <w:rPr>
          <w:rStyle w:val="pl-c1"/>
          <w:rFonts w:ascii="Consolas" w:hAnsi="Consolas" w:cs="Consolas"/>
          <w:color w:val="0086B3"/>
          <w:sz w:val="21"/>
          <w:szCs w:val="21"/>
        </w:rPr>
        <w:t>7</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month = </w:t>
      </w:r>
      <w:r>
        <w:rPr>
          <w:rStyle w:val="pl-c1"/>
          <w:rFonts w:ascii="Consolas" w:hAnsi="Consolas" w:cs="Consolas"/>
          <w:color w:val="0086B3"/>
          <w:sz w:val="21"/>
          <w:szCs w:val="21"/>
        </w:rPr>
        <w:t>09</w:t>
      </w:r>
      <w:r>
        <w:rPr>
          <w:rFonts w:ascii="Consolas" w:hAnsi="Consolas" w:cs="Consolas"/>
          <w:color w:val="777777"/>
          <w:sz w:val="21"/>
          <w:szCs w:val="21"/>
        </w:rPr>
        <w:t xml:space="preserve">, day = </w:t>
      </w:r>
      <w:r>
        <w:rPr>
          <w:rStyle w:val="pl-c1"/>
          <w:rFonts w:ascii="Consolas" w:hAnsi="Consolas" w:cs="Consolas"/>
          <w:color w:val="0086B3"/>
          <w:sz w:val="21"/>
          <w:szCs w:val="21"/>
        </w:rPr>
        <w:t>07</w:t>
      </w:r>
      <w:r>
        <w:rPr>
          <w:rFonts w:ascii="Consolas" w:hAnsi="Consolas" w:cs="Consolas"/>
          <w:color w:val="777777"/>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first line's integer is decimal.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second line:</w:t>
      </w:r>
    </w:p>
    <w:p w:rsidR="000C6907" w:rsidRDefault="000C6907" w:rsidP="000C6907">
      <w:pPr>
        <w:widowControl/>
        <w:numPr>
          <w:ilvl w:val="0"/>
          <w:numId w:val="49"/>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int month = 09</w:t>
      </w:r>
      <w:r>
        <w:rPr>
          <w:rStyle w:val="apple-converted-space"/>
          <w:rFonts w:ascii="Helvetica" w:hAnsi="Helvetica" w:cs="Helvetica"/>
          <w:color w:val="333333"/>
        </w:rPr>
        <w:t> </w:t>
      </w:r>
      <w:r>
        <w:rPr>
          <w:rFonts w:ascii="Helvetica" w:hAnsi="Helvetica" w:cs="Helvetica"/>
          <w:color w:val="333333"/>
        </w:rPr>
        <w:t>is invalid, cause octal don't have digit</w:t>
      </w:r>
      <w:r>
        <w:rPr>
          <w:rStyle w:val="apple-converted-space"/>
          <w:rFonts w:ascii="Helvetica" w:hAnsi="Helvetica" w:cs="Helvetica"/>
          <w:color w:val="333333"/>
        </w:rPr>
        <w:t> </w:t>
      </w:r>
      <w:r>
        <w:rPr>
          <w:rStyle w:val="HTML0"/>
          <w:rFonts w:ascii="Consolas" w:hAnsi="Consolas" w:cs="Consolas"/>
          <w:color w:val="333333"/>
          <w:szCs w:val="21"/>
        </w:rPr>
        <w:t>9</w:t>
      </w:r>
      <w:r>
        <w:rPr>
          <w:rFonts w:ascii="Helvetica" w:hAnsi="Helvetica" w:cs="Helvetica"/>
          <w:color w:val="333333"/>
        </w:rPr>
        <w:t>.</w:t>
      </w:r>
    </w:p>
    <w:p w:rsidR="000C6907" w:rsidRDefault="000C6907" w:rsidP="000C6907">
      <w:pPr>
        <w:widowControl/>
        <w:numPr>
          <w:ilvl w:val="0"/>
          <w:numId w:val="49"/>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day</w:t>
      </w:r>
      <w:r>
        <w:rPr>
          <w:rStyle w:val="apple-converted-space"/>
          <w:rFonts w:ascii="Helvetica" w:hAnsi="Helvetica" w:cs="Helvetica"/>
          <w:color w:val="333333"/>
        </w:rPr>
        <w:t> </w:t>
      </w:r>
      <w:r>
        <w:rPr>
          <w:rFonts w:ascii="Helvetica" w:hAnsi="Helvetica" w:cs="Helvetica"/>
          <w:color w:val="333333"/>
        </w:rPr>
        <w:t>is octal.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2.7</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values do these literals represent? What type does each have?</w:t>
      </w:r>
    </w:p>
    <w:p w:rsidR="000C6907" w:rsidRDefault="000C6907" w:rsidP="000C6907">
      <w:pPr>
        <w:widowControl/>
        <w:numPr>
          <w:ilvl w:val="0"/>
          <w:numId w:val="5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"Who goes with F\145rgus?\012"</w:t>
      </w:r>
    </w:p>
    <w:p w:rsidR="000C6907" w:rsidRDefault="000C6907" w:rsidP="000C6907">
      <w:pPr>
        <w:widowControl/>
        <w:numPr>
          <w:ilvl w:val="0"/>
          <w:numId w:val="5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3.14e1L</w:t>
      </w:r>
    </w:p>
    <w:p w:rsidR="000C6907" w:rsidRDefault="000C6907" w:rsidP="000C6907">
      <w:pPr>
        <w:widowControl/>
        <w:numPr>
          <w:ilvl w:val="0"/>
          <w:numId w:val="5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1024f</w:t>
      </w:r>
    </w:p>
    <w:p w:rsidR="000C6907" w:rsidRDefault="000C6907" w:rsidP="000C6907">
      <w:pPr>
        <w:widowControl/>
        <w:numPr>
          <w:ilvl w:val="0"/>
          <w:numId w:val="5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3.14L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Who goes with Fergus?(new line) "string"</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 31.4 "long double"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 1024 "float"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(d): 3.14 "long double"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Reference:</w:t>
      </w:r>
    </w:p>
    <w:p w:rsidR="000C6907" w:rsidRDefault="000C6907" w:rsidP="000C6907">
      <w:pPr>
        <w:widowControl/>
        <w:numPr>
          <w:ilvl w:val="0"/>
          <w:numId w:val="51"/>
        </w:numPr>
        <w:spacing w:before="100" w:beforeAutospacing="1" w:after="100" w:afterAutospacing="1" w:line="384" w:lineRule="atLeast"/>
        <w:jc w:val="left"/>
        <w:rPr>
          <w:rFonts w:ascii="Helvetica" w:hAnsi="Helvetica" w:cs="Helvetica"/>
          <w:color w:val="333333"/>
        </w:rPr>
      </w:pPr>
      <w:hyperlink r:id="rId46" w:history="1">
        <w:r>
          <w:rPr>
            <w:rStyle w:val="a5"/>
            <w:rFonts w:ascii="Helvetica" w:hAnsi="Helvetica" w:cs="Helvetica"/>
            <w:color w:val="4183C4"/>
          </w:rPr>
          <w:t>ASCII Table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Using escape sequences, write a program to print 2M followed by a newline. Modify the program to print 2, then a tab, then an M, followed by a newline.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c1"/>
          <w:rFonts w:ascii="Consolas" w:hAnsi="Consolas" w:cs="Consolas"/>
          <w:color w:val="0086B3"/>
          <w:sz w:val="21"/>
          <w:szCs w:val="21"/>
        </w:rPr>
        <w:t>2</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cce"/>
          <w:rFonts w:ascii="Consolas" w:hAnsi="Consolas" w:cs="Consolas"/>
          <w:color w:val="183691"/>
          <w:sz w:val="21"/>
          <w:szCs w:val="21"/>
        </w:rPr>
        <w:t>\115\012</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c1"/>
          <w:rFonts w:ascii="Consolas" w:hAnsi="Consolas" w:cs="Consolas"/>
          <w:color w:val="0086B3"/>
          <w:sz w:val="21"/>
          <w:szCs w:val="21"/>
        </w:rPr>
        <w:t>2</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cce"/>
          <w:rFonts w:ascii="Consolas" w:hAnsi="Consolas" w:cs="Consolas"/>
          <w:color w:val="183691"/>
          <w:sz w:val="21"/>
          <w:szCs w:val="21"/>
        </w:rPr>
        <w:t>\t\115\012</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2.9</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the following definitions. For those that are illegal, explain what’s wrong and how to correct it.</w:t>
      </w:r>
    </w:p>
    <w:p w:rsidR="000C6907" w:rsidRDefault="000C6907" w:rsidP="000C6907">
      <w:pPr>
        <w:widowControl/>
        <w:numPr>
          <w:ilvl w:val="0"/>
          <w:numId w:val="52"/>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std::cin &gt;&gt; int input_value;</w:t>
      </w:r>
    </w:p>
    <w:p w:rsidR="000C6907" w:rsidRDefault="000C6907" w:rsidP="000C6907">
      <w:pPr>
        <w:widowControl/>
        <w:numPr>
          <w:ilvl w:val="0"/>
          <w:numId w:val="52"/>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 = { 3.14 };</w:t>
      </w:r>
    </w:p>
    <w:p w:rsidR="000C6907" w:rsidRDefault="000C6907" w:rsidP="000C6907">
      <w:pPr>
        <w:widowControl/>
        <w:numPr>
          <w:ilvl w:val="0"/>
          <w:numId w:val="52"/>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double salary = wage = 9999.99;</w:t>
      </w:r>
    </w:p>
    <w:p w:rsidR="000C6907" w:rsidRDefault="000C6907" w:rsidP="000C6907">
      <w:pPr>
        <w:widowControl/>
        <w:numPr>
          <w:ilvl w:val="0"/>
          <w:numId w:val="52"/>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i = 3.14;</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error: expected '(' for function-style cast or type construction.</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input_value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std::cin &gt;&gt; input_value;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(b):---when you compile the code without the argument "-std=c++11", you will get the warning below: warning: implicit conversion from 'double' to 'int' changes value from 3.14 to 3. ---when you compile the code using "-std=c+11", you will get a error below: error: type 'double' cannot be narrowed </w:t>
      </w:r>
      <w:r>
        <w:rPr>
          <w:rFonts w:ascii="Helvetica" w:hAnsi="Helvetica" w:cs="Helvetica"/>
          <w:color w:val="333333"/>
        </w:rPr>
        <w:lastRenderedPageBreak/>
        <w:t>to 'int' in initializer list ---conclusion: Obviously, list initialization becomes strict in c++11.</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double</w:t>
      </w:r>
      <w:r>
        <w:rPr>
          <w:rFonts w:ascii="Consolas" w:hAnsi="Consolas" w:cs="Consolas"/>
          <w:color w:val="333333"/>
          <w:sz w:val="21"/>
          <w:szCs w:val="21"/>
        </w:rPr>
        <w:t xml:space="preserve"> i = { </w:t>
      </w:r>
      <w:r>
        <w:rPr>
          <w:rStyle w:val="pl-c1"/>
          <w:rFonts w:ascii="Consolas" w:hAnsi="Consolas" w:cs="Consolas"/>
          <w:color w:val="0086B3"/>
          <w:sz w:val="21"/>
          <w:szCs w:val="21"/>
        </w:rPr>
        <w:t>3.14</w:t>
      </w:r>
      <w:r>
        <w:rPr>
          <w:rFonts w:ascii="Consolas" w:hAnsi="Consolas" w:cs="Consolas"/>
          <w:color w:val="333333"/>
          <w:sz w:val="21"/>
          <w:szCs w:val="21"/>
        </w:rPr>
        <w:t xml:space="preserve"> };</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 --if you declared 'wage' before, it's right. Otherwise, you'll get a error: error: use of undeclared identifier 'wage'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double</w:t>
      </w:r>
      <w:r>
        <w:rPr>
          <w:rFonts w:ascii="Consolas" w:hAnsi="Consolas" w:cs="Consolas"/>
          <w:color w:val="333333"/>
          <w:sz w:val="21"/>
          <w:szCs w:val="21"/>
        </w:rPr>
        <w:t xml:space="preserve"> wage;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double</w:t>
      </w:r>
      <w:r>
        <w:rPr>
          <w:rFonts w:ascii="Consolas" w:hAnsi="Consolas" w:cs="Consolas"/>
          <w:color w:val="333333"/>
          <w:sz w:val="21"/>
          <w:szCs w:val="21"/>
        </w:rPr>
        <w:t xml:space="preserve"> salary = wage = </w:t>
      </w:r>
      <w:r>
        <w:rPr>
          <w:rStyle w:val="pl-c1"/>
          <w:rFonts w:ascii="Consolas" w:hAnsi="Consolas" w:cs="Consolas"/>
          <w:color w:val="0086B3"/>
          <w:sz w:val="21"/>
          <w:szCs w:val="21"/>
        </w:rPr>
        <w:t>9999.99</w:t>
      </w:r>
      <w:r>
        <w:rPr>
          <w:rFonts w:ascii="Consolas" w:hAnsi="Consolas" w:cs="Consolas"/>
          <w:color w:val="333333"/>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 ok: but value will be truncated.</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double</w:t>
      </w:r>
      <w:r>
        <w:rPr>
          <w:rFonts w:ascii="Consolas" w:hAnsi="Consolas" w:cs="Consolas"/>
          <w:color w:val="333333"/>
          <w:sz w:val="21"/>
          <w:szCs w:val="21"/>
        </w:rPr>
        <w:t xml:space="preserve"> i = </w:t>
      </w:r>
      <w:r>
        <w:rPr>
          <w:rStyle w:val="pl-c1"/>
          <w:rFonts w:ascii="Consolas" w:hAnsi="Consolas" w:cs="Consolas"/>
          <w:color w:val="0086B3"/>
          <w:sz w:val="21"/>
          <w:szCs w:val="21"/>
        </w:rPr>
        <w:t>3.14</w:t>
      </w: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2.10</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are the initial values, if any, of each of the following variables?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std::string global_str;</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global_int;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w:t>
      </w:r>
      <w:r>
        <w:rPr>
          <w:rStyle w:val="pl-en"/>
          <w:rFonts w:ascii="Consolas" w:hAnsi="Consolas" w:cs="Consolas"/>
          <w:color w:val="795DA3"/>
          <w:sz w:val="21"/>
          <w:szCs w:val="21"/>
        </w:rPr>
        <w:t>main</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local_int;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std::string local_str;</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global_str</w:t>
      </w:r>
      <w:r>
        <w:rPr>
          <w:rStyle w:val="apple-converted-space"/>
          <w:rFonts w:ascii="Helvetica" w:hAnsi="Helvetica" w:cs="Helvetica"/>
          <w:color w:val="333333"/>
        </w:rPr>
        <w:t> </w:t>
      </w:r>
      <w:r>
        <w:rPr>
          <w:rFonts w:ascii="Helvetica" w:hAnsi="Helvetica" w:cs="Helvetica"/>
          <w:color w:val="333333"/>
        </w:rPr>
        <w:t>is global variable, so the value is empty string.</w:t>
      </w:r>
      <w:r>
        <w:rPr>
          <w:rStyle w:val="apple-converted-space"/>
          <w:rFonts w:ascii="Helvetica" w:hAnsi="Helvetica" w:cs="Helvetica"/>
          <w:color w:val="333333"/>
        </w:rPr>
        <w:t> </w:t>
      </w:r>
      <w:r>
        <w:rPr>
          <w:rStyle w:val="HTML0"/>
          <w:rFonts w:ascii="Consolas" w:hAnsi="Consolas" w:cs="Consolas"/>
          <w:color w:val="333333"/>
          <w:sz w:val="21"/>
          <w:szCs w:val="21"/>
        </w:rPr>
        <w:t>global_int</w:t>
      </w:r>
      <w:r>
        <w:rPr>
          <w:rStyle w:val="apple-converted-space"/>
          <w:rFonts w:ascii="Helvetica" w:hAnsi="Helvetica" w:cs="Helvetica"/>
          <w:color w:val="333333"/>
        </w:rPr>
        <w:t> </w:t>
      </w:r>
      <w:r>
        <w:rPr>
          <w:rFonts w:ascii="Helvetica" w:hAnsi="Helvetica" w:cs="Helvetica"/>
          <w:color w:val="333333"/>
        </w:rPr>
        <w:t>is global variable, so the value is zero.</w:t>
      </w:r>
      <w:r>
        <w:rPr>
          <w:rStyle w:val="HTML0"/>
          <w:rFonts w:ascii="Consolas" w:hAnsi="Consolas" w:cs="Consolas"/>
          <w:color w:val="333333"/>
          <w:sz w:val="21"/>
          <w:szCs w:val="21"/>
        </w:rPr>
        <w:t>local_int</w:t>
      </w:r>
      <w:r>
        <w:rPr>
          <w:rStyle w:val="apple-converted-space"/>
          <w:rFonts w:ascii="Helvetica" w:hAnsi="Helvetica" w:cs="Helvetica"/>
          <w:color w:val="333333"/>
        </w:rPr>
        <w:t> </w:t>
      </w:r>
      <w:r>
        <w:rPr>
          <w:rFonts w:ascii="Helvetica" w:hAnsi="Helvetica" w:cs="Helvetica"/>
          <w:color w:val="333333"/>
        </w:rPr>
        <w:t>is a local variable which is not uninitialized, so it has a undefined value.</w:t>
      </w:r>
      <w:r>
        <w:rPr>
          <w:rStyle w:val="apple-converted-space"/>
          <w:rFonts w:ascii="Helvetica" w:hAnsi="Helvetica" w:cs="Helvetica"/>
          <w:color w:val="333333"/>
        </w:rPr>
        <w:t> </w:t>
      </w:r>
      <w:r>
        <w:rPr>
          <w:rStyle w:val="HTML0"/>
          <w:rFonts w:ascii="Consolas" w:hAnsi="Consolas" w:cs="Consolas"/>
          <w:color w:val="333333"/>
          <w:sz w:val="21"/>
          <w:szCs w:val="21"/>
        </w:rPr>
        <w:t>local_str</w:t>
      </w:r>
      <w:r>
        <w:rPr>
          <w:rStyle w:val="apple-converted-space"/>
          <w:rFonts w:ascii="Helvetica" w:hAnsi="Helvetica" w:cs="Helvetica"/>
          <w:color w:val="333333"/>
        </w:rPr>
        <w:t> </w:t>
      </w:r>
      <w:r>
        <w:rPr>
          <w:rFonts w:ascii="Helvetica" w:hAnsi="Helvetica" w:cs="Helvetica"/>
          <w:color w:val="333333"/>
        </w:rPr>
        <w:t>is also a local variable which is not uninitialized, but it has a value that is defined by the class. So it is empty string. PS: please read P44 in the English version, P40 in Chinese version to get more. The note: Uninitialized objects of built-in type defined inside a function body have a undefined value. Objects of class type that we do not explicitly inititalize have a value that is defined by class.</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2.11</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whether each of the following is a declaration or a definition:</w:t>
      </w:r>
    </w:p>
    <w:p w:rsidR="000C6907" w:rsidRDefault="000C6907" w:rsidP="000C6907">
      <w:pPr>
        <w:widowControl/>
        <w:numPr>
          <w:ilvl w:val="0"/>
          <w:numId w:val="5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extern int ix = 1024;</w:t>
      </w:r>
    </w:p>
    <w:p w:rsidR="000C6907" w:rsidRDefault="000C6907" w:rsidP="000C6907">
      <w:pPr>
        <w:widowControl/>
        <w:numPr>
          <w:ilvl w:val="0"/>
          <w:numId w:val="5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iy;</w:t>
      </w:r>
    </w:p>
    <w:p w:rsidR="000C6907" w:rsidRDefault="000C6907" w:rsidP="000C6907">
      <w:pPr>
        <w:widowControl/>
        <w:numPr>
          <w:ilvl w:val="0"/>
          <w:numId w:val="5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lastRenderedPageBreak/>
        <w:t>(c) extern int iz;</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 definition.</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(b): definition.</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declaration.</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2.12</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Which, if any, of the following names are invalid?</w:t>
      </w:r>
    </w:p>
    <w:p w:rsidR="000C6907" w:rsidRDefault="000C6907" w:rsidP="000C6907">
      <w:pPr>
        <w:widowControl/>
        <w:numPr>
          <w:ilvl w:val="0"/>
          <w:numId w:val="5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double = 3.14;</w:t>
      </w:r>
    </w:p>
    <w:p w:rsidR="000C6907" w:rsidRDefault="000C6907" w:rsidP="000C6907">
      <w:pPr>
        <w:widowControl/>
        <w:numPr>
          <w:ilvl w:val="0"/>
          <w:numId w:val="5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_;</w:t>
      </w:r>
    </w:p>
    <w:p w:rsidR="000C6907" w:rsidRDefault="000C6907" w:rsidP="000C6907">
      <w:pPr>
        <w:widowControl/>
        <w:numPr>
          <w:ilvl w:val="0"/>
          <w:numId w:val="5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catch-22;</w:t>
      </w:r>
    </w:p>
    <w:p w:rsidR="000C6907" w:rsidRDefault="000C6907" w:rsidP="000C6907">
      <w:pPr>
        <w:widowControl/>
        <w:numPr>
          <w:ilvl w:val="0"/>
          <w:numId w:val="5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1_or_2 = 1;</w:t>
      </w:r>
    </w:p>
    <w:p w:rsidR="000C6907" w:rsidRDefault="000C6907" w:rsidP="000C6907">
      <w:pPr>
        <w:widowControl/>
        <w:numPr>
          <w:ilvl w:val="0"/>
          <w:numId w:val="5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(e) double Double = 3.14;</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a</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c</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d</w:t>
      </w:r>
      <w:r>
        <w:rPr>
          <w:rStyle w:val="apple-converted-space"/>
          <w:rFonts w:ascii="Helvetica" w:hAnsi="Helvetica" w:cs="Helvetica"/>
          <w:color w:val="333333"/>
        </w:rPr>
        <w:t> </w:t>
      </w:r>
      <w:r>
        <w:rPr>
          <w:rFonts w:ascii="Helvetica" w:hAnsi="Helvetica" w:cs="Helvetica"/>
          <w:color w:val="333333"/>
        </w:rPr>
        <w:t>are invalid.</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2.13</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is the value of j in the following program?</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w:t>
      </w:r>
      <w:r>
        <w:rPr>
          <w:rStyle w:val="pl-en"/>
          <w:rFonts w:ascii="Consolas" w:hAnsi="Consolas" w:cs="Consolas"/>
          <w:color w:val="795DA3"/>
          <w:sz w:val="21"/>
          <w:szCs w:val="21"/>
        </w:rPr>
        <w:t>main</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100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j = i;</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100</w:t>
      </w:r>
      <w:r>
        <w:rPr>
          <w:rFonts w:ascii="Helvetica" w:hAnsi="Helvetica" w:cs="Helvetica"/>
          <w:color w:val="333333"/>
        </w:rPr>
        <w:t>. local object named reused hides global reused.</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2.14</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Is the following program legal? If so, what values are printed?</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100</w:t>
      </w:r>
      <w:r>
        <w:rPr>
          <w:rFonts w:ascii="Consolas" w:hAnsi="Consolas" w:cs="Consolas"/>
          <w:color w:val="777777"/>
          <w:sz w:val="21"/>
          <w:szCs w:val="21"/>
        </w:rPr>
        <w:t xml:space="preserve">, sum = </w:t>
      </w:r>
      <w:r>
        <w:rPr>
          <w:rStyle w:val="pl-c1"/>
          <w:rFonts w:ascii="Consolas" w:hAnsi="Consolas" w:cs="Consolas"/>
          <w:color w:val="0086B3"/>
          <w:sz w:val="21"/>
          <w:szCs w:val="21"/>
        </w:rPr>
        <w:t>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0</w:t>
      </w:r>
      <w:r>
        <w:rPr>
          <w:rFonts w:ascii="Consolas" w:hAnsi="Consolas" w:cs="Consolas"/>
          <w:color w:val="777777"/>
          <w:sz w:val="21"/>
          <w:szCs w:val="21"/>
        </w:rPr>
        <w:t xml:space="preserve">; i != </w:t>
      </w:r>
      <w:r>
        <w:rPr>
          <w:rStyle w:val="pl-c1"/>
          <w:rFonts w:ascii="Consolas" w:hAnsi="Consolas" w:cs="Consolas"/>
          <w:color w:val="0086B3"/>
          <w:sz w:val="21"/>
          <w:szCs w:val="21"/>
        </w:rPr>
        <w:t>10</w:t>
      </w:r>
      <w:r>
        <w:rPr>
          <w:rFonts w:ascii="Consolas" w:hAnsi="Consolas" w:cs="Consolas"/>
          <w:color w:val="777777"/>
          <w:sz w:val="21"/>
          <w:szCs w:val="21"/>
        </w:rPr>
        <w:t>; ++i)</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sum += i;</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i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777777"/>
          <w:sz w:val="21"/>
          <w:szCs w:val="21"/>
        </w:rPr>
        <w:t xml:space="preserve"> &lt;&lt; sum &lt;&lt; std::endl;</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Yes.It is legal.Printed:</w:t>
      </w:r>
      <w:r>
        <w:rPr>
          <w:rStyle w:val="apple-converted-space"/>
          <w:rFonts w:ascii="Helvetica" w:hAnsi="Helvetica" w:cs="Helvetica"/>
          <w:color w:val="333333"/>
        </w:rPr>
        <w:t> </w:t>
      </w:r>
      <w:r>
        <w:rPr>
          <w:rStyle w:val="HTML0"/>
          <w:rFonts w:ascii="Consolas" w:hAnsi="Consolas" w:cs="Consolas"/>
          <w:color w:val="333333"/>
          <w:sz w:val="21"/>
          <w:szCs w:val="21"/>
        </w:rPr>
        <w:t>100, 45.</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2.15</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Which of the following definitions, if any, are invalid? Why?</w:t>
      </w:r>
    </w:p>
    <w:p w:rsidR="000C6907" w:rsidRDefault="000C6907" w:rsidP="000C6907">
      <w:pPr>
        <w:widowControl/>
        <w:numPr>
          <w:ilvl w:val="0"/>
          <w:numId w:val="5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ival = 1.01;</w:t>
      </w:r>
    </w:p>
    <w:p w:rsidR="000C6907" w:rsidRDefault="000C6907" w:rsidP="000C6907">
      <w:pPr>
        <w:widowControl/>
        <w:numPr>
          <w:ilvl w:val="0"/>
          <w:numId w:val="5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&amp;rval1 = 1.01;</w:t>
      </w:r>
    </w:p>
    <w:p w:rsidR="000C6907" w:rsidRDefault="000C6907" w:rsidP="000C6907">
      <w:pPr>
        <w:widowControl/>
        <w:numPr>
          <w:ilvl w:val="0"/>
          <w:numId w:val="5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&amp;rval2 = ival;</w:t>
      </w:r>
    </w:p>
    <w:p w:rsidR="000C6907" w:rsidRDefault="000C6907" w:rsidP="000C6907">
      <w:pPr>
        <w:widowControl/>
        <w:numPr>
          <w:ilvl w:val="0"/>
          <w:numId w:val="5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&amp;rval3;</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 valid.</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(b): invalid. initializer must be an object.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valid.</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(d): invalid. a reference must be initialized.</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2.16</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 if any, of the following assignments are invalid? If they are valid, explain what they do.</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int i = 0, &amp;r1 = i; double d = 0, &amp;r2 = d;</w:t>
      </w:r>
    </w:p>
    <w:p w:rsidR="000C6907" w:rsidRDefault="000C6907" w:rsidP="000C6907">
      <w:pPr>
        <w:widowControl/>
        <w:numPr>
          <w:ilvl w:val="0"/>
          <w:numId w:val="5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r2 = 3.14159;</w:t>
      </w:r>
    </w:p>
    <w:p w:rsidR="000C6907" w:rsidRDefault="000C6907" w:rsidP="000C6907">
      <w:pPr>
        <w:widowControl/>
        <w:numPr>
          <w:ilvl w:val="0"/>
          <w:numId w:val="5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r2 = r1;</w:t>
      </w:r>
    </w:p>
    <w:p w:rsidR="000C6907" w:rsidRDefault="000C6907" w:rsidP="000C6907">
      <w:pPr>
        <w:widowControl/>
        <w:numPr>
          <w:ilvl w:val="0"/>
          <w:numId w:val="5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 = r2;</w:t>
      </w:r>
    </w:p>
    <w:p w:rsidR="000C6907" w:rsidRDefault="000C6907" w:rsidP="000C6907">
      <w:pPr>
        <w:widowControl/>
        <w:numPr>
          <w:ilvl w:val="0"/>
          <w:numId w:val="5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 r1 = d;</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 valid. let d equal 3.14159.</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(b): valid. automatic convert will happen.</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valid. but value will be truncated.</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(d): valid. but value will be truncated.</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2.17</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code print?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&amp;ri = i;</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i = </w:t>
      </w:r>
      <w:r>
        <w:rPr>
          <w:rStyle w:val="pl-c1"/>
          <w:rFonts w:ascii="Consolas" w:hAnsi="Consolas" w:cs="Consolas"/>
          <w:color w:val="0086B3"/>
          <w:sz w:val="21"/>
          <w:szCs w:val="21"/>
        </w:rPr>
        <w:t>5</w:t>
      </w:r>
      <w:r>
        <w:rPr>
          <w:rFonts w:ascii="Consolas" w:hAnsi="Consolas" w:cs="Consolas"/>
          <w:color w:val="777777"/>
          <w:sz w:val="21"/>
          <w:szCs w:val="21"/>
        </w:rPr>
        <w:t xml:space="preserve">; ri = </w:t>
      </w:r>
      <w:r>
        <w:rPr>
          <w:rStyle w:val="pl-c1"/>
          <w:rFonts w:ascii="Consolas" w:hAnsi="Consolas" w:cs="Consolas"/>
          <w:color w:val="0086B3"/>
          <w:sz w:val="21"/>
          <w:szCs w:val="21"/>
        </w:rPr>
        <w:t>10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i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777777"/>
          <w:sz w:val="21"/>
          <w:szCs w:val="21"/>
        </w:rPr>
        <w:t xml:space="preserve"> &lt;&lt; ri &lt;&lt; std::endl;</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10, 10</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2.18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code to change the value of a pointer. Write code to change the value to which the pointer points.</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a = </w:t>
      </w:r>
      <w:r>
        <w:rPr>
          <w:rStyle w:val="pl-c1"/>
          <w:rFonts w:ascii="Consolas" w:hAnsi="Consolas" w:cs="Consolas"/>
          <w:color w:val="0086B3"/>
          <w:sz w:val="21"/>
          <w:szCs w:val="21"/>
        </w:rPr>
        <w:t>0</w:t>
      </w:r>
      <w:r>
        <w:rPr>
          <w:rFonts w:ascii="Consolas" w:hAnsi="Consolas" w:cs="Consolas"/>
          <w:color w:val="333333"/>
          <w:sz w:val="21"/>
          <w:szCs w:val="21"/>
        </w:rPr>
        <w:t xml:space="preserve">, b = </w:t>
      </w:r>
      <w:r>
        <w:rPr>
          <w:rStyle w:val="pl-c1"/>
          <w:rFonts w:ascii="Consolas" w:hAnsi="Consolas" w:cs="Consolas"/>
          <w:color w:val="0086B3"/>
          <w:sz w:val="21"/>
          <w:szCs w:val="21"/>
        </w:rPr>
        <w:t>1</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*p1 = &amp;a, *p2 = p1;</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change the value of a pointer.</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p1 = &amp;b;</w:t>
      </w: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change the value to which the pointer points</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*p2 = b;</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2.19</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key differences between pointers and references.</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definition: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pointer is "points to" any other type.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reference is "another name" of an</w:t>
      </w:r>
      <w:r>
        <w:rPr>
          <w:rStyle w:val="apple-converted-space"/>
          <w:rFonts w:ascii="Helvetica" w:hAnsi="Helvetica" w:cs="Helvetica"/>
          <w:color w:val="333333"/>
        </w:rPr>
        <w:t> </w:t>
      </w:r>
      <w:r>
        <w:rPr>
          <w:rStyle w:val="a4"/>
          <w:rFonts w:ascii="Helvetica" w:hAnsi="Helvetica" w:cs="Helvetica"/>
          <w:color w:val="333333"/>
        </w:rPr>
        <w:t>object</w:t>
      </w:r>
      <w:r>
        <w:rPr>
          <w:rFonts w:ascii="Helvetica" w:hAnsi="Helvetica" w:cs="Helvetica"/>
          <w:color w:val="333333"/>
        </w:rPr>
        <w:t>.</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key difference:</w:t>
      </w:r>
    </w:p>
    <w:p w:rsidR="000C6907" w:rsidRDefault="000C6907" w:rsidP="000C6907">
      <w:pPr>
        <w:widowControl/>
        <w:numPr>
          <w:ilvl w:val="0"/>
          <w:numId w:val="57"/>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a reference is another name of an</w:t>
      </w:r>
      <w:r>
        <w:rPr>
          <w:rStyle w:val="apple-converted-space"/>
          <w:rFonts w:ascii="Helvetica" w:hAnsi="Helvetica" w:cs="Helvetica"/>
          <w:color w:val="333333"/>
        </w:rPr>
        <w:t> </w:t>
      </w:r>
      <w:r>
        <w:rPr>
          <w:rStyle w:val="a4"/>
          <w:rFonts w:ascii="Helvetica" w:hAnsi="Helvetica" w:cs="Helvetica"/>
          <w:color w:val="333333"/>
        </w:rPr>
        <w:t>already existing</w:t>
      </w:r>
      <w:r>
        <w:rPr>
          <w:rStyle w:val="apple-converted-space"/>
          <w:rFonts w:ascii="Helvetica" w:hAnsi="Helvetica" w:cs="Helvetica"/>
          <w:color w:val="333333"/>
        </w:rPr>
        <w:t> </w:t>
      </w:r>
      <w:r>
        <w:rPr>
          <w:rFonts w:ascii="Helvetica" w:hAnsi="Helvetica" w:cs="Helvetica"/>
          <w:color w:val="333333"/>
        </w:rPr>
        <w:t>object. a pointer is an object in its</w:t>
      </w:r>
      <w:r>
        <w:rPr>
          <w:rStyle w:val="apple-converted-space"/>
          <w:rFonts w:ascii="Helvetica" w:hAnsi="Helvetica" w:cs="Helvetica"/>
          <w:color w:val="333333"/>
        </w:rPr>
        <w:t> </w:t>
      </w:r>
      <w:r>
        <w:rPr>
          <w:rStyle w:val="a4"/>
          <w:rFonts w:ascii="Helvetica" w:hAnsi="Helvetica" w:cs="Helvetica"/>
          <w:color w:val="333333"/>
        </w:rPr>
        <w:t>own right</w:t>
      </w:r>
      <w:r>
        <w:rPr>
          <w:rFonts w:ascii="Helvetica" w:hAnsi="Helvetica" w:cs="Helvetica"/>
          <w:color w:val="333333"/>
        </w:rPr>
        <w:t>.</w:t>
      </w:r>
    </w:p>
    <w:p w:rsidR="000C6907" w:rsidRDefault="000C6907" w:rsidP="000C6907">
      <w:pPr>
        <w:widowControl/>
        <w:numPr>
          <w:ilvl w:val="0"/>
          <w:numId w:val="5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Once initialized, a reference remains</w:t>
      </w:r>
      <w:r>
        <w:rPr>
          <w:rStyle w:val="apple-converted-space"/>
          <w:rFonts w:ascii="Helvetica" w:hAnsi="Helvetica" w:cs="Helvetica"/>
          <w:color w:val="333333"/>
        </w:rPr>
        <w:t> </w:t>
      </w:r>
      <w:r>
        <w:rPr>
          <w:rStyle w:val="a4"/>
          <w:rFonts w:ascii="Helvetica" w:hAnsi="Helvetica" w:cs="Helvetica"/>
          <w:color w:val="333333"/>
        </w:rPr>
        <w:t>bound to</w:t>
      </w:r>
      <w:r>
        <w:rPr>
          <w:rStyle w:val="apple-converted-space"/>
          <w:rFonts w:ascii="Helvetica" w:hAnsi="Helvetica" w:cs="Helvetica"/>
          <w:color w:val="333333"/>
        </w:rPr>
        <w:t> </w:t>
      </w:r>
      <w:r>
        <w:rPr>
          <w:rFonts w:ascii="Helvetica" w:hAnsi="Helvetica" w:cs="Helvetica"/>
          <w:color w:val="333333"/>
        </w:rPr>
        <w:t>its initial object. There is</w:t>
      </w:r>
      <w:r>
        <w:rPr>
          <w:rStyle w:val="apple-converted-space"/>
          <w:rFonts w:ascii="Helvetica" w:hAnsi="Helvetica" w:cs="Helvetica"/>
          <w:color w:val="333333"/>
        </w:rPr>
        <w:t> </w:t>
      </w:r>
      <w:r>
        <w:rPr>
          <w:rStyle w:val="a4"/>
          <w:rFonts w:ascii="Helvetica" w:hAnsi="Helvetica" w:cs="Helvetica"/>
          <w:color w:val="333333"/>
        </w:rPr>
        <w:t>no way</w:t>
      </w:r>
      <w:r>
        <w:rPr>
          <w:rStyle w:val="apple-converted-space"/>
          <w:rFonts w:ascii="Helvetica" w:hAnsi="Helvetica" w:cs="Helvetica"/>
          <w:color w:val="333333"/>
        </w:rPr>
        <w:t> </w:t>
      </w:r>
      <w:r>
        <w:rPr>
          <w:rFonts w:ascii="Helvetica" w:hAnsi="Helvetica" w:cs="Helvetica"/>
          <w:color w:val="333333"/>
        </w:rPr>
        <w:t>to rebind a reference to refer to a different object. a pointer can be</w:t>
      </w:r>
      <w:r>
        <w:rPr>
          <w:rStyle w:val="apple-converted-space"/>
          <w:rFonts w:ascii="Helvetica" w:hAnsi="Helvetica" w:cs="Helvetica"/>
          <w:color w:val="333333"/>
        </w:rPr>
        <w:t> </w:t>
      </w:r>
      <w:r>
        <w:rPr>
          <w:rStyle w:val="a4"/>
          <w:rFonts w:ascii="Helvetica" w:hAnsi="Helvetica" w:cs="Helvetica"/>
          <w:color w:val="333333"/>
        </w:rPr>
        <w:t>assigned</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a4"/>
          <w:rFonts w:ascii="Helvetica" w:hAnsi="Helvetica" w:cs="Helvetica"/>
          <w:color w:val="333333"/>
        </w:rPr>
        <w:t>copied</w:t>
      </w:r>
      <w:r>
        <w:rPr>
          <w:rFonts w:ascii="Helvetica" w:hAnsi="Helvetica" w:cs="Helvetica"/>
          <w:color w:val="333333"/>
        </w:rPr>
        <w:t>.</w:t>
      </w:r>
    </w:p>
    <w:p w:rsidR="000C6907" w:rsidRDefault="000C6907" w:rsidP="000C6907">
      <w:pPr>
        <w:widowControl/>
        <w:numPr>
          <w:ilvl w:val="0"/>
          <w:numId w:val="5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reference always get the object to which the reference was initially bound. a single pointer can point to</w:t>
      </w:r>
      <w:r>
        <w:rPr>
          <w:rStyle w:val="apple-converted-space"/>
          <w:rFonts w:ascii="Helvetica" w:hAnsi="Helvetica" w:cs="Helvetica"/>
          <w:color w:val="333333"/>
        </w:rPr>
        <w:t> </w:t>
      </w:r>
      <w:r>
        <w:rPr>
          <w:rStyle w:val="a4"/>
          <w:rFonts w:ascii="Helvetica" w:hAnsi="Helvetica" w:cs="Helvetica"/>
          <w:color w:val="333333"/>
        </w:rPr>
        <w:t>several different objects</w:t>
      </w:r>
      <w:r>
        <w:rPr>
          <w:rStyle w:val="apple-converted-space"/>
          <w:rFonts w:ascii="Helvetica" w:hAnsi="Helvetica" w:cs="Helvetica"/>
          <w:color w:val="333333"/>
        </w:rPr>
        <w:t> </w:t>
      </w:r>
      <w:r>
        <w:rPr>
          <w:rFonts w:ascii="Helvetica" w:hAnsi="Helvetica" w:cs="Helvetica"/>
          <w:color w:val="333333"/>
        </w:rPr>
        <w:t>over its lifetime.</w:t>
      </w:r>
    </w:p>
    <w:p w:rsidR="000C6907" w:rsidRDefault="000C6907" w:rsidP="000C6907">
      <w:pPr>
        <w:widowControl/>
        <w:numPr>
          <w:ilvl w:val="0"/>
          <w:numId w:val="5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reference must be initialized. a pointer need</w:t>
      </w:r>
      <w:r>
        <w:rPr>
          <w:rStyle w:val="apple-converted-space"/>
          <w:rFonts w:ascii="Helvetica" w:hAnsi="Helvetica" w:cs="Helvetica"/>
          <w:color w:val="333333"/>
        </w:rPr>
        <w:t> </w:t>
      </w:r>
      <w:r>
        <w:rPr>
          <w:rStyle w:val="a4"/>
          <w:rFonts w:ascii="Helvetica" w:hAnsi="Helvetica" w:cs="Helvetica"/>
          <w:color w:val="333333"/>
        </w:rPr>
        <w:t>not be</w:t>
      </w:r>
      <w:r>
        <w:rPr>
          <w:rStyle w:val="apple-converted-space"/>
          <w:rFonts w:ascii="Helvetica" w:hAnsi="Helvetica" w:cs="Helvetica"/>
          <w:color w:val="333333"/>
        </w:rPr>
        <w:t> </w:t>
      </w:r>
      <w:r>
        <w:rPr>
          <w:rFonts w:ascii="Helvetica" w:hAnsi="Helvetica" w:cs="Helvetica"/>
          <w:color w:val="333333"/>
        </w:rPr>
        <w:t>initialized at the time it is defined.</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Usage advise:</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Look at</w:t>
      </w:r>
      <w:r>
        <w:rPr>
          <w:rStyle w:val="apple-converted-space"/>
          <w:rFonts w:ascii="Helvetica" w:hAnsi="Helvetica" w:cs="Helvetica"/>
          <w:color w:val="333333"/>
        </w:rPr>
        <w:t> </w:t>
      </w:r>
      <w:hyperlink r:id="rId47" w:history="1">
        <w:r>
          <w:rPr>
            <w:rStyle w:val="a5"/>
            <w:rFonts w:ascii="Helvetica" w:hAnsi="Helvetica" w:cs="Helvetica"/>
            <w:color w:val="4183C4"/>
          </w:rPr>
          <w:t>here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2.20</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*p1 = &amp;i; *p1 = *p1 * *p1;</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p1</w:t>
      </w:r>
      <w:r>
        <w:rPr>
          <w:rStyle w:val="apple-converted-space"/>
          <w:rFonts w:ascii="Helvetica" w:hAnsi="Helvetica" w:cs="Helvetica"/>
          <w:color w:val="333333"/>
        </w:rPr>
        <w:t> </w:t>
      </w:r>
      <w:r>
        <w:rPr>
          <w:rFonts w:ascii="Helvetica" w:hAnsi="Helvetica" w:cs="Helvetica"/>
          <w:color w:val="333333"/>
        </w:rPr>
        <w:t>pointer to</w:t>
      </w:r>
      <w:r>
        <w:rPr>
          <w:rStyle w:val="apple-converted-space"/>
          <w:rFonts w:ascii="Helvetica" w:hAnsi="Helvetica" w:cs="Helvetica"/>
          <w:color w:val="333333"/>
        </w:rPr>
        <w:t> </w:t>
      </w:r>
      <w:r>
        <w:rPr>
          <w:rStyle w:val="HTML0"/>
          <w:rFonts w:ascii="Consolas" w:hAnsi="Consolas" w:cs="Consolas"/>
          <w:color w:val="333333"/>
          <w:sz w:val="21"/>
          <w:szCs w:val="21"/>
        </w:rPr>
        <w:t>i</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i</w:t>
      </w:r>
      <w:r>
        <w:rPr>
          <w:rFonts w:ascii="Helvetica" w:hAnsi="Helvetica" w:cs="Helvetica"/>
          <w:color w:val="333333"/>
        </w:rPr>
        <w:t>'s value changed to 1764(42*42)</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each of the following definitions. Indicate whether any are illegal and, if so, why.</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int i = 0;</w:t>
      </w:r>
    </w:p>
    <w:p w:rsidR="000C6907" w:rsidRDefault="000C6907" w:rsidP="000C6907">
      <w:pPr>
        <w:widowControl/>
        <w:numPr>
          <w:ilvl w:val="0"/>
          <w:numId w:val="5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double* dp = &amp;i;</w:t>
      </w:r>
    </w:p>
    <w:p w:rsidR="000C6907" w:rsidRDefault="000C6907" w:rsidP="000C6907">
      <w:pPr>
        <w:widowControl/>
        <w:numPr>
          <w:ilvl w:val="0"/>
          <w:numId w:val="5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int *ip = i;</w:t>
      </w:r>
    </w:p>
    <w:p w:rsidR="000C6907" w:rsidRDefault="000C6907" w:rsidP="000C6907">
      <w:pPr>
        <w:widowControl/>
        <w:numPr>
          <w:ilvl w:val="0"/>
          <w:numId w:val="5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int *p = &amp;i;</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 illegal, cannot initialize a variable of type 'double *' with an</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rvalue of type 'int *'</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(b): illegal, cannot initialize a variable of type 'int *' with an lvalue</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of type 'int'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legal.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2.22</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Assuming p is a pointer to int, explain the following code: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if</w:t>
      </w:r>
      <w:r>
        <w:rPr>
          <w:rFonts w:ascii="Consolas" w:hAnsi="Consolas" w:cs="Consolas"/>
          <w:color w:val="333333"/>
          <w:sz w:val="21"/>
          <w:szCs w:val="21"/>
        </w:rPr>
        <w:t xml:space="preserve"> (p) </w:t>
      </w:r>
      <w:r>
        <w:rPr>
          <w:rStyle w:val="pl-c"/>
          <w:rFonts w:ascii="Consolas" w:hAnsi="Consolas" w:cs="Consolas"/>
          <w:color w:val="969896"/>
          <w:sz w:val="21"/>
          <w:szCs w:val="21"/>
        </w:rPr>
        <w:t>// ...</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if</w:t>
      </w:r>
      <w:r>
        <w:rPr>
          <w:rFonts w:ascii="Consolas" w:hAnsi="Consolas" w:cs="Consolas"/>
          <w:color w:val="333333"/>
          <w:sz w:val="21"/>
          <w:szCs w:val="21"/>
        </w:rPr>
        <w:t xml:space="preserve"> (*p) </w:t>
      </w:r>
      <w:r>
        <w:rPr>
          <w:rStyle w:val="pl-c"/>
          <w:rFonts w:ascii="Consolas" w:hAnsi="Consolas" w:cs="Consolas"/>
          <w:color w:val="969896"/>
          <w:sz w:val="21"/>
          <w:szCs w:val="21"/>
        </w:rPr>
        <w:t>// ...</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(p) // whether p is nullptr?</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(*p) // whether the value pointed by p is zero?</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Given a pointer p, can you determine whether p points to a valid object? If so, how? If not, why not?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No. Because more information needed to determine whether the pointer is valid or not.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2.24</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Why is the initialization of p legal but that of lp illegal?</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void</w:t>
      </w:r>
      <w:r>
        <w:rPr>
          <w:rFonts w:ascii="Consolas" w:hAnsi="Consolas" w:cs="Consolas"/>
          <w:color w:val="777777"/>
          <w:sz w:val="21"/>
          <w:szCs w:val="21"/>
        </w:rPr>
        <w:t xml:space="preserve"> *p=&amp;i;</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long</w:t>
      </w:r>
      <w:r>
        <w:rPr>
          <w:rFonts w:ascii="Consolas" w:hAnsi="Consolas" w:cs="Consolas"/>
          <w:color w:val="777777"/>
          <w:sz w:val="21"/>
          <w:szCs w:val="21"/>
        </w:rPr>
        <w:t xml:space="preserve"> *lp=&amp;i;</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Because the type</w:t>
      </w:r>
      <w:r>
        <w:rPr>
          <w:rStyle w:val="apple-converted-space"/>
          <w:rFonts w:ascii="Helvetica" w:hAnsi="Helvetica" w:cs="Helvetica"/>
          <w:color w:val="333333"/>
        </w:rPr>
        <w:t> </w:t>
      </w:r>
      <w:r>
        <w:rPr>
          <w:rStyle w:val="HTML0"/>
          <w:rFonts w:ascii="Consolas" w:hAnsi="Consolas" w:cs="Consolas"/>
          <w:color w:val="333333"/>
          <w:sz w:val="21"/>
          <w:szCs w:val="21"/>
        </w:rPr>
        <w:t>void*</w:t>
      </w:r>
      <w:r>
        <w:rPr>
          <w:rStyle w:val="apple-converted-space"/>
          <w:rFonts w:ascii="Helvetica" w:hAnsi="Helvetica" w:cs="Helvetica"/>
          <w:color w:val="333333"/>
        </w:rPr>
        <w:t> </w:t>
      </w:r>
      <w:r>
        <w:rPr>
          <w:rFonts w:ascii="Helvetica" w:hAnsi="Helvetica" w:cs="Helvetica"/>
          <w:color w:val="333333"/>
        </w:rPr>
        <w:t>is a special pointer type that can hold the address of any object. But we cannot initialize a variable of type</w:t>
      </w:r>
      <w:r>
        <w:rPr>
          <w:rStyle w:val="apple-converted-space"/>
          <w:rFonts w:ascii="Helvetica" w:hAnsi="Helvetica" w:cs="Helvetica"/>
          <w:color w:val="333333"/>
        </w:rPr>
        <w:t> </w:t>
      </w:r>
      <w:r>
        <w:rPr>
          <w:rStyle w:val="HTML0"/>
          <w:rFonts w:ascii="Consolas" w:hAnsi="Consolas" w:cs="Consolas"/>
          <w:color w:val="333333"/>
          <w:sz w:val="21"/>
          <w:szCs w:val="21"/>
        </w:rPr>
        <w:t>long *</w:t>
      </w:r>
      <w:r>
        <w:rPr>
          <w:rStyle w:val="apple-converted-space"/>
          <w:rFonts w:ascii="Helvetica" w:hAnsi="Helvetica" w:cs="Helvetica"/>
          <w:color w:val="333333"/>
        </w:rPr>
        <w:t> </w:t>
      </w:r>
      <w:r>
        <w:rPr>
          <w:rFonts w:ascii="Helvetica" w:hAnsi="Helvetica" w:cs="Helvetica"/>
          <w:color w:val="333333"/>
        </w:rPr>
        <w:t>with an rvalue of type</w:t>
      </w:r>
      <w:r>
        <w:rPr>
          <w:rStyle w:val="apple-converted-space"/>
          <w:rFonts w:ascii="Helvetica" w:hAnsi="Helvetica" w:cs="Helvetica"/>
          <w:color w:val="333333"/>
        </w:rPr>
        <w:t> </w:t>
      </w:r>
      <w:r>
        <w:rPr>
          <w:rStyle w:val="HTML0"/>
          <w:rFonts w:ascii="Consolas" w:hAnsi="Consolas" w:cs="Consolas"/>
          <w:color w:val="333333"/>
          <w:sz w:val="21"/>
          <w:szCs w:val="21"/>
        </w:rPr>
        <w:t>int *</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2.25</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types and values of each of the following variables.</w:t>
      </w:r>
    </w:p>
    <w:p w:rsidR="000C6907" w:rsidRDefault="000C6907" w:rsidP="000C6907">
      <w:pPr>
        <w:widowControl/>
        <w:numPr>
          <w:ilvl w:val="0"/>
          <w:numId w:val="5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ip, i, &amp;r = i;</w:t>
      </w:r>
    </w:p>
    <w:p w:rsidR="000C6907" w:rsidRDefault="000C6907" w:rsidP="000C6907">
      <w:pPr>
        <w:widowControl/>
        <w:numPr>
          <w:ilvl w:val="0"/>
          <w:numId w:val="5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 *ip = 0;</w:t>
      </w:r>
    </w:p>
    <w:p w:rsidR="000C6907" w:rsidRDefault="000C6907" w:rsidP="000C6907">
      <w:pPr>
        <w:widowControl/>
        <w:numPr>
          <w:ilvl w:val="0"/>
          <w:numId w:val="5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ip, ip2;</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 ip is a pointer to int, i is an int, r is a reference to int i.</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(b): ip is a valid, null pointer, and i is an int.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ip is a pointer to int, and ip2 is an int.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2.26</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 of the following are legal? For those that are illegal, explain why.</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buf;      </w:t>
      </w:r>
      <w:r>
        <w:rPr>
          <w:rStyle w:val="pl-c"/>
          <w:rFonts w:ascii="Consolas" w:hAnsi="Consolas" w:cs="Consolas"/>
          <w:color w:val="969896"/>
          <w:sz w:val="21"/>
          <w:szCs w:val="21"/>
        </w:rPr>
        <w:t>// illegal, buf is uninitialized const.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cnt = </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sz = cnt;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++cnt; ++sz;        </w:t>
      </w:r>
      <w:r>
        <w:rPr>
          <w:rStyle w:val="pl-c"/>
          <w:rFonts w:ascii="Consolas" w:hAnsi="Consolas" w:cs="Consolas"/>
          <w:color w:val="969896"/>
          <w:sz w:val="21"/>
          <w:szCs w:val="21"/>
        </w:rPr>
        <w:t>// illegal, attempt to write to const object(sz).</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2.27</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 of the following initializations are legal? Explain why.</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1</w:t>
      </w:r>
      <w:r>
        <w:rPr>
          <w:rFonts w:ascii="Consolas" w:hAnsi="Consolas" w:cs="Consolas"/>
          <w:color w:val="333333"/>
          <w:sz w:val="21"/>
          <w:szCs w:val="21"/>
        </w:rPr>
        <w:t xml:space="preserve">, &amp;r = </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c"/>
          <w:rFonts w:ascii="Consolas" w:hAnsi="Consolas" w:cs="Consolas"/>
          <w:color w:val="969896"/>
          <w:sz w:val="21"/>
          <w:szCs w:val="21"/>
        </w:rPr>
        <w:t>// illegal, r must refer to an object.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k"/>
          <w:rFonts w:ascii="Consolas" w:hAnsi="Consolas" w:cs="Consolas"/>
          <w:color w:val="A71D5D"/>
          <w:sz w:val="21"/>
          <w:szCs w:val="21"/>
        </w:rPr>
        <w:t>const</w:t>
      </w:r>
      <w:r>
        <w:rPr>
          <w:rFonts w:ascii="Consolas" w:hAnsi="Consolas" w:cs="Consolas"/>
          <w:color w:val="333333"/>
          <w:sz w:val="21"/>
          <w:szCs w:val="21"/>
        </w:rPr>
        <w:t xml:space="preserve"> p2 = &amp;i2;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lastRenderedPageBreak/>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1</w:t>
      </w:r>
      <w:r>
        <w:rPr>
          <w:rFonts w:ascii="Consolas" w:hAnsi="Consolas" w:cs="Consolas"/>
          <w:color w:val="333333"/>
          <w:sz w:val="21"/>
          <w:szCs w:val="21"/>
        </w:rPr>
        <w:t xml:space="preserve">, &amp;r = </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k"/>
          <w:rFonts w:ascii="Consolas" w:hAnsi="Consolas" w:cs="Consolas"/>
          <w:color w:val="A71D5D"/>
          <w:sz w:val="21"/>
          <w:szCs w:val="21"/>
        </w:rPr>
        <w:t>const</w:t>
      </w:r>
      <w:r>
        <w:rPr>
          <w:rFonts w:ascii="Consolas" w:hAnsi="Consolas" w:cs="Consolas"/>
          <w:color w:val="333333"/>
          <w:sz w:val="21"/>
          <w:szCs w:val="21"/>
        </w:rPr>
        <w:t xml:space="preserve"> p3 = &amp;i2;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*p1 = &amp;i2;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&amp;</w:t>
      </w:r>
      <w:r>
        <w:rPr>
          <w:rStyle w:val="pl-k"/>
          <w:rFonts w:ascii="Consolas" w:hAnsi="Consolas" w:cs="Consolas"/>
          <w:color w:val="A71D5D"/>
          <w:sz w:val="21"/>
          <w:szCs w:val="21"/>
        </w:rPr>
        <w:t>const</w:t>
      </w:r>
      <w:r>
        <w:rPr>
          <w:rFonts w:ascii="Consolas" w:hAnsi="Consolas" w:cs="Consolas"/>
          <w:color w:val="333333"/>
          <w:sz w:val="21"/>
          <w:szCs w:val="21"/>
        </w:rPr>
        <w:t xml:space="preserve"> r2;        </w:t>
      </w:r>
      <w:r>
        <w:rPr>
          <w:rStyle w:val="pl-c"/>
          <w:rFonts w:ascii="Consolas" w:hAnsi="Consolas" w:cs="Consolas"/>
          <w:color w:val="969896"/>
          <w:sz w:val="21"/>
          <w:szCs w:val="21"/>
        </w:rPr>
        <w:t>// illegal, r2 is a reference that cannot be const.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i2 = i, &amp;r = i;   </w:t>
      </w:r>
      <w:r>
        <w:rPr>
          <w:rStyle w:val="pl-c"/>
          <w:rFonts w:ascii="Consolas" w:hAnsi="Consolas" w:cs="Consolas"/>
          <w:color w:val="969896"/>
          <w:sz w:val="21"/>
          <w:szCs w:val="21"/>
        </w:rPr>
        <w:t>// legal.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following definitions. Identify any that are illegal.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w:t>
      </w:r>
      <w:r>
        <w:rPr>
          <w:rStyle w:val="pl-k"/>
          <w:rFonts w:ascii="Consolas" w:hAnsi="Consolas" w:cs="Consolas"/>
          <w:color w:val="A71D5D"/>
          <w:sz w:val="21"/>
          <w:szCs w:val="21"/>
        </w:rPr>
        <w:t>const</w:t>
      </w:r>
      <w:r>
        <w:rPr>
          <w:rFonts w:ascii="Consolas" w:hAnsi="Consolas" w:cs="Consolas"/>
          <w:color w:val="333333"/>
          <w:sz w:val="21"/>
          <w:szCs w:val="21"/>
        </w:rPr>
        <w:t xml:space="preserve"> cp;       </w:t>
      </w:r>
      <w:r>
        <w:rPr>
          <w:rStyle w:val="pl-c"/>
          <w:rFonts w:ascii="Consolas" w:hAnsi="Consolas" w:cs="Consolas"/>
          <w:color w:val="969896"/>
          <w:sz w:val="21"/>
          <w:szCs w:val="21"/>
        </w:rPr>
        <w:t>// illegal, cp must initialize.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*p1, *</w:t>
      </w:r>
      <w:r>
        <w:rPr>
          <w:rStyle w:val="pl-k"/>
          <w:rFonts w:ascii="Consolas" w:hAnsi="Consolas" w:cs="Consolas"/>
          <w:color w:val="A71D5D"/>
          <w:sz w:val="21"/>
          <w:szCs w:val="21"/>
        </w:rPr>
        <w:t>const</w:t>
      </w:r>
      <w:r>
        <w:rPr>
          <w:rFonts w:ascii="Consolas" w:hAnsi="Consolas" w:cs="Consolas"/>
          <w:color w:val="333333"/>
          <w:sz w:val="21"/>
          <w:szCs w:val="21"/>
        </w:rPr>
        <w:t xml:space="preserve"> p2;     </w:t>
      </w:r>
      <w:r>
        <w:rPr>
          <w:rStyle w:val="pl-c"/>
          <w:rFonts w:ascii="Consolas" w:hAnsi="Consolas" w:cs="Consolas"/>
          <w:color w:val="969896"/>
          <w:sz w:val="21"/>
          <w:szCs w:val="21"/>
        </w:rPr>
        <w:t>// illegal, p2 must initialize.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ic, &amp;r = ic;  </w:t>
      </w:r>
      <w:r>
        <w:rPr>
          <w:rStyle w:val="pl-c"/>
          <w:rFonts w:ascii="Consolas" w:hAnsi="Consolas" w:cs="Consolas"/>
          <w:color w:val="969896"/>
          <w:sz w:val="21"/>
          <w:szCs w:val="21"/>
        </w:rPr>
        <w:t>// illegal, ic must initialize.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k"/>
          <w:rFonts w:ascii="Consolas" w:hAnsi="Consolas" w:cs="Consolas"/>
          <w:color w:val="A71D5D"/>
          <w:sz w:val="21"/>
          <w:szCs w:val="21"/>
        </w:rPr>
        <w:t>const</w:t>
      </w:r>
      <w:r>
        <w:rPr>
          <w:rFonts w:ascii="Consolas" w:hAnsi="Consolas" w:cs="Consolas"/>
          <w:color w:val="333333"/>
          <w:sz w:val="21"/>
          <w:szCs w:val="21"/>
        </w:rPr>
        <w:t xml:space="preserve"> p3;    </w:t>
      </w:r>
      <w:r>
        <w:rPr>
          <w:rStyle w:val="pl-c"/>
          <w:rFonts w:ascii="Consolas" w:hAnsi="Consolas" w:cs="Consolas"/>
          <w:color w:val="969896"/>
          <w:sz w:val="21"/>
          <w:szCs w:val="21"/>
        </w:rPr>
        <w:t>// illegal, p3 must initialize.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*p;           </w:t>
      </w:r>
      <w:r>
        <w:rPr>
          <w:rStyle w:val="pl-c"/>
          <w:rFonts w:ascii="Consolas" w:hAnsi="Consolas" w:cs="Consolas"/>
          <w:color w:val="969896"/>
          <w:sz w:val="21"/>
          <w:szCs w:val="21"/>
        </w:rPr>
        <w:t>// legal. a pointer to const int.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2.29</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Uing the variables in the previous exercise, which of the following assignments are legal? Explain why.</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i = ic;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p1 = p3;    </w:t>
      </w:r>
      <w:r>
        <w:rPr>
          <w:rStyle w:val="pl-c"/>
          <w:rFonts w:ascii="Consolas" w:hAnsi="Consolas" w:cs="Consolas"/>
          <w:color w:val="969896"/>
          <w:sz w:val="21"/>
          <w:szCs w:val="21"/>
        </w:rPr>
        <w:t>// illegal. p3 is a pointer to const int.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p1 = &amp;ic;   </w:t>
      </w:r>
      <w:r>
        <w:rPr>
          <w:rStyle w:val="pl-c"/>
          <w:rFonts w:ascii="Consolas" w:hAnsi="Consolas" w:cs="Consolas"/>
          <w:color w:val="969896"/>
          <w:sz w:val="21"/>
          <w:szCs w:val="21"/>
        </w:rPr>
        <w:t>// illegal. ic is a const int.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p3 = &amp;ic;   </w:t>
      </w:r>
      <w:r>
        <w:rPr>
          <w:rStyle w:val="pl-c"/>
          <w:rFonts w:ascii="Consolas" w:hAnsi="Consolas" w:cs="Consolas"/>
          <w:color w:val="969896"/>
          <w:sz w:val="21"/>
          <w:szCs w:val="21"/>
        </w:rPr>
        <w:t>// illegal. p3 is a const pointer.</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p2 = p1;    </w:t>
      </w:r>
      <w:r>
        <w:rPr>
          <w:rStyle w:val="pl-c"/>
          <w:rFonts w:ascii="Consolas" w:hAnsi="Consolas" w:cs="Consolas"/>
          <w:color w:val="969896"/>
          <w:sz w:val="21"/>
          <w:szCs w:val="21"/>
        </w:rPr>
        <w:t>// illegal. p2 is a const pointer.</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ic = *p3;   </w:t>
      </w:r>
      <w:r>
        <w:rPr>
          <w:rStyle w:val="pl-c"/>
          <w:rFonts w:ascii="Consolas" w:hAnsi="Consolas" w:cs="Consolas"/>
          <w:color w:val="969896"/>
          <w:sz w:val="21"/>
          <w:szCs w:val="21"/>
        </w:rPr>
        <w:t>// illegal. ic is a const int.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2.30</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For each of the following declarations indicate whether the object being declared has top-level or low-level const.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v2 = </w:t>
      </w:r>
      <w:r>
        <w:rPr>
          <w:rStyle w:val="pl-c1"/>
          <w:rFonts w:ascii="Consolas" w:hAnsi="Consolas" w:cs="Consolas"/>
          <w:color w:val="0086B3"/>
          <w:sz w:val="21"/>
          <w:szCs w:val="21"/>
        </w:rPr>
        <w:t>0</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v1 = v2;</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*p1 = &amp;v1, &amp;r1 = v1;</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*p2 = &amp;v2, *</w:t>
      </w:r>
      <w:r>
        <w:rPr>
          <w:rStyle w:val="pl-k"/>
          <w:rFonts w:ascii="Consolas" w:hAnsi="Consolas" w:cs="Consolas"/>
          <w:color w:val="A71D5D"/>
          <w:sz w:val="21"/>
          <w:szCs w:val="21"/>
        </w:rPr>
        <w:t>const</w:t>
      </w:r>
      <w:r>
        <w:rPr>
          <w:rFonts w:ascii="Consolas" w:hAnsi="Consolas" w:cs="Consolas"/>
          <w:color w:val="777777"/>
          <w:sz w:val="21"/>
          <w:szCs w:val="21"/>
        </w:rPr>
        <w:t xml:space="preserve"> p3 = &amp;i, &amp;r2 = v2;</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v2 is top-level const, p2 is low-level const. p3: right-most const is top-level, left-most is low-level. r2 is low-level const.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Given the declarations in the previous exercise determine whether the following assignments are legal. Explain how the top-level or low-level const applies in each case.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r1 = v2; </w:t>
      </w:r>
      <w:r>
        <w:rPr>
          <w:rStyle w:val="pl-c"/>
          <w:rFonts w:ascii="Consolas" w:hAnsi="Consolas" w:cs="Consolas"/>
          <w:color w:val="969896"/>
          <w:sz w:val="21"/>
          <w:szCs w:val="21"/>
        </w:rPr>
        <w:t>// legal, top-level const in v2 is ignored.</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p1 = p2; </w:t>
      </w:r>
      <w:r>
        <w:rPr>
          <w:rStyle w:val="pl-c"/>
          <w:rFonts w:ascii="Consolas" w:hAnsi="Consolas" w:cs="Consolas"/>
          <w:color w:val="969896"/>
          <w:sz w:val="21"/>
          <w:szCs w:val="21"/>
        </w:rPr>
        <w:t>// illegal, p2 has a low-level const but p1 doesn't.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p2 = p1; </w:t>
      </w:r>
      <w:r>
        <w:rPr>
          <w:rStyle w:val="pl-c"/>
          <w:rFonts w:ascii="Consolas" w:hAnsi="Consolas" w:cs="Consolas"/>
          <w:color w:val="969896"/>
          <w:sz w:val="21"/>
          <w:szCs w:val="21"/>
        </w:rPr>
        <w:t>// legal, we can convert int* to const int*.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p1 = p3; </w:t>
      </w:r>
      <w:r>
        <w:rPr>
          <w:rStyle w:val="pl-c"/>
          <w:rFonts w:ascii="Consolas" w:hAnsi="Consolas" w:cs="Consolas"/>
          <w:color w:val="969896"/>
          <w:sz w:val="21"/>
          <w:szCs w:val="21"/>
        </w:rPr>
        <w:t>// illegal, p3 has a low-level const but p1 doesn't.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p2 = p3; </w:t>
      </w:r>
      <w:r>
        <w:rPr>
          <w:rStyle w:val="pl-c"/>
          <w:rFonts w:ascii="Consolas" w:hAnsi="Consolas" w:cs="Consolas"/>
          <w:color w:val="969896"/>
          <w:sz w:val="21"/>
          <w:szCs w:val="21"/>
        </w:rPr>
        <w:t>// legal, p2 has the same low-level const qualification as p3.</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2.32</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Is the following code legal or not? If not, how might you make it legal?</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int null = 0, *p = null;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illegal.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null = </w:t>
      </w:r>
      <w:r>
        <w:rPr>
          <w:rStyle w:val="pl-c1"/>
          <w:rFonts w:ascii="Consolas" w:hAnsi="Consolas" w:cs="Consolas"/>
          <w:color w:val="0086B3"/>
          <w:sz w:val="21"/>
          <w:szCs w:val="21"/>
        </w:rPr>
        <w:t>0</w:t>
      </w:r>
      <w:r>
        <w:rPr>
          <w:rFonts w:ascii="Consolas" w:hAnsi="Consolas" w:cs="Consolas"/>
          <w:color w:val="333333"/>
          <w:sz w:val="21"/>
          <w:szCs w:val="21"/>
        </w:rPr>
        <w:t xml:space="preserve">, *p = </w:t>
      </w:r>
      <w:r>
        <w:rPr>
          <w:rStyle w:val="pl-v"/>
          <w:rFonts w:ascii="Consolas" w:hAnsi="Consolas" w:cs="Consolas"/>
          <w:color w:val="ED6A43"/>
          <w:sz w:val="21"/>
          <w:szCs w:val="21"/>
        </w:rPr>
        <w:t>nullptr</w:t>
      </w: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2.33</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Using the variable definitions from this section, determine what happens in each of these assignments: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a=</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set 42 to int a.</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b=</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set 42 to int b.</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c=</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set 42 to int c.</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d=</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ERROR, d is an int *. correct: *d = 42;</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e=</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ERROR, e is an const int *. correct: e = &amp;c;</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g=</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ERROR, g is a const int&amp; that is bound to ci.</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2.34</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containing the variables and assignments from the previous exercise. Print the variables before and after the assignments to check whether your predictions in the previous exercise were correct. If not, study the examples until you can convince yourself you know ￼￼what led you to the wrong conclusion.</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48"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2.35</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types deduced in each of the following definitions. Once you’ve figured out the types, write a program to see whether you were correct.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 = </w:t>
      </w:r>
      <w:r>
        <w:rPr>
          <w:rStyle w:val="pl-c1"/>
          <w:rFonts w:ascii="Consolas" w:hAnsi="Consolas" w:cs="Consolas"/>
          <w:color w:val="0086B3"/>
          <w:sz w:val="21"/>
          <w:szCs w:val="21"/>
        </w:rPr>
        <w:t>42</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auto</w:t>
      </w:r>
      <w:r>
        <w:rPr>
          <w:rFonts w:ascii="Consolas" w:hAnsi="Consolas" w:cs="Consolas"/>
          <w:color w:val="777777"/>
          <w:sz w:val="21"/>
          <w:szCs w:val="21"/>
        </w:rPr>
        <w:t xml:space="preserve"> j = i; </w:t>
      </w: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auto</w:t>
      </w:r>
      <w:r>
        <w:rPr>
          <w:rFonts w:ascii="Consolas" w:hAnsi="Consolas" w:cs="Consolas"/>
          <w:color w:val="777777"/>
          <w:sz w:val="21"/>
          <w:szCs w:val="21"/>
        </w:rPr>
        <w:t xml:space="preserve"> &amp;k = i; </w:t>
      </w:r>
      <w:r>
        <w:rPr>
          <w:rStyle w:val="pl-k"/>
          <w:rFonts w:ascii="Consolas" w:hAnsi="Consolas" w:cs="Consolas"/>
          <w:color w:val="A71D5D"/>
          <w:sz w:val="21"/>
          <w:szCs w:val="21"/>
        </w:rPr>
        <w:t>auto</w:t>
      </w:r>
      <w:r>
        <w:rPr>
          <w:rFonts w:ascii="Consolas" w:hAnsi="Consolas" w:cs="Consolas"/>
          <w:color w:val="777777"/>
          <w:sz w:val="21"/>
          <w:szCs w:val="21"/>
        </w:rPr>
        <w:t xml:space="preserve"> *p = &amp;i; </w:t>
      </w: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auto</w:t>
      </w:r>
      <w:r>
        <w:rPr>
          <w:rFonts w:ascii="Consolas" w:hAnsi="Consolas" w:cs="Consolas"/>
          <w:color w:val="777777"/>
          <w:sz w:val="21"/>
          <w:szCs w:val="21"/>
        </w:rPr>
        <w:t xml:space="preserve"> j2 = i, &amp;k2 = i;</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j is int. k is const int&amp;. p is const int *. j2 is const int. k2 is const int&amp;.</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49"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is the code.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2.36</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In the following code, determine the type of each variable and the value each variable has when the code finishes:</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a = </w:t>
      </w:r>
      <w:r>
        <w:rPr>
          <w:rStyle w:val="pl-c1"/>
          <w:rFonts w:ascii="Consolas" w:hAnsi="Consolas" w:cs="Consolas"/>
          <w:color w:val="0086B3"/>
          <w:sz w:val="21"/>
          <w:szCs w:val="21"/>
        </w:rPr>
        <w:t>3</w:t>
      </w:r>
      <w:r>
        <w:rPr>
          <w:rFonts w:ascii="Consolas" w:hAnsi="Consolas" w:cs="Consolas"/>
          <w:color w:val="777777"/>
          <w:sz w:val="21"/>
          <w:szCs w:val="21"/>
        </w:rPr>
        <w:t xml:space="preserve">, b = </w:t>
      </w:r>
      <w:r>
        <w:rPr>
          <w:rStyle w:val="pl-c1"/>
          <w:rFonts w:ascii="Consolas" w:hAnsi="Consolas" w:cs="Consolas"/>
          <w:color w:val="0086B3"/>
          <w:sz w:val="21"/>
          <w:szCs w:val="21"/>
        </w:rPr>
        <w:t>4</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decltype</w:t>
      </w:r>
      <w:r>
        <w:rPr>
          <w:rFonts w:ascii="Consolas" w:hAnsi="Consolas" w:cs="Consolas"/>
          <w:color w:val="777777"/>
          <w:sz w:val="21"/>
          <w:szCs w:val="21"/>
        </w:rPr>
        <w:t>(a) c = a;</w:t>
      </w:r>
    </w:p>
    <w:p w:rsidR="000C6907" w:rsidRDefault="000C6907" w:rsidP="000C6907">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decltype</w:t>
      </w:r>
      <w:r>
        <w:rPr>
          <w:rFonts w:ascii="Consolas" w:hAnsi="Consolas" w:cs="Consolas"/>
          <w:color w:val="777777"/>
          <w:sz w:val="21"/>
          <w:szCs w:val="21"/>
        </w:rPr>
        <w:t>((b)) d = a;</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++c;</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++d;</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c</w:t>
      </w:r>
      <w:r>
        <w:rPr>
          <w:rStyle w:val="apple-converted-space"/>
          <w:rFonts w:ascii="Helvetica" w:hAnsi="Helvetica" w:cs="Helvetica"/>
          <w:color w:val="333333"/>
        </w:rPr>
        <w:t> </w:t>
      </w:r>
      <w:r>
        <w:rPr>
          <w:rFonts w:ascii="Helvetica" w:hAnsi="Helvetica" w:cs="Helvetica"/>
          <w:color w:val="333333"/>
        </w:rPr>
        <w:t>is an int,</w:t>
      </w:r>
      <w:r>
        <w:rPr>
          <w:rStyle w:val="apple-converted-space"/>
          <w:rFonts w:ascii="Helvetica" w:hAnsi="Helvetica" w:cs="Helvetica"/>
          <w:color w:val="333333"/>
        </w:rPr>
        <w:t> </w:t>
      </w:r>
      <w:r>
        <w:rPr>
          <w:rStyle w:val="HTML0"/>
          <w:rFonts w:ascii="Consolas" w:hAnsi="Consolas" w:cs="Consolas"/>
          <w:color w:val="333333"/>
          <w:sz w:val="21"/>
          <w:szCs w:val="21"/>
        </w:rPr>
        <w:t>d</w:t>
      </w:r>
      <w:r>
        <w:rPr>
          <w:rStyle w:val="apple-converted-space"/>
          <w:rFonts w:ascii="Helvetica" w:hAnsi="Helvetica" w:cs="Helvetica"/>
          <w:color w:val="333333"/>
        </w:rPr>
        <w:t> </w:t>
      </w:r>
      <w:r>
        <w:rPr>
          <w:rFonts w:ascii="Helvetica" w:hAnsi="Helvetica" w:cs="Helvetica"/>
          <w:color w:val="333333"/>
        </w:rPr>
        <w:t>is a reference of</w:t>
      </w:r>
      <w:r>
        <w:rPr>
          <w:rStyle w:val="apple-converted-space"/>
          <w:rFonts w:ascii="Helvetica" w:hAnsi="Helvetica" w:cs="Helvetica"/>
          <w:color w:val="333333"/>
        </w:rPr>
        <w:t> </w:t>
      </w:r>
      <w:r>
        <w:rPr>
          <w:rStyle w:val="HTML0"/>
          <w:rFonts w:ascii="Consolas" w:hAnsi="Consolas" w:cs="Consolas"/>
          <w:color w:val="333333"/>
          <w:sz w:val="21"/>
          <w:szCs w:val="21"/>
        </w:rPr>
        <w:t>a</w:t>
      </w:r>
      <w:r>
        <w:rPr>
          <w:rFonts w:ascii="Helvetica" w:hAnsi="Helvetica" w:cs="Helvetica"/>
          <w:color w:val="333333"/>
        </w:rPr>
        <w:t>. all their value are</w:t>
      </w:r>
      <w:r>
        <w:rPr>
          <w:rStyle w:val="apple-converted-space"/>
          <w:rFonts w:ascii="Helvetica" w:hAnsi="Helvetica" w:cs="Helvetica"/>
          <w:color w:val="333333"/>
        </w:rPr>
        <w:t> </w:t>
      </w:r>
      <w:r>
        <w:rPr>
          <w:rStyle w:val="HTML0"/>
          <w:rFonts w:ascii="Consolas" w:hAnsi="Consolas" w:cs="Consolas"/>
          <w:color w:val="333333"/>
          <w:sz w:val="21"/>
          <w:szCs w:val="21"/>
        </w:rPr>
        <w:t>4</w:t>
      </w:r>
      <w:r>
        <w:rPr>
          <w:rFonts w:ascii="Helvetica" w:hAnsi="Helvetica" w:cs="Helvetica"/>
          <w:color w:val="333333"/>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2.37</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Assignment is an example of an expression that yields a reference type. The type is a reference to the type of the left-hand operand. That is, if i is an int, then the type of the expression i = x is int&amp;. Using that knowledge, determine the type and value of each variable in this code:</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a = </w:t>
      </w:r>
      <w:r>
        <w:rPr>
          <w:rStyle w:val="pl-c1"/>
          <w:rFonts w:ascii="Consolas" w:hAnsi="Consolas" w:cs="Consolas"/>
          <w:color w:val="0086B3"/>
          <w:sz w:val="21"/>
          <w:szCs w:val="21"/>
        </w:rPr>
        <w:t>3</w:t>
      </w:r>
      <w:r>
        <w:rPr>
          <w:rFonts w:ascii="Consolas" w:hAnsi="Consolas" w:cs="Consolas"/>
          <w:color w:val="777777"/>
          <w:sz w:val="21"/>
          <w:szCs w:val="21"/>
        </w:rPr>
        <w:t xml:space="preserve">, b = </w:t>
      </w:r>
      <w:r>
        <w:rPr>
          <w:rStyle w:val="pl-c1"/>
          <w:rFonts w:ascii="Consolas" w:hAnsi="Consolas" w:cs="Consolas"/>
          <w:color w:val="0086B3"/>
          <w:sz w:val="21"/>
          <w:szCs w:val="21"/>
        </w:rPr>
        <w:t>4</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decltype</w:t>
      </w:r>
      <w:r>
        <w:rPr>
          <w:rFonts w:ascii="Consolas" w:hAnsi="Consolas" w:cs="Consolas"/>
          <w:color w:val="777777"/>
          <w:sz w:val="21"/>
          <w:szCs w:val="21"/>
        </w:rPr>
        <w:t>(a) c = a;</w:t>
      </w:r>
    </w:p>
    <w:p w:rsidR="000C6907" w:rsidRDefault="000C6907" w:rsidP="000C6907">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decltype</w:t>
      </w:r>
      <w:r>
        <w:rPr>
          <w:rFonts w:ascii="Consolas" w:hAnsi="Consolas" w:cs="Consolas"/>
          <w:color w:val="777777"/>
          <w:sz w:val="21"/>
          <w:szCs w:val="21"/>
        </w:rPr>
        <w:t>(a = b) d = a;</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c</w:t>
      </w:r>
      <w:r>
        <w:rPr>
          <w:rStyle w:val="apple-converted-space"/>
          <w:rFonts w:ascii="Helvetica" w:hAnsi="Helvetica" w:cs="Helvetica"/>
          <w:color w:val="333333"/>
        </w:rPr>
        <w:t> </w:t>
      </w:r>
      <w:r>
        <w:rPr>
          <w:rFonts w:ascii="Helvetica" w:hAnsi="Helvetica" w:cs="Helvetica"/>
          <w:color w:val="333333"/>
        </w:rPr>
        <w:t>is an int,</w:t>
      </w:r>
      <w:r>
        <w:rPr>
          <w:rStyle w:val="apple-converted-space"/>
          <w:rFonts w:ascii="Helvetica" w:hAnsi="Helvetica" w:cs="Helvetica"/>
          <w:color w:val="333333"/>
        </w:rPr>
        <w:t> </w:t>
      </w:r>
      <w:r>
        <w:rPr>
          <w:rStyle w:val="HTML0"/>
          <w:rFonts w:ascii="Consolas" w:hAnsi="Consolas" w:cs="Consolas"/>
          <w:color w:val="333333"/>
          <w:sz w:val="21"/>
          <w:szCs w:val="21"/>
        </w:rPr>
        <w:t>d</w:t>
      </w:r>
      <w:r>
        <w:rPr>
          <w:rStyle w:val="apple-converted-space"/>
          <w:rFonts w:ascii="Helvetica" w:hAnsi="Helvetica" w:cs="Helvetica"/>
          <w:color w:val="333333"/>
        </w:rPr>
        <w:t> </w:t>
      </w:r>
      <w:r>
        <w:rPr>
          <w:rFonts w:ascii="Helvetica" w:hAnsi="Helvetica" w:cs="Helvetica"/>
          <w:color w:val="333333"/>
        </w:rPr>
        <w:t>is a reference of int. the value: a=3, b=4, c=3, d=3</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Describe the differences in type deduction between decltype and auto. Give an example of an expression where auto and decltype will deduce the same type and an example where they will deduce differing types.</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way</w:t>
      </w:r>
      <w:r>
        <w:rPr>
          <w:rStyle w:val="apple-converted-space"/>
          <w:rFonts w:ascii="Helvetica" w:hAnsi="Helvetica" w:cs="Helvetica"/>
          <w:color w:val="333333"/>
        </w:rPr>
        <w:t> </w:t>
      </w:r>
      <w:r>
        <w:rPr>
          <w:rStyle w:val="HTML0"/>
          <w:rFonts w:ascii="Consolas" w:hAnsi="Consolas" w:cs="Consolas"/>
          <w:color w:val="333333"/>
          <w:sz w:val="21"/>
          <w:szCs w:val="21"/>
        </w:rPr>
        <w:t>decltype</w:t>
      </w:r>
      <w:r>
        <w:rPr>
          <w:rStyle w:val="apple-converted-space"/>
          <w:rFonts w:ascii="Helvetica" w:hAnsi="Helvetica" w:cs="Helvetica"/>
          <w:color w:val="333333"/>
        </w:rPr>
        <w:t> </w:t>
      </w:r>
      <w:r>
        <w:rPr>
          <w:rFonts w:ascii="Helvetica" w:hAnsi="Helvetica" w:cs="Helvetica"/>
          <w:color w:val="333333"/>
        </w:rPr>
        <w:t>handles top-level const and references differs</w:t>
      </w:r>
      <w:r>
        <w:rPr>
          <w:rStyle w:val="apple-converted-space"/>
          <w:rFonts w:ascii="Helvetica" w:hAnsi="Helvetica" w:cs="Helvetica"/>
          <w:color w:val="333333"/>
        </w:rPr>
        <w:t> </w:t>
      </w:r>
      <w:r>
        <w:rPr>
          <w:rStyle w:val="a4"/>
          <w:rFonts w:ascii="Helvetica" w:hAnsi="Helvetica" w:cs="Helvetica"/>
          <w:color w:val="333333"/>
        </w:rPr>
        <w:t>subtly</w:t>
      </w:r>
      <w:r>
        <w:rPr>
          <w:rStyle w:val="apple-converted-space"/>
          <w:rFonts w:ascii="Helvetica" w:hAnsi="Helvetica" w:cs="Helvetica"/>
          <w:color w:val="333333"/>
        </w:rPr>
        <w:t> </w:t>
      </w:r>
      <w:r>
        <w:rPr>
          <w:rFonts w:ascii="Helvetica" w:hAnsi="Helvetica" w:cs="Helvetica"/>
          <w:color w:val="333333"/>
        </w:rPr>
        <w:t>from the way</w:t>
      </w:r>
      <w:r>
        <w:rPr>
          <w:rStyle w:val="apple-converted-space"/>
          <w:rFonts w:ascii="Helvetica" w:hAnsi="Helvetica" w:cs="Helvetica"/>
          <w:color w:val="333333"/>
        </w:rPr>
        <w:t> </w:t>
      </w:r>
      <w:r>
        <w:rPr>
          <w:rStyle w:val="HTML0"/>
          <w:rFonts w:ascii="Consolas" w:hAnsi="Consolas" w:cs="Consolas"/>
          <w:color w:val="333333"/>
          <w:sz w:val="21"/>
          <w:szCs w:val="21"/>
        </w:rPr>
        <w:t>auto</w:t>
      </w:r>
      <w:r>
        <w:rPr>
          <w:rStyle w:val="apple-converted-space"/>
          <w:rFonts w:ascii="Helvetica" w:hAnsi="Helvetica" w:cs="Helvetica"/>
          <w:color w:val="333333"/>
        </w:rPr>
        <w:t> </w:t>
      </w:r>
      <w:r>
        <w:rPr>
          <w:rFonts w:ascii="Helvetica" w:hAnsi="Helvetica" w:cs="Helvetica"/>
          <w:color w:val="333333"/>
        </w:rPr>
        <w:t>does. Another important difference between</w:t>
      </w:r>
      <w:r>
        <w:rPr>
          <w:rStyle w:val="apple-converted-space"/>
          <w:rFonts w:ascii="Helvetica" w:hAnsi="Helvetica" w:cs="Helvetica"/>
          <w:color w:val="333333"/>
        </w:rPr>
        <w:t> </w:t>
      </w:r>
      <w:r>
        <w:rPr>
          <w:rStyle w:val="HTML0"/>
          <w:rFonts w:ascii="Consolas" w:hAnsi="Consolas" w:cs="Consolas"/>
          <w:color w:val="333333"/>
          <w:sz w:val="21"/>
          <w:szCs w:val="21"/>
        </w:rPr>
        <w:t>decltype</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auto</w:t>
      </w:r>
      <w:r>
        <w:rPr>
          <w:rStyle w:val="apple-converted-space"/>
          <w:rFonts w:ascii="Helvetica" w:hAnsi="Helvetica" w:cs="Helvetica"/>
          <w:color w:val="333333"/>
        </w:rPr>
        <w:t> </w:t>
      </w:r>
      <w:r>
        <w:rPr>
          <w:rFonts w:ascii="Helvetica" w:hAnsi="Helvetica" w:cs="Helvetica"/>
          <w:color w:val="333333"/>
        </w:rPr>
        <w:t>is that the deduction done by decltype depends on the</w:t>
      </w:r>
      <w:r>
        <w:rPr>
          <w:rStyle w:val="apple-converted-space"/>
          <w:rFonts w:ascii="Helvetica" w:hAnsi="Helvetica" w:cs="Helvetica"/>
          <w:color w:val="333333"/>
        </w:rPr>
        <w:t> </w:t>
      </w:r>
      <w:r>
        <w:rPr>
          <w:rStyle w:val="a4"/>
          <w:rFonts w:ascii="Helvetica" w:hAnsi="Helvetica" w:cs="Helvetica"/>
          <w:color w:val="333333"/>
        </w:rPr>
        <w:t>form</w:t>
      </w:r>
      <w:r>
        <w:rPr>
          <w:rStyle w:val="apple-converted-space"/>
          <w:rFonts w:ascii="Helvetica" w:hAnsi="Helvetica" w:cs="Helvetica"/>
          <w:color w:val="333333"/>
        </w:rPr>
        <w:t> </w:t>
      </w:r>
      <w:r>
        <w:rPr>
          <w:rFonts w:ascii="Helvetica" w:hAnsi="Helvetica" w:cs="Helvetica"/>
          <w:color w:val="333333"/>
        </w:rPr>
        <w:t>of its given expression.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so the key of difference is</w:t>
      </w:r>
      <w:r>
        <w:rPr>
          <w:rStyle w:val="apple-converted-space"/>
          <w:rFonts w:ascii="Helvetica" w:hAnsi="Helvetica" w:cs="Helvetica"/>
          <w:color w:val="333333"/>
        </w:rPr>
        <w:t> </w:t>
      </w:r>
      <w:r>
        <w:rPr>
          <w:rStyle w:val="a4"/>
          <w:rFonts w:ascii="Helvetica" w:hAnsi="Helvetica" w:cs="Helvetica"/>
          <w:color w:val="333333"/>
        </w:rPr>
        <w:t>subtly</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a4"/>
          <w:rFonts w:ascii="Helvetica" w:hAnsi="Helvetica" w:cs="Helvetica"/>
          <w:color w:val="333333"/>
        </w:rPr>
        <w:t>form</w:t>
      </w:r>
      <w:r>
        <w:rPr>
          <w:rFonts w:ascii="Helvetica" w:hAnsi="Helvetica" w:cs="Helvetica"/>
          <w:color w:val="333333"/>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0</w:t>
      </w:r>
      <w:r>
        <w:rPr>
          <w:rFonts w:ascii="Consolas" w:hAnsi="Consolas" w:cs="Consolas"/>
          <w:color w:val="333333"/>
          <w:sz w:val="21"/>
          <w:szCs w:val="21"/>
        </w:rPr>
        <w:t>, &amp;r = i;</w:t>
      </w: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same</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a = i;</w:t>
      </w:r>
    </w:p>
    <w:p w:rsidR="000C6907" w:rsidRDefault="000C6907" w:rsidP="000C6907">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decltype</w:t>
      </w:r>
      <w:r>
        <w:rPr>
          <w:rFonts w:ascii="Consolas" w:hAnsi="Consolas" w:cs="Consolas"/>
          <w:color w:val="333333"/>
          <w:sz w:val="21"/>
          <w:szCs w:val="21"/>
        </w:rPr>
        <w:t>(i) b = i;</w:t>
      </w:r>
    </w:p>
    <w:p w:rsidR="000C6907" w:rsidRDefault="000C6907" w:rsidP="000C6907">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different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c = r;</w:t>
      </w:r>
    </w:p>
    <w:p w:rsidR="000C6907" w:rsidRDefault="000C6907" w:rsidP="000C6907">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decltype</w:t>
      </w:r>
      <w:r>
        <w:rPr>
          <w:rFonts w:ascii="Consolas" w:hAnsi="Consolas" w:cs="Consolas"/>
          <w:color w:val="333333"/>
          <w:sz w:val="21"/>
          <w:szCs w:val="21"/>
        </w:rPr>
        <w:t>(r) d = i;</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More? Look at</w:t>
      </w:r>
      <w:r>
        <w:rPr>
          <w:rStyle w:val="apple-converted-space"/>
          <w:rFonts w:ascii="Helvetica" w:hAnsi="Helvetica" w:cs="Helvetica"/>
          <w:color w:val="333333"/>
        </w:rPr>
        <w:t> </w:t>
      </w:r>
      <w:hyperlink r:id="rId50" w:history="1">
        <w:r>
          <w:rPr>
            <w:rStyle w:val="a5"/>
            <w:rFonts w:ascii="Helvetica" w:hAnsi="Helvetica" w:cs="Helvetica"/>
            <w:color w:val="4183C4"/>
          </w:rPr>
          <w:t>here</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51" w:history="1">
        <w:r>
          <w:rPr>
            <w:rStyle w:val="a5"/>
            <w:rFonts w:ascii="Helvetica" w:hAnsi="Helvetica" w:cs="Helvetica"/>
            <w:color w:val="4183C4"/>
          </w:rPr>
          <w:t>here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2.39</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Compile the following program to see what happens when you forget the semicolon after a class definition. Remember the message for future reference.</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struct</w:t>
      </w:r>
      <w:r>
        <w:rPr>
          <w:rFonts w:ascii="Consolas" w:hAnsi="Consolas" w:cs="Consolas"/>
          <w:color w:val="777777"/>
          <w:sz w:val="21"/>
          <w:szCs w:val="21"/>
        </w:rPr>
        <w:t xml:space="preserve"> </w:t>
      </w:r>
      <w:r>
        <w:rPr>
          <w:rStyle w:val="pl-en"/>
          <w:rFonts w:ascii="Consolas" w:hAnsi="Consolas" w:cs="Consolas"/>
          <w:color w:val="795DA3"/>
          <w:sz w:val="21"/>
          <w:szCs w:val="21"/>
        </w:rPr>
        <w:t>Foo</w:t>
      </w:r>
      <w:r>
        <w:rPr>
          <w:rFonts w:ascii="Consolas" w:hAnsi="Consolas" w:cs="Consolas"/>
          <w:color w:val="777777"/>
          <w:sz w:val="21"/>
          <w:szCs w:val="21"/>
        </w:rPr>
        <w:t xml:space="preserve"> { </w:t>
      </w:r>
      <w:r>
        <w:rPr>
          <w:rStyle w:val="pl-c"/>
          <w:rFonts w:ascii="Consolas" w:hAnsi="Consolas" w:cs="Consolas"/>
          <w:color w:val="969896"/>
          <w:sz w:val="21"/>
          <w:szCs w:val="21"/>
        </w:rPr>
        <w:t>/* empty  */</w:t>
      </w:r>
      <w:r>
        <w:rPr>
          <w:rFonts w:ascii="Consolas" w:hAnsi="Consolas" w:cs="Consolas"/>
          <w:color w:val="777777"/>
          <w:sz w:val="21"/>
          <w:szCs w:val="21"/>
        </w:rPr>
        <w:t xml:space="preserve"> } </w:t>
      </w:r>
      <w:r>
        <w:rPr>
          <w:rStyle w:val="pl-c"/>
          <w:rFonts w:ascii="Consolas" w:hAnsi="Consolas" w:cs="Consolas"/>
          <w:color w:val="969896"/>
          <w:sz w:val="21"/>
          <w:szCs w:val="21"/>
        </w:rPr>
        <w:t>// Note: no semicolon</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w:t>
      </w:r>
      <w:r>
        <w:rPr>
          <w:rStyle w:val="pl-en"/>
          <w:rFonts w:ascii="Consolas" w:hAnsi="Consolas" w:cs="Consolas"/>
          <w:color w:val="795DA3"/>
          <w:sz w:val="21"/>
          <w:szCs w:val="21"/>
        </w:rPr>
        <w:t>main</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return</w:t>
      </w:r>
      <w:r>
        <w:rPr>
          <w:rFonts w:ascii="Consolas" w:hAnsi="Consolas" w:cs="Consolas"/>
          <w:color w:val="777777"/>
          <w:sz w:val="21"/>
          <w:szCs w:val="21"/>
        </w:rPr>
        <w:t xml:space="preserve"> </w:t>
      </w:r>
      <w:r>
        <w:rPr>
          <w:rStyle w:val="pl-c1"/>
          <w:rFonts w:ascii="Consolas" w:hAnsi="Consolas" w:cs="Consolas"/>
          <w:color w:val="0086B3"/>
          <w:sz w:val="21"/>
          <w:szCs w:val="21"/>
        </w:rPr>
        <w:t>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Error message: [Error] expected ';' after struct definition</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2.40</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the Sales_data class.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just added some your own define. like this:</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Sale_data</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bookName;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units_sold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revenue = </w:t>
      </w:r>
      <w:r>
        <w:rPr>
          <w:rStyle w:val="pl-c1"/>
          <w:rFonts w:ascii="Consolas" w:hAnsi="Consolas" w:cs="Consolas"/>
          <w:color w:val="0086B3"/>
          <w:sz w:val="21"/>
          <w:szCs w:val="21"/>
        </w:rPr>
        <w:t>0.0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price = </w:t>
      </w:r>
      <w:r>
        <w:rPr>
          <w:rStyle w:val="pl-c1"/>
          <w:rFonts w:ascii="Consolas" w:hAnsi="Consolas" w:cs="Consolas"/>
          <w:color w:val="0086B3"/>
          <w:sz w:val="21"/>
          <w:szCs w:val="21"/>
        </w:rPr>
        <w:t>0.0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2.41</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Use your Sales_data class to rewrite the exercises in § 1.5.1(p. 22), § 1.5.2(p. 24), and § 1.6(p. 25). For now, you should define your Sales_data class in the same file as your main function.</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1.5.1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string</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Sale_data</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units_sold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revenue = </w:t>
      </w:r>
      <w:r>
        <w:rPr>
          <w:rStyle w:val="pl-c1"/>
          <w:rFonts w:ascii="Consolas" w:hAnsi="Consolas" w:cs="Consolas"/>
          <w:color w:val="0086B3"/>
          <w:sz w:val="21"/>
          <w:szCs w:val="21"/>
        </w:rPr>
        <w:t>0.0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book;</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w:t>
      </w:r>
      <w:r>
        <w:rPr>
          <w:rStyle w:val="pl-smi"/>
          <w:rFonts w:ascii="Consolas" w:hAnsi="Consolas" w:cs="Consolas"/>
          <w:color w:val="333333"/>
          <w:sz w:val="21"/>
          <w:szCs w:val="21"/>
        </w:rPr>
        <w:t>bookNo</w:t>
      </w:r>
      <w:r>
        <w:rPr>
          <w:rFonts w:ascii="Consolas" w:hAnsi="Consolas" w:cs="Consolas"/>
          <w:color w:val="333333"/>
          <w:sz w:val="21"/>
          <w:szCs w:val="21"/>
        </w:rPr>
        <w:t xml:space="preserve"> &gt;&gt; book.</w:t>
      </w:r>
      <w:r>
        <w:rPr>
          <w:rStyle w:val="pl-smi"/>
          <w:rFonts w:ascii="Consolas" w:hAnsi="Consolas" w:cs="Consolas"/>
          <w:color w:val="333333"/>
          <w:sz w:val="21"/>
          <w:szCs w:val="21"/>
        </w:rPr>
        <w:t>units_sold</w:t>
      </w:r>
      <w:r>
        <w:rPr>
          <w:rFonts w:ascii="Consolas" w:hAnsi="Consolas" w:cs="Consolas"/>
          <w:color w:val="333333"/>
          <w:sz w:val="21"/>
          <w:szCs w:val="21"/>
        </w:rPr>
        <w:t xml:space="preserve"> &gt;&gt; 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book.</w:t>
      </w:r>
      <w:r>
        <w:rPr>
          <w:rStyle w:val="pl-smi"/>
          <w:rFonts w:ascii="Consolas" w:hAnsi="Consolas" w:cs="Consolas"/>
          <w:color w:val="333333"/>
          <w:sz w:val="21"/>
          <w:szCs w:val="21"/>
        </w:rPr>
        <w:t>revenue</w:t>
      </w:r>
      <w:r>
        <w:rPr>
          <w:rFonts w:ascii="Consolas" w:hAnsi="Consolas" w:cs="Consolas"/>
          <w:color w:val="333333"/>
          <w:sz w:val="21"/>
          <w:szCs w:val="21"/>
        </w:rPr>
        <w:t xml:space="preserve"> = book.</w:t>
      </w:r>
      <w:r>
        <w:rPr>
          <w:rStyle w:val="pl-smi"/>
          <w:rFonts w:ascii="Consolas" w:hAnsi="Consolas" w:cs="Consolas"/>
          <w:color w:val="333333"/>
          <w:sz w:val="21"/>
          <w:szCs w:val="21"/>
        </w:rPr>
        <w:t>units_sold</w:t>
      </w:r>
      <w:r>
        <w:rPr>
          <w:rFonts w:ascii="Consolas" w:hAnsi="Consolas" w:cs="Consolas"/>
          <w:color w:val="333333"/>
          <w:sz w:val="21"/>
          <w:szCs w:val="21"/>
        </w:rPr>
        <w:t xml:space="preserve"> * 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book.</w:t>
      </w:r>
      <w:r>
        <w:rPr>
          <w:rStyle w:val="pl-smi"/>
          <w:rFonts w:ascii="Consolas" w:hAnsi="Consolas" w:cs="Consolas"/>
          <w:color w:val="333333"/>
          <w:sz w:val="21"/>
          <w:szCs w:val="21"/>
        </w:rPr>
        <w:t>bookNo</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book.</w:t>
      </w:r>
      <w:r>
        <w:rPr>
          <w:rStyle w:val="pl-smi"/>
          <w:rFonts w:ascii="Consolas" w:hAnsi="Consolas" w:cs="Consolas"/>
          <w:color w:val="333333"/>
          <w:sz w:val="21"/>
          <w:szCs w:val="21"/>
        </w:rPr>
        <w:t>units_sold</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book.</w:t>
      </w:r>
      <w:r>
        <w:rPr>
          <w:rStyle w:val="pl-smi"/>
          <w:rFonts w:ascii="Consolas" w:hAnsi="Consolas" w:cs="Consolas"/>
          <w:color w:val="333333"/>
          <w:sz w:val="21"/>
          <w:szCs w:val="21"/>
        </w:rPr>
        <w:t>revenue</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price;</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1.5.2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string</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Sale_data</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units_sold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revenue = </w:t>
      </w:r>
      <w:r>
        <w:rPr>
          <w:rStyle w:val="pl-c1"/>
          <w:rFonts w:ascii="Consolas" w:hAnsi="Consolas" w:cs="Consolas"/>
          <w:color w:val="0086B3"/>
          <w:sz w:val="21"/>
          <w:szCs w:val="21"/>
        </w:rPr>
        <w:t>0.0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book1, book2;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price1, price2;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book1.</w:t>
      </w:r>
      <w:r>
        <w:rPr>
          <w:rStyle w:val="pl-smi"/>
          <w:rFonts w:ascii="Consolas" w:hAnsi="Consolas" w:cs="Consolas"/>
          <w:color w:val="333333"/>
          <w:sz w:val="21"/>
          <w:szCs w:val="21"/>
        </w:rPr>
        <w:t>bookNo</w:t>
      </w:r>
      <w:r>
        <w:rPr>
          <w:rFonts w:ascii="Consolas" w:hAnsi="Consolas" w:cs="Consolas"/>
          <w:color w:val="333333"/>
          <w:sz w:val="21"/>
          <w:szCs w:val="21"/>
        </w:rPr>
        <w:t xml:space="preserve"> &gt;&gt; book1.</w:t>
      </w:r>
      <w:r>
        <w:rPr>
          <w:rStyle w:val="pl-smi"/>
          <w:rFonts w:ascii="Consolas" w:hAnsi="Consolas" w:cs="Consolas"/>
          <w:color w:val="333333"/>
          <w:sz w:val="21"/>
          <w:szCs w:val="21"/>
        </w:rPr>
        <w:t>units_sold</w:t>
      </w:r>
      <w:r>
        <w:rPr>
          <w:rFonts w:ascii="Consolas" w:hAnsi="Consolas" w:cs="Consolas"/>
          <w:color w:val="333333"/>
          <w:sz w:val="21"/>
          <w:szCs w:val="21"/>
        </w:rPr>
        <w:t xml:space="preserve"> &gt;&gt; price1;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book2.</w:t>
      </w:r>
      <w:r>
        <w:rPr>
          <w:rStyle w:val="pl-smi"/>
          <w:rFonts w:ascii="Consolas" w:hAnsi="Consolas" w:cs="Consolas"/>
          <w:color w:val="333333"/>
          <w:sz w:val="21"/>
          <w:szCs w:val="21"/>
        </w:rPr>
        <w:t>bookNo</w:t>
      </w:r>
      <w:r>
        <w:rPr>
          <w:rFonts w:ascii="Consolas" w:hAnsi="Consolas" w:cs="Consolas"/>
          <w:color w:val="333333"/>
          <w:sz w:val="21"/>
          <w:szCs w:val="21"/>
        </w:rPr>
        <w:t xml:space="preserve"> &gt;&gt; book2.</w:t>
      </w:r>
      <w:r>
        <w:rPr>
          <w:rStyle w:val="pl-smi"/>
          <w:rFonts w:ascii="Consolas" w:hAnsi="Consolas" w:cs="Consolas"/>
          <w:color w:val="333333"/>
          <w:sz w:val="21"/>
          <w:szCs w:val="21"/>
        </w:rPr>
        <w:t>units_sold</w:t>
      </w:r>
      <w:r>
        <w:rPr>
          <w:rFonts w:ascii="Consolas" w:hAnsi="Consolas" w:cs="Consolas"/>
          <w:color w:val="333333"/>
          <w:sz w:val="21"/>
          <w:szCs w:val="21"/>
        </w:rPr>
        <w:t xml:space="preserve"> &gt;&gt; price2;</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book1.</w:t>
      </w:r>
      <w:r>
        <w:rPr>
          <w:rStyle w:val="pl-smi"/>
          <w:rFonts w:ascii="Consolas" w:hAnsi="Consolas" w:cs="Consolas"/>
          <w:color w:val="333333"/>
          <w:sz w:val="21"/>
          <w:szCs w:val="21"/>
        </w:rPr>
        <w:t>revenue</w:t>
      </w:r>
      <w:r>
        <w:rPr>
          <w:rFonts w:ascii="Consolas" w:hAnsi="Consolas" w:cs="Consolas"/>
          <w:color w:val="333333"/>
          <w:sz w:val="21"/>
          <w:szCs w:val="21"/>
        </w:rPr>
        <w:t xml:space="preserve"> = book1.</w:t>
      </w:r>
      <w:r>
        <w:rPr>
          <w:rStyle w:val="pl-smi"/>
          <w:rFonts w:ascii="Consolas" w:hAnsi="Consolas" w:cs="Consolas"/>
          <w:color w:val="333333"/>
          <w:sz w:val="21"/>
          <w:szCs w:val="21"/>
        </w:rPr>
        <w:t>units_sold</w:t>
      </w:r>
      <w:r>
        <w:rPr>
          <w:rFonts w:ascii="Consolas" w:hAnsi="Consolas" w:cs="Consolas"/>
          <w:color w:val="333333"/>
          <w:sz w:val="21"/>
          <w:szCs w:val="21"/>
        </w:rPr>
        <w:t xml:space="preserve"> * price1;</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book2.</w:t>
      </w:r>
      <w:r>
        <w:rPr>
          <w:rStyle w:val="pl-smi"/>
          <w:rFonts w:ascii="Consolas" w:hAnsi="Consolas" w:cs="Consolas"/>
          <w:color w:val="333333"/>
          <w:sz w:val="21"/>
          <w:szCs w:val="21"/>
        </w:rPr>
        <w:t>revenue</w:t>
      </w:r>
      <w:r>
        <w:rPr>
          <w:rFonts w:ascii="Consolas" w:hAnsi="Consolas" w:cs="Consolas"/>
          <w:color w:val="333333"/>
          <w:sz w:val="21"/>
          <w:szCs w:val="21"/>
        </w:rPr>
        <w:t xml:space="preserve"> = book2.</w:t>
      </w:r>
      <w:r>
        <w:rPr>
          <w:rStyle w:val="pl-smi"/>
          <w:rFonts w:ascii="Consolas" w:hAnsi="Consolas" w:cs="Consolas"/>
          <w:color w:val="333333"/>
          <w:sz w:val="21"/>
          <w:szCs w:val="21"/>
        </w:rPr>
        <w:t>units_sold</w:t>
      </w:r>
      <w:r>
        <w:rPr>
          <w:rFonts w:ascii="Consolas" w:hAnsi="Consolas" w:cs="Consolas"/>
          <w:color w:val="333333"/>
          <w:sz w:val="21"/>
          <w:szCs w:val="21"/>
        </w:rPr>
        <w:t xml:space="preserve"> * price2;</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(book1.</w:t>
      </w:r>
      <w:r>
        <w:rPr>
          <w:rStyle w:val="pl-smi"/>
          <w:rFonts w:ascii="Consolas" w:hAnsi="Consolas" w:cs="Consolas"/>
          <w:color w:val="333333"/>
          <w:sz w:val="21"/>
          <w:szCs w:val="21"/>
        </w:rPr>
        <w:t>bookNo</w:t>
      </w:r>
      <w:r>
        <w:rPr>
          <w:rFonts w:ascii="Consolas" w:hAnsi="Consolas" w:cs="Consolas"/>
          <w:color w:val="333333"/>
          <w:sz w:val="21"/>
          <w:szCs w:val="21"/>
        </w:rPr>
        <w:t xml:space="preserve"> == book2.</w:t>
      </w:r>
      <w:r>
        <w:rPr>
          <w:rStyle w:val="pl-smi"/>
          <w:rFonts w:ascii="Consolas" w:hAnsi="Consolas" w:cs="Consolas"/>
          <w:color w:val="333333"/>
          <w:sz w:val="21"/>
          <w:szCs w:val="21"/>
        </w:rPr>
        <w:t>bookNo</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totalCnt = book1.</w:t>
      </w:r>
      <w:r>
        <w:rPr>
          <w:rStyle w:val="pl-smi"/>
          <w:rFonts w:ascii="Consolas" w:hAnsi="Consolas" w:cs="Consolas"/>
          <w:color w:val="333333"/>
          <w:sz w:val="21"/>
          <w:szCs w:val="21"/>
        </w:rPr>
        <w:t>units_sold</w:t>
      </w:r>
      <w:r>
        <w:rPr>
          <w:rFonts w:ascii="Consolas" w:hAnsi="Consolas" w:cs="Consolas"/>
          <w:color w:val="333333"/>
          <w:sz w:val="21"/>
          <w:szCs w:val="21"/>
        </w:rPr>
        <w:t xml:space="preserve"> + book2.</w:t>
      </w:r>
      <w:r>
        <w:rPr>
          <w:rStyle w:val="pl-smi"/>
          <w:rFonts w:ascii="Consolas" w:hAnsi="Consolas" w:cs="Consolas"/>
          <w:color w:val="333333"/>
          <w:sz w:val="21"/>
          <w:szCs w:val="21"/>
        </w:rPr>
        <w:t>units_sold</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totalRevenue = book1.</w:t>
      </w:r>
      <w:r>
        <w:rPr>
          <w:rStyle w:val="pl-smi"/>
          <w:rFonts w:ascii="Consolas" w:hAnsi="Consolas" w:cs="Consolas"/>
          <w:color w:val="333333"/>
          <w:sz w:val="21"/>
          <w:szCs w:val="21"/>
        </w:rPr>
        <w:t>revenue</w:t>
      </w:r>
      <w:r>
        <w:rPr>
          <w:rFonts w:ascii="Consolas" w:hAnsi="Consolas" w:cs="Consolas"/>
          <w:color w:val="333333"/>
          <w:sz w:val="21"/>
          <w:szCs w:val="21"/>
        </w:rPr>
        <w:t xml:space="preserve"> + book2.</w:t>
      </w:r>
      <w:r>
        <w:rPr>
          <w:rStyle w:val="pl-smi"/>
          <w:rFonts w:ascii="Consolas" w:hAnsi="Consolas" w:cs="Consolas"/>
          <w:color w:val="333333"/>
          <w:sz w:val="21"/>
          <w:szCs w:val="21"/>
        </w:rPr>
        <w:t>revenue</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book1.</w:t>
      </w:r>
      <w:r>
        <w:rPr>
          <w:rStyle w:val="pl-smi"/>
          <w:rFonts w:ascii="Consolas" w:hAnsi="Consolas" w:cs="Consolas"/>
          <w:color w:val="333333"/>
          <w:sz w:val="21"/>
          <w:szCs w:val="21"/>
        </w:rPr>
        <w:t>bookNo</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totalCnt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totalRevenue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(totalCnt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totalRevenue/totalCnt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(no sales)</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std::cerr &lt;&lt; </w:t>
      </w:r>
      <w:r>
        <w:rPr>
          <w:rStyle w:val="pl-pds"/>
          <w:rFonts w:ascii="Consolas" w:hAnsi="Consolas" w:cs="Consolas"/>
          <w:color w:val="183691"/>
          <w:sz w:val="21"/>
          <w:szCs w:val="21"/>
        </w:rPr>
        <w:t>"</w:t>
      </w:r>
      <w:r>
        <w:rPr>
          <w:rStyle w:val="pl-s"/>
          <w:rFonts w:ascii="Consolas" w:hAnsi="Consolas" w:cs="Consolas"/>
          <w:color w:val="183691"/>
          <w:sz w:val="21"/>
          <w:szCs w:val="21"/>
        </w:rPr>
        <w:t>Data must refer to same ISBN</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
          <w:rFonts w:ascii="Consolas" w:hAnsi="Consolas" w:cs="Consolas"/>
          <w:color w:val="969896"/>
          <w:sz w:val="21"/>
          <w:szCs w:val="21"/>
        </w:rPr>
        <w:t>// indicate failure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4"/>
        <w:spacing w:before="240" w:after="240"/>
        <w:rPr>
          <w:rFonts w:ascii="Helvetica" w:hAnsi="Helvetica" w:cs="Helvetica"/>
          <w:color w:val="333333"/>
          <w:sz w:val="30"/>
          <w:szCs w:val="30"/>
        </w:rPr>
      </w:pPr>
      <w:r>
        <w:rPr>
          <w:rFonts w:ascii="Helvetica" w:hAnsi="Helvetica" w:cs="Helvetica"/>
          <w:color w:val="333333"/>
          <w:sz w:val="30"/>
          <w:szCs w:val="30"/>
        </w:rPr>
        <w:t>1.6</w:t>
      </w:r>
    </w:p>
    <w:p w:rsidR="000C6907" w:rsidRDefault="000C6907" w:rsidP="000C6907">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so ugly as you see.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string</w:t>
      </w:r>
      <w:r>
        <w:rPr>
          <w:rStyle w:val="pl-pds"/>
          <w:rFonts w:ascii="Consolas" w:hAnsi="Consolas" w:cs="Consolas"/>
          <w:color w:val="183691"/>
          <w:sz w:val="21"/>
          <w:szCs w:val="21"/>
        </w:rPr>
        <w:t>&gt;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Sale_data</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std::string bookNo;</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units_sold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revenue = </w:t>
      </w:r>
      <w:r>
        <w:rPr>
          <w:rStyle w:val="pl-c1"/>
          <w:rFonts w:ascii="Consolas" w:hAnsi="Consolas" w:cs="Consolas"/>
          <w:color w:val="0086B3"/>
          <w:sz w:val="21"/>
          <w:szCs w:val="21"/>
        </w:rPr>
        <w:t>0.0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total;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totalPrice;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(std::cin &gt;&gt; total.</w:t>
      </w:r>
      <w:r>
        <w:rPr>
          <w:rStyle w:val="pl-smi"/>
          <w:rFonts w:ascii="Consolas" w:hAnsi="Consolas" w:cs="Consolas"/>
          <w:color w:val="333333"/>
          <w:sz w:val="21"/>
          <w:szCs w:val="21"/>
        </w:rPr>
        <w:t>bookNo</w:t>
      </w:r>
      <w:r>
        <w:rPr>
          <w:rFonts w:ascii="Consolas" w:hAnsi="Consolas" w:cs="Consolas"/>
          <w:color w:val="333333"/>
          <w:sz w:val="21"/>
          <w:szCs w:val="21"/>
        </w:rPr>
        <w:t xml:space="preserve"> &gt;&gt; total.</w:t>
      </w:r>
      <w:r>
        <w:rPr>
          <w:rStyle w:val="pl-smi"/>
          <w:rFonts w:ascii="Consolas" w:hAnsi="Consolas" w:cs="Consolas"/>
          <w:color w:val="333333"/>
          <w:sz w:val="21"/>
          <w:szCs w:val="21"/>
        </w:rPr>
        <w:t>units_sold</w:t>
      </w:r>
      <w:r>
        <w:rPr>
          <w:rFonts w:ascii="Consolas" w:hAnsi="Consolas" w:cs="Consolas"/>
          <w:color w:val="333333"/>
          <w:sz w:val="21"/>
          <w:szCs w:val="21"/>
        </w:rPr>
        <w:t xml:space="preserve"> &gt;&gt; totalPrice)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revenue</w:t>
      </w:r>
      <w:r>
        <w:rPr>
          <w:rFonts w:ascii="Consolas" w:hAnsi="Consolas" w:cs="Consolas"/>
          <w:color w:val="333333"/>
          <w:sz w:val="21"/>
          <w:szCs w:val="21"/>
        </w:rPr>
        <w:t xml:space="preserve"> = total.</w:t>
      </w:r>
      <w:r>
        <w:rPr>
          <w:rStyle w:val="pl-smi"/>
          <w:rFonts w:ascii="Consolas" w:hAnsi="Consolas" w:cs="Consolas"/>
          <w:color w:val="333333"/>
          <w:sz w:val="21"/>
          <w:szCs w:val="21"/>
        </w:rPr>
        <w:t>units_sold</w:t>
      </w:r>
      <w:r>
        <w:rPr>
          <w:rFonts w:ascii="Consolas" w:hAnsi="Consolas" w:cs="Consolas"/>
          <w:color w:val="333333"/>
          <w:sz w:val="21"/>
          <w:szCs w:val="21"/>
        </w:rPr>
        <w:t xml:space="preserve"> * totalPrice;</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trans;</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transPrice;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(std::cin &gt;&gt; trans.</w:t>
      </w:r>
      <w:r>
        <w:rPr>
          <w:rStyle w:val="pl-smi"/>
          <w:rFonts w:ascii="Consolas" w:hAnsi="Consolas" w:cs="Consolas"/>
          <w:color w:val="333333"/>
          <w:sz w:val="21"/>
          <w:szCs w:val="21"/>
        </w:rPr>
        <w:t>bookNo</w:t>
      </w:r>
      <w:r>
        <w:rPr>
          <w:rFonts w:ascii="Consolas" w:hAnsi="Consolas" w:cs="Consolas"/>
          <w:color w:val="333333"/>
          <w:sz w:val="21"/>
          <w:szCs w:val="21"/>
        </w:rPr>
        <w:t xml:space="preserve"> &gt;&gt; trans.</w:t>
      </w:r>
      <w:r>
        <w:rPr>
          <w:rStyle w:val="pl-smi"/>
          <w:rFonts w:ascii="Consolas" w:hAnsi="Consolas" w:cs="Consolas"/>
          <w:color w:val="333333"/>
          <w:sz w:val="21"/>
          <w:szCs w:val="21"/>
        </w:rPr>
        <w:t>units_sold</w:t>
      </w:r>
      <w:r>
        <w:rPr>
          <w:rFonts w:ascii="Consolas" w:hAnsi="Consolas" w:cs="Consolas"/>
          <w:color w:val="333333"/>
          <w:sz w:val="21"/>
          <w:szCs w:val="21"/>
        </w:rPr>
        <w:t xml:space="preserve"> &gt;&gt; transPrice)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trans.</w:t>
      </w:r>
      <w:r>
        <w:rPr>
          <w:rStyle w:val="pl-smi"/>
          <w:rFonts w:ascii="Consolas" w:hAnsi="Consolas" w:cs="Consolas"/>
          <w:color w:val="333333"/>
          <w:sz w:val="21"/>
          <w:szCs w:val="21"/>
        </w:rPr>
        <w:t>revenue</w:t>
      </w:r>
      <w:r>
        <w:rPr>
          <w:rFonts w:ascii="Consolas" w:hAnsi="Consolas" w:cs="Consolas"/>
          <w:color w:val="333333"/>
          <w:sz w:val="21"/>
          <w:szCs w:val="21"/>
        </w:rPr>
        <w:t xml:space="preserve"> = trans.</w:t>
      </w:r>
      <w:r>
        <w:rPr>
          <w:rStyle w:val="pl-smi"/>
          <w:rFonts w:ascii="Consolas" w:hAnsi="Consolas" w:cs="Consolas"/>
          <w:color w:val="333333"/>
          <w:sz w:val="21"/>
          <w:szCs w:val="21"/>
        </w:rPr>
        <w:t>units_sold</w:t>
      </w:r>
      <w:r>
        <w:rPr>
          <w:rFonts w:ascii="Consolas" w:hAnsi="Consolas" w:cs="Consolas"/>
          <w:color w:val="333333"/>
          <w:sz w:val="21"/>
          <w:szCs w:val="21"/>
        </w:rPr>
        <w:t xml:space="preserve"> * transPrice;</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(total.</w:t>
      </w:r>
      <w:r>
        <w:rPr>
          <w:rStyle w:val="pl-smi"/>
          <w:rFonts w:ascii="Consolas" w:hAnsi="Consolas" w:cs="Consolas"/>
          <w:color w:val="333333"/>
          <w:sz w:val="21"/>
          <w:szCs w:val="21"/>
        </w:rPr>
        <w:t>bookNo</w:t>
      </w:r>
      <w:r>
        <w:rPr>
          <w:rFonts w:ascii="Consolas" w:hAnsi="Consolas" w:cs="Consolas"/>
          <w:color w:val="333333"/>
          <w:sz w:val="21"/>
          <w:szCs w:val="21"/>
        </w:rPr>
        <w:t xml:space="preserve"> == trans.</w:t>
      </w:r>
      <w:r>
        <w:rPr>
          <w:rStyle w:val="pl-smi"/>
          <w:rFonts w:ascii="Consolas" w:hAnsi="Consolas" w:cs="Consolas"/>
          <w:color w:val="333333"/>
          <w:sz w:val="21"/>
          <w:szCs w:val="21"/>
        </w:rPr>
        <w:t>bookNo</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units_sold</w:t>
      </w:r>
      <w:r>
        <w:rPr>
          <w:rFonts w:ascii="Consolas" w:hAnsi="Consolas" w:cs="Consolas"/>
          <w:color w:val="333333"/>
          <w:sz w:val="21"/>
          <w:szCs w:val="21"/>
        </w:rPr>
        <w:t xml:space="preserve"> += trans.</w:t>
      </w:r>
      <w:r>
        <w:rPr>
          <w:rStyle w:val="pl-smi"/>
          <w:rFonts w:ascii="Consolas" w:hAnsi="Consolas" w:cs="Consolas"/>
          <w:color w:val="333333"/>
          <w:sz w:val="21"/>
          <w:szCs w:val="21"/>
        </w:rPr>
        <w:t>units_sold</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revenue</w:t>
      </w:r>
      <w:r>
        <w:rPr>
          <w:rFonts w:ascii="Consolas" w:hAnsi="Consolas" w:cs="Consolas"/>
          <w:color w:val="333333"/>
          <w:sz w:val="21"/>
          <w:szCs w:val="21"/>
        </w:rPr>
        <w:t xml:space="preserve"> += trans.</w:t>
      </w:r>
      <w:r>
        <w:rPr>
          <w:rStyle w:val="pl-smi"/>
          <w:rFonts w:ascii="Consolas" w:hAnsi="Consolas" w:cs="Consolas"/>
          <w:color w:val="333333"/>
          <w:sz w:val="21"/>
          <w:szCs w:val="21"/>
        </w:rPr>
        <w:t>revenue</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pl-smi"/>
          <w:rFonts w:ascii="Consolas" w:hAnsi="Consolas" w:cs="Consolas"/>
          <w:color w:val="333333"/>
          <w:sz w:val="21"/>
          <w:szCs w:val="21"/>
        </w:rPr>
        <w:t>bookNo</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w:t>
      </w:r>
      <w:r>
        <w:rPr>
          <w:rStyle w:val="pl-smi"/>
          <w:rFonts w:ascii="Consolas" w:hAnsi="Consolas" w:cs="Consolas"/>
          <w:color w:val="333333"/>
          <w:sz w:val="21"/>
          <w:szCs w:val="21"/>
        </w:rPr>
        <w:t>units_sold</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w:t>
      </w:r>
      <w:r>
        <w:rPr>
          <w:rStyle w:val="pl-smi"/>
          <w:rFonts w:ascii="Consolas" w:hAnsi="Consolas" w:cs="Consolas"/>
          <w:color w:val="333333"/>
          <w:sz w:val="21"/>
          <w:szCs w:val="21"/>
        </w:rPr>
        <w:t>revenue</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(total.</w:t>
      </w:r>
      <w:r>
        <w:rPr>
          <w:rStyle w:val="pl-smi"/>
          <w:rFonts w:ascii="Consolas" w:hAnsi="Consolas" w:cs="Consolas"/>
          <w:color w:val="333333"/>
          <w:sz w:val="21"/>
          <w:szCs w:val="21"/>
        </w:rPr>
        <w:t>units_sold</w:t>
      </w:r>
      <w:r>
        <w:rPr>
          <w:rFonts w:ascii="Consolas" w:hAnsi="Consolas" w:cs="Consolas"/>
          <w:color w:val="333333"/>
          <w:sz w:val="21"/>
          <w:szCs w:val="21"/>
        </w:rPr>
        <w:t xml:space="preserve">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pl-smi"/>
          <w:rFonts w:ascii="Consolas" w:hAnsi="Consolas" w:cs="Consolas"/>
          <w:color w:val="333333"/>
          <w:sz w:val="21"/>
          <w:szCs w:val="21"/>
        </w:rPr>
        <w:t>revenue</w:t>
      </w:r>
      <w:r>
        <w:rPr>
          <w:rFonts w:ascii="Consolas" w:hAnsi="Consolas" w:cs="Consolas"/>
          <w:color w:val="333333"/>
          <w:sz w:val="21"/>
          <w:szCs w:val="21"/>
        </w:rPr>
        <w:t>/total.</w:t>
      </w:r>
      <w:r>
        <w:rPr>
          <w:rStyle w:val="pl-smi"/>
          <w:rFonts w:ascii="Consolas" w:hAnsi="Consolas" w:cs="Consolas"/>
          <w:color w:val="333333"/>
          <w:sz w:val="21"/>
          <w:szCs w:val="21"/>
        </w:rPr>
        <w:t>units_sold</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(no sales)</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bookNo</w:t>
      </w:r>
      <w:r>
        <w:rPr>
          <w:rFonts w:ascii="Consolas" w:hAnsi="Consolas" w:cs="Consolas"/>
          <w:color w:val="333333"/>
          <w:sz w:val="21"/>
          <w:szCs w:val="21"/>
        </w:rPr>
        <w:t xml:space="preserve"> = trans.</w:t>
      </w:r>
      <w:r>
        <w:rPr>
          <w:rStyle w:val="pl-smi"/>
          <w:rFonts w:ascii="Consolas" w:hAnsi="Consolas" w:cs="Consolas"/>
          <w:color w:val="333333"/>
          <w:sz w:val="21"/>
          <w:szCs w:val="21"/>
        </w:rPr>
        <w:t>bookNo</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units_sold</w:t>
      </w:r>
      <w:r>
        <w:rPr>
          <w:rFonts w:ascii="Consolas" w:hAnsi="Consolas" w:cs="Consolas"/>
          <w:color w:val="333333"/>
          <w:sz w:val="21"/>
          <w:szCs w:val="21"/>
        </w:rPr>
        <w:t xml:space="preserve"> = trans.</w:t>
      </w:r>
      <w:r>
        <w:rPr>
          <w:rStyle w:val="pl-smi"/>
          <w:rFonts w:ascii="Consolas" w:hAnsi="Consolas" w:cs="Consolas"/>
          <w:color w:val="333333"/>
          <w:sz w:val="21"/>
          <w:szCs w:val="21"/>
        </w:rPr>
        <w:t>units_sold</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pl-smi"/>
          <w:rFonts w:ascii="Consolas" w:hAnsi="Consolas" w:cs="Consolas"/>
          <w:color w:val="333333"/>
          <w:sz w:val="21"/>
          <w:szCs w:val="21"/>
        </w:rPr>
        <w:t>revenue</w:t>
      </w:r>
      <w:r>
        <w:rPr>
          <w:rFonts w:ascii="Consolas" w:hAnsi="Consolas" w:cs="Consolas"/>
          <w:color w:val="333333"/>
          <w:sz w:val="21"/>
          <w:szCs w:val="21"/>
        </w:rPr>
        <w:t xml:space="preserve"> = trans.</w:t>
      </w:r>
      <w:r>
        <w:rPr>
          <w:rStyle w:val="pl-smi"/>
          <w:rFonts w:ascii="Consolas" w:hAnsi="Consolas" w:cs="Consolas"/>
          <w:color w:val="333333"/>
          <w:sz w:val="21"/>
          <w:szCs w:val="21"/>
        </w:rPr>
        <w:t>revenue</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pl-smi"/>
          <w:rFonts w:ascii="Consolas" w:hAnsi="Consolas" w:cs="Consolas"/>
          <w:color w:val="333333"/>
          <w:sz w:val="21"/>
          <w:szCs w:val="21"/>
        </w:rPr>
        <w:t>bookNo</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w:t>
      </w:r>
      <w:r>
        <w:rPr>
          <w:rStyle w:val="pl-smi"/>
          <w:rFonts w:ascii="Consolas" w:hAnsi="Consolas" w:cs="Consolas"/>
          <w:color w:val="333333"/>
          <w:sz w:val="21"/>
          <w:szCs w:val="21"/>
        </w:rPr>
        <w:t>units_sold</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&lt;&lt; total.</w:t>
      </w:r>
      <w:r>
        <w:rPr>
          <w:rStyle w:val="pl-smi"/>
          <w:rFonts w:ascii="Consolas" w:hAnsi="Consolas" w:cs="Consolas"/>
          <w:color w:val="333333"/>
          <w:sz w:val="21"/>
          <w:szCs w:val="21"/>
        </w:rPr>
        <w:t>revenue</w:t>
      </w:r>
      <w:r>
        <w:rPr>
          <w:rFonts w:ascii="Consolas" w:hAnsi="Consolas" w:cs="Consolas"/>
          <w:color w:val="333333"/>
          <w:sz w:val="21"/>
          <w:szCs w:val="21"/>
        </w:rPr>
        <w:t xml:space="preserve">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(total.</w:t>
      </w:r>
      <w:r>
        <w:rPr>
          <w:rStyle w:val="pl-smi"/>
          <w:rFonts w:ascii="Consolas" w:hAnsi="Consolas" w:cs="Consolas"/>
          <w:color w:val="333333"/>
          <w:sz w:val="21"/>
          <w:szCs w:val="21"/>
        </w:rPr>
        <w:t>units_sold</w:t>
      </w:r>
      <w:r>
        <w:rPr>
          <w:rFonts w:ascii="Consolas" w:hAnsi="Consolas" w:cs="Consolas"/>
          <w:color w:val="333333"/>
          <w:sz w:val="21"/>
          <w:szCs w:val="21"/>
        </w:rPr>
        <w:t xml:space="preserve"> !=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pl-smi"/>
          <w:rFonts w:ascii="Consolas" w:hAnsi="Consolas" w:cs="Consolas"/>
          <w:color w:val="333333"/>
          <w:sz w:val="21"/>
          <w:szCs w:val="21"/>
        </w:rPr>
        <w:t>revenue</w:t>
      </w:r>
      <w:r>
        <w:rPr>
          <w:rFonts w:ascii="Consolas" w:hAnsi="Consolas" w:cs="Consolas"/>
          <w:color w:val="333333"/>
          <w:sz w:val="21"/>
          <w:szCs w:val="21"/>
        </w:rPr>
        <w:t>/total.</w:t>
      </w:r>
      <w:r>
        <w:rPr>
          <w:rStyle w:val="pl-smi"/>
          <w:rFonts w:ascii="Consolas" w:hAnsi="Consolas" w:cs="Consolas"/>
          <w:color w:val="333333"/>
          <w:sz w:val="21"/>
          <w:szCs w:val="21"/>
        </w:rPr>
        <w:t>units_sold</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(no sales)</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std::cerr &lt;&lt; </w:t>
      </w:r>
      <w:r>
        <w:rPr>
          <w:rStyle w:val="pl-pds"/>
          <w:rFonts w:ascii="Consolas" w:hAnsi="Consolas" w:cs="Consolas"/>
          <w:color w:val="183691"/>
          <w:sz w:val="21"/>
          <w:szCs w:val="21"/>
        </w:rPr>
        <w:t>"</w:t>
      </w:r>
      <w:r>
        <w:rPr>
          <w:rStyle w:val="pl-s"/>
          <w:rFonts w:ascii="Consolas" w:hAnsi="Consolas" w:cs="Consolas"/>
          <w:color w:val="183691"/>
          <w:sz w:val="21"/>
          <w:szCs w:val="21"/>
        </w:rPr>
        <w:t>No data?!</w:t>
      </w:r>
      <w:r>
        <w:rPr>
          <w:rStyle w:val="pl-pds"/>
          <w:rFonts w:ascii="Consolas" w:hAnsi="Consolas" w:cs="Consolas"/>
          <w:color w:val="183691"/>
          <w:sz w:val="21"/>
          <w:szCs w:val="21"/>
        </w:rPr>
        <w:t>"</w:t>
      </w:r>
      <w:r>
        <w:rPr>
          <w:rFonts w:ascii="Consolas" w:hAnsi="Consolas" w:cs="Consolas"/>
          <w:color w:val="333333"/>
          <w:sz w:val="21"/>
          <w:szCs w:val="21"/>
        </w:rPr>
        <w:t xml:space="preserve"> &lt;&lt; std::endl;</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
          <w:rFonts w:ascii="Consolas" w:hAnsi="Consolas" w:cs="Consolas"/>
          <w:color w:val="969896"/>
          <w:sz w:val="21"/>
          <w:szCs w:val="21"/>
        </w:rPr>
        <w:t>// indicate failure</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2.42</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the Sales_data.h header and use it to rewrite the exercise from § 2.6.2(p. 76)</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You can add some function in your header file. Look at</w:t>
      </w:r>
      <w:r>
        <w:rPr>
          <w:rStyle w:val="apple-converted-space"/>
          <w:rFonts w:ascii="Helvetica" w:hAnsi="Helvetica" w:cs="Helvetica"/>
          <w:color w:val="333333"/>
        </w:rPr>
        <w:t> </w:t>
      </w:r>
      <w:hyperlink r:id="rId52" w:history="1">
        <w:r>
          <w:rPr>
            <w:rStyle w:val="a5"/>
            <w:rFonts w:ascii="Helvetica" w:hAnsi="Helvetica" w:cs="Helvetica"/>
            <w:color w:val="4183C4"/>
          </w:rPr>
          <w:t>here</w:t>
        </w:r>
      </w:hyperlink>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rewrite the exercise:</w:t>
      </w:r>
    </w:p>
    <w:p w:rsidR="000C6907" w:rsidRDefault="000C6907" w:rsidP="000C6907">
      <w:pPr>
        <w:widowControl/>
        <w:numPr>
          <w:ilvl w:val="0"/>
          <w:numId w:val="6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1.5.1.</w:t>
      </w:r>
      <w:r>
        <w:rPr>
          <w:rStyle w:val="apple-converted-space"/>
          <w:rFonts w:ascii="Helvetica" w:hAnsi="Helvetica" w:cs="Helvetica"/>
          <w:color w:val="333333"/>
        </w:rPr>
        <w:t> </w:t>
      </w:r>
      <w:hyperlink r:id="rId53" w:history="1">
        <w:r>
          <w:rPr>
            <w:rStyle w:val="a5"/>
            <w:rFonts w:ascii="Helvetica" w:hAnsi="Helvetica" w:cs="Helvetica"/>
            <w:color w:val="4183C4"/>
          </w:rPr>
          <w:t>Code</w:t>
        </w:r>
      </w:hyperlink>
    </w:p>
    <w:p w:rsidR="000C6907" w:rsidRDefault="000C6907" w:rsidP="000C6907">
      <w:pPr>
        <w:widowControl/>
        <w:numPr>
          <w:ilvl w:val="0"/>
          <w:numId w:val="6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1.5.2.</w:t>
      </w:r>
      <w:r>
        <w:rPr>
          <w:rStyle w:val="apple-converted-space"/>
          <w:rFonts w:ascii="Helvetica" w:hAnsi="Helvetica" w:cs="Helvetica"/>
          <w:color w:val="333333"/>
        </w:rPr>
        <w:t> </w:t>
      </w:r>
      <w:hyperlink r:id="rId54" w:history="1">
        <w:r>
          <w:rPr>
            <w:rStyle w:val="a5"/>
            <w:rFonts w:ascii="Helvetica" w:hAnsi="Helvetica" w:cs="Helvetica"/>
            <w:color w:val="4183C4"/>
          </w:rPr>
          <w:t>Code</w:t>
        </w:r>
      </w:hyperlink>
    </w:p>
    <w:p w:rsidR="000C6907" w:rsidRDefault="000C6907" w:rsidP="000C6907">
      <w:pPr>
        <w:widowControl/>
        <w:numPr>
          <w:ilvl w:val="0"/>
          <w:numId w:val="6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1.6.</w:t>
      </w:r>
      <w:r>
        <w:rPr>
          <w:rStyle w:val="apple-converted-space"/>
          <w:rFonts w:ascii="Helvetica" w:hAnsi="Helvetica" w:cs="Helvetica"/>
          <w:color w:val="333333"/>
        </w:rPr>
        <w:t> </w:t>
      </w:r>
      <w:hyperlink r:id="rId55" w:history="1">
        <w:r>
          <w:rPr>
            <w:rStyle w:val="a5"/>
            <w:rFonts w:ascii="Helvetica" w:hAnsi="Helvetica" w:cs="Helvetica"/>
            <w:color w:val="4183C4"/>
          </w:rPr>
          <w:t>Code</w:t>
        </w:r>
      </w:hyperlink>
    </w:p>
    <w:p w:rsidR="000C6907" w:rsidRDefault="000C6907" w:rsidP="000C6907">
      <w:pPr>
        <w:jc w:val="center"/>
        <w:rPr>
          <w:b/>
          <w:sz w:val="32"/>
          <w:szCs w:val="32"/>
        </w:rPr>
      </w:pPr>
      <w:r>
        <w:rPr>
          <w:rFonts w:hint="eastAsia"/>
          <w:b/>
          <w:sz w:val="32"/>
          <w:szCs w:val="32"/>
        </w:rPr>
        <w:t>C</w:t>
      </w:r>
      <w:r>
        <w:rPr>
          <w:b/>
          <w:sz w:val="32"/>
          <w:szCs w:val="32"/>
        </w:rPr>
        <w:t>hapter 3</w:t>
      </w:r>
    </w:p>
    <w:p w:rsidR="000C6907" w:rsidRDefault="000C6907" w:rsidP="000C690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Exercise 3.1 :</w:t>
      </w:r>
      <w:r>
        <w:rPr>
          <w:rStyle w:val="apple-converted-space"/>
          <w:rFonts w:ascii="Helvetica" w:hAnsi="Helvetica" w:cs="Helvetica"/>
          <w:color w:val="333333"/>
          <w:sz w:val="42"/>
          <w:szCs w:val="42"/>
        </w:rPr>
        <w:t> </w:t>
      </w:r>
      <w:hyperlink r:id="rId56" w:history="1">
        <w:r>
          <w:rPr>
            <w:rStyle w:val="a5"/>
            <w:rFonts w:ascii="Helvetica" w:hAnsi="Helvetica" w:cs="Helvetica"/>
            <w:color w:val="4183C4"/>
            <w:sz w:val="42"/>
            <w:szCs w:val="42"/>
          </w:rPr>
          <w:t>part1</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57" w:history="1">
        <w:r>
          <w:rPr>
            <w:rStyle w:val="a5"/>
            <w:rFonts w:ascii="Helvetica" w:hAnsi="Helvetica" w:cs="Helvetica"/>
            <w:color w:val="4183C4"/>
            <w:sz w:val="42"/>
            <w:szCs w:val="42"/>
          </w:rPr>
          <w:t>part2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 :</w:t>
      </w:r>
      <w:r>
        <w:rPr>
          <w:rStyle w:val="apple-converted-space"/>
          <w:rFonts w:ascii="Helvetica" w:hAnsi="Helvetica" w:cs="Helvetica"/>
          <w:color w:val="333333"/>
          <w:sz w:val="42"/>
          <w:szCs w:val="42"/>
        </w:rPr>
        <w:t> </w:t>
      </w:r>
      <w:hyperlink r:id="rId58" w:history="1">
        <w:r>
          <w:rPr>
            <w:rStyle w:val="a5"/>
            <w:rFonts w:ascii="Helvetica" w:hAnsi="Helvetica" w:cs="Helvetica"/>
            <w:color w:val="4183C4"/>
            <w:sz w:val="42"/>
            <w:szCs w:val="42"/>
          </w:rPr>
          <w:t>part1</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59" w:history="1">
        <w:r>
          <w:rPr>
            <w:rStyle w:val="a5"/>
            <w:rFonts w:ascii="Helvetica" w:hAnsi="Helvetica" w:cs="Helvetica"/>
            <w:color w:val="4183C4"/>
            <w:sz w:val="42"/>
            <w:szCs w:val="42"/>
          </w:rPr>
          <w:t>part2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how whitespace characters are handled in the string input operator and in the</w:t>
      </w:r>
      <w:r>
        <w:rPr>
          <w:rStyle w:val="apple-converted-space"/>
          <w:rFonts w:ascii="Helvetica" w:hAnsi="Helvetica" w:cs="Helvetica"/>
          <w:color w:val="777777"/>
        </w:rPr>
        <w:t> </w:t>
      </w:r>
      <w:r>
        <w:rPr>
          <w:rStyle w:val="HTML0"/>
          <w:rFonts w:ascii="Consolas" w:hAnsi="Consolas" w:cs="Consolas"/>
          <w:color w:val="777777"/>
          <w:sz w:val="21"/>
          <w:szCs w:val="21"/>
        </w:rPr>
        <w:t>getline</w:t>
      </w:r>
      <w:r>
        <w:rPr>
          <w:rStyle w:val="apple-converted-space"/>
          <w:rFonts w:ascii="Helvetica" w:hAnsi="Helvetica" w:cs="Helvetica"/>
          <w:color w:val="777777"/>
        </w:rPr>
        <w:t> </w:t>
      </w:r>
      <w:r>
        <w:rPr>
          <w:rFonts w:ascii="Helvetica" w:hAnsi="Helvetica" w:cs="Helvetica"/>
          <w:color w:val="777777"/>
        </w:rPr>
        <w:t>function.</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0"/>
          <w:rFonts w:ascii="Consolas" w:hAnsi="Consolas" w:cs="Consolas"/>
          <w:color w:val="333333"/>
          <w:sz w:val="21"/>
          <w:szCs w:val="21"/>
        </w:rPr>
        <w:t>getline</w:t>
      </w:r>
      <w:r>
        <w:rPr>
          <w:rStyle w:val="apple-converted-space"/>
          <w:rFonts w:ascii="Helvetica" w:hAnsi="Helvetica" w:cs="Helvetica"/>
          <w:color w:val="333333"/>
        </w:rPr>
        <w:t> </w:t>
      </w:r>
      <w:r>
        <w:rPr>
          <w:rFonts w:ascii="Helvetica" w:hAnsi="Helvetica" w:cs="Helvetica"/>
          <w:color w:val="333333"/>
        </w:rPr>
        <w:t>function takes an input stream and a string. This function reads the given stream up to and including the first newline and stores what it read—not including the newline—in its string argument. After</w:t>
      </w:r>
      <w:r>
        <w:rPr>
          <w:rStyle w:val="apple-converted-space"/>
          <w:rFonts w:ascii="Helvetica" w:hAnsi="Helvetica" w:cs="Helvetica"/>
          <w:color w:val="333333"/>
        </w:rPr>
        <w:t> </w:t>
      </w:r>
      <w:r>
        <w:rPr>
          <w:rStyle w:val="HTML0"/>
          <w:rFonts w:ascii="Consolas" w:hAnsi="Consolas" w:cs="Consolas"/>
          <w:color w:val="333333"/>
          <w:sz w:val="21"/>
          <w:szCs w:val="21"/>
        </w:rPr>
        <w:t>getline</w:t>
      </w:r>
      <w:r>
        <w:rPr>
          <w:rStyle w:val="apple-converted-space"/>
          <w:rFonts w:ascii="Helvetica" w:hAnsi="Helvetica" w:cs="Helvetica"/>
          <w:color w:val="333333"/>
        </w:rPr>
        <w:t> </w:t>
      </w:r>
      <w:r>
        <w:rPr>
          <w:rFonts w:ascii="Helvetica" w:hAnsi="Helvetica" w:cs="Helvetica"/>
          <w:color w:val="333333"/>
        </w:rPr>
        <w:t xml:space="preserve">sees a newline, even if it is the first character in the input, it stops reading and </w:t>
      </w:r>
      <w:r>
        <w:rPr>
          <w:rFonts w:ascii="Helvetica" w:hAnsi="Helvetica" w:cs="Helvetica"/>
          <w:color w:val="333333"/>
        </w:rPr>
        <w:lastRenderedPageBreak/>
        <w:t>returns. If the first character in the input is a newline, then the resulting string is the empty string.</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getline</w:t>
      </w:r>
      <w:r>
        <w:rPr>
          <w:rStyle w:val="apple-converted-space"/>
          <w:rFonts w:ascii="Helvetica" w:hAnsi="Helvetica" w:cs="Helvetica"/>
          <w:color w:val="333333"/>
        </w:rPr>
        <w:t> </w:t>
      </w:r>
      <w:r>
        <w:rPr>
          <w:rFonts w:ascii="Helvetica" w:hAnsi="Helvetica" w:cs="Helvetica"/>
          <w:color w:val="333333"/>
        </w:rPr>
        <w:t>function whitespace handling, do not ignore the beginning of the line blank characters read characters until it encounters a line break, read to termination and discard newline (line breaks removed from the input stream but is not stored in the string object).</w:t>
      </w:r>
    </w:p>
    <w:p w:rsidR="000C6907" w:rsidRDefault="000C6907" w:rsidP="000C6907">
      <w:pPr>
        <w:pStyle w:val="a3"/>
        <w:spacing w:before="0" w:beforeAutospacing="0" w:after="240" w:afterAutospacing="0" w:line="384" w:lineRule="atLeast"/>
        <w:rPr>
          <w:rFonts w:ascii="Helvetica" w:hAnsi="Helvetica" w:cs="Helvetica"/>
          <w:color w:val="333333"/>
        </w:rPr>
      </w:pPr>
      <w:hyperlink r:id="rId60" w:history="1">
        <w:r>
          <w:rPr>
            <w:rStyle w:val="a5"/>
            <w:rFonts w:ascii="Helvetica" w:hAnsi="Helvetica" w:cs="Helvetica"/>
            <w:color w:val="4183C4"/>
          </w:rPr>
          <w:t>Read more</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3.4 :</w:t>
      </w:r>
      <w:r>
        <w:rPr>
          <w:rStyle w:val="apple-converted-space"/>
          <w:rFonts w:ascii="Helvetica" w:hAnsi="Helvetica" w:cs="Helvetica"/>
          <w:color w:val="333333"/>
          <w:sz w:val="42"/>
          <w:szCs w:val="42"/>
        </w:rPr>
        <w:t> </w:t>
      </w:r>
      <w:hyperlink r:id="rId61" w:history="1">
        <w:r>
          <w:rPr>
            <w:rStyle w:val="a5"/>
            <w:rFonts w:ascii="Helvetica" w:hAnsi="Helvetica" w:cs="Helvetica"/>
            <w:color w:val="4183C4"/>
            <w:sz w:val="42"/>
            <w:szCs w:val="42"/>
          </w:rPr>
          <w:t>part1</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62" w:history="1">
        <w:r>
          <w:rPr>
            <w:rStyle w:val="a5"/>
            <w:rFonts w:ascii="Helvetica" w:hAnsi="Helvetica" w:cs="Helvetica"/>
            <w:color w:val="4183C4"/>
            <w:sz w:val="42"/>
            <w:szCs w:val="42"/>
          </w:rPr>
          <w:t>part2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3.5 :</w:t>
      </w:r>
      <w:r>
        <w:rPr>
          <w:rStyle w:val="apple-converted-space"/>
          <w:rFonts w:ascii="Helvetica" w:hAnsi="Helvetica" w:cs="Helvetica"/>
          <w:color w:val="333333"/>
          <w:sz w:val="42"/>
          <w:szCs w:val="42"/>
        </w:rPr>
        <w:t> </w:t>
      </w:r>
      <w:hyperlink r:id="rId63" w:history="1">
        <w:r>
          <w:rPr>
            <w:rStyle w:val="a5"/>
            <w:rFonts w:ascii="Helvetica" w:hAnsi="Helvetica" w:cs="Helvetica"/>
            <w:color w:val="4183C4"/>
            <w:sz w:val="42"/>
            <w:szCs w:val="42"/>
          </w:rPr>
          <w:t>part1</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64" w:history="1">
        <w:r>
          <w:rPr>
            <w:rStyle w:val="a5"/>
            <w:rFonts w:ascii="Helvetica" w:hAnsi="Helvetica" w:cs="Helvetica"/>
            <w:color w:val="4183C4"/>
            <w:sz w:val="42"/>
            <w:szCs w:val="42"/>
          </w:rPr>
          <w:t>part2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65" w:history="1">
        <w:r>
          <w:rPr>
            <w:rStyle w:val="a5"/>
            <w:rFonts w:ascii="Helvetica" w:hAnsi="Helvetica" w:cs="Helvetica"/>
            <w:color w:val="4183C4"/>
            <w:sz w:val="42"/>
            <w:szCs w:val="42"/>
          </w:rPr>
          <w:t>Exercise 3.6</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3.7</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you define the loop control variable in the previous exercise as type char? Predict the results and then change your program to use a char to see if you were right.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No different.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auto&amp; c : str</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We use</w:t>
      </w:r>
      <w:r>
        <w:rPr>
          <w:rStyle w:val="apple-converted-space"/>
          <w:rFonts w:ascii="Helvetica" w:hAnsi="Helvetica" w:cs="Helvetica"/>
          <w:color w:val="333333"/>
        </w:rPr>
        <w:t> </w:t>
      </w:r>
      <w:r>
        <w:rPr>
          <w:rStyle w:val="HTML0"/>
          <w:rFonts w:ascii="Consolas" w:hAnsi="Consolas" w:cs="Consolas"/>
          <w:color w:val="333333"/>
          <w:sz w:val="21"/>
          <w:szCs w:val="21"/>
        </w:rPr>
        <w:t>auto</w:t>
      </w:r>
      <w:r>
        <w:rPr>
          <w:rStyle w:val="apple-converted-space"/>
          <w:rFonts w:ascii="Helvetica" w:hAnsi="Helvetica" w:cs="Helvetica"/>
          <w:color w:val="333333"/>
        </w:rPr>
        <w:t> </w:t>
      </w:r>
      <w:r>
        <w:rPr>
          <w:rFonts w:ascii="Helvetica" w:hAnsi="Helvetica" w:cs="Helvetica"/>
          <w:color w:val="333333"/>
        </w:rPr>
        <w:t>to let the compiler determine the type of</w:t>
      </w:r>
      <w:r>
        <w:rPr>
          <w:rStyle w:val="apple-converted-space"/>
          <w:rFonts w:ascii="Helvetica" w:hAnsi="Helvetica" w:cs="Helvetica"/>
          <w:color w:val="333333"/>
        </w:rPr>
        <w:t> </w:t>
      </w:r>
      <w:r>
        <w:rPr>
          <w:rStyle w:val="HTML0"/>
          <w:rFonts w:ascii="Consolas" w:hAnsi="Consolas" w:cs="Consolas"/>
          <w:color w:val="333333"/>
          <w:sz w:val="21"/>
          <w:szCs w:val="21"/>
        </w:rPr>
        <w:t>c</w:t>
      </w:r>
      <w:r>
        <w:rPr>
          <w:rFonts w:ascii="Helvetica" w:hAnsi="Helvetica" w:cs="Helvetica"/>
          <w:color w:val="333333"/>
        </w:rPr>
        <w:t>. which in this case will be</w:t>
      </w:r>
      <w:r>
        <w:rPr>
          <w:rStyle w:val="apple-converted-space"/>
          <w:rFonts w:ascii="Helvetica" w:hAnsi="Helvetica" w:cs="Helvetica"/>
          <w:color w:val="333333"/>
        </w:rPr>
        <w:t> </w:t>
      </w:r>
      <w:r>
        <w:rPr>
          <w:rStyle w:val="HTML0"/>
          <w:rFonts w:ascii="Consolas" w:hAnsi="Consolas" w:cs="Consolas"/>
          <w:color w:val="333333"/>
          <w:sz w:val="21"/>
          <w:szCs w:val="21"/>
        </w:rPr>
        <w:t>char&amp;</w:t>
      </w:r>
      <w:r>
        <w:rPr>
          <w:rFonts w:ascii="Helvetica" w:hAnsi="Helvetica" w:cs="Helvetica"/>
          <w:color w:val="333333"/>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66" w:history="1">
        <w:r>
          <w:rPr>
            <w:rStyle w:val="a5"/>
            <w:rFonts w:ascii="Helvetica" w:hAnsi="Helvetica" w:cs="Helvetica"/>
            <w:color w:val="4183C4"/>
            <w:sz w:val="42"/>
            <w:szCs w:val="42"/>
          </w:rPr>
          <w:t>Exercise 3.8</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3.9</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 Is it valid? If not, why not?</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string 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cout &lt;&lt; s[</w:t>
      </w:r>
      <w:r>
        <w:rPr>
          <w:rStyle w:val="pl-c1"/>
          <w:rFonts w:ascii="Consolas" w:hAnsi="Consolas" w:cs="Consolas"/>
          <w:color w:val="0086B3"/>
          <w:sz w:val="21"/>
          <w:szCs w:val="21"/>
        </w:rPr>
        <w:t>0</w:t>
      </w:r>
      <w:r>
        <w:rPr>
          <w:rFonts w:ascii="Consolas" w:hAnsi="Consolas" w:cs="Consolas"/>
          <w:color w:val="777777"/>
          <w:sz w:val="21"/>
          <w:szCs w:val="21"/>
        </w:rPr>
        <w:t>] &lt;&lt; endl;</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Try to get the first element of the</w:t>
      </w:r>
      <w:r>
        <w:rPr>
          <w:rStyle w:val="apple-converted-space"/>
          <w:rFonts w:ascii="Helvetica" w:hAnsi="Helvetica" w:cs="Helvetica"/>
          <w:color w:val="333333"/>
        </w:rPr>
        <w:t> </w:t>
      </w:r>
      <w:r>
        <w:rPr>
          <w:rStyle w:val="HTML0"/>
          <w:rFonts w:ascii="Consolas" w:hAnsi="Consolas" w:cs="Consolas"/>
          <w:color w:val="333333"/>
          <w:sz w:val="21"/>
          <w:szCs w:val="21"/>
        </w:rPr>
        <w:t>string</w:t>
      </w:r>
      <w:r>
        <w:rPr>
          <w:rFonts w:ascii="Helvetica" w:hAnsi="Helvetica" w:cs="Helvetica"/>
          <w:color w:val="333333"/>
        </w:rPr>
        <w:t>. It is invalid, cause this is</w:t>
      </w:r>
      <w:r>
        <w:rPr>
          <w:rStyle w:val="apple-converted-space"/>
          <w:rFonts w:ascii="Helvetica" w:hAnsi="Helvetica" w:cs="Helvetica"/>
          <w:color w:val="333333"/>
        </w:rPr>
        <w:t> </w:t>
      </w:r>
      <w:r>
        <w:rPr>
          <w:rStyle w:val="a4"/>
          <w:rFonts w:ascii="Helvetica" w:hAnsi="Helvetica" w:cs="Helvetica"/>
          <w:color w:val="333333"/>
        </w:rPr>
        <w:t>undefined behavior</w:t>
      </w:r>
      <w:r>
        <w:rPr>
          <w:rFonts w:ascii="Helvetica" w:hAnsi="Helvetica" w:cs="Helvetica"/>
          <w:color w:val="333333"/>
        </w:rPr>
        <w: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67" w:history="1">
        <w:r>
          <w:rPr>
            <w:rStyle w:val="a5"/>
            <w:rFonts w:ascii="Helvetica" w:hAnsi="Helvetica" w:cs="Helvetica"/>
            <w:color w:val="4183C4"/>
            <w:sz w:val="42"/>
            <w:szCs w:val="42"/>
          </w:rPr>
          <w:t>Exercise 3.10</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3.11</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Is the following range for legal? If so, what is the type of c?</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string s = </w:t>
      </w:r>
      <w:r>
        <w:rPr>
          <w:rStyle w:val="pl-pds"/>
          <w:rFonts w:ascii="Consolas" w:hAnsi="Consolas" w:cs="Consolas"/>
          <w:color w:val="183691"/>
          <w:sz w:val="21"/>
          <w:szCs w:val="21"/>
        </w:rPr>
        <w:t>"</w:t>
      </w:r>
      <w:r>
        <w:rPr>
          <w:rStyle w:val="pl-s"/>
          <w:rFonts w:ascii="Consolas" w:hAnsi="Consolas" w:cs="Consolas"/>
          <w:color w:val="183691"/>
          <w:sz w:val="21"/>
          <w:szCs w:val="21"/>
        </w:rPr>
        <w:t>Keep out!</w:t>
      </w:r>
      <w:r>
        <w:rPr>
          <w:rStyle w:val="pl-pds"/>
          <w:rFonts w:ascii="Consolas" w:hAnsi="Consolas" w:cs="Consolas"/>
          <w:color w:val="183691"/>
          <w:sz w:val="21"/>
          <w:szCs w:val="21"/>
        </w:rPr>
        <w:t>"</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k"/>
          <w:rFonts w:ascii="Consolas" w:hAnsi="Consolas" w:cs="Consolas"/>
          <w:color w:val="A71D5D"/>
          <w:sz w:val="21"/>
          <w:szCs w:val="21"/>
        </w:rPr>
        <w:t>auto</w:t>
      </w:r>
      <w:r>
        <w:rPr>
          <w:rFonts w:ascii="Consolas" w:hAnsi="Consolas" w:cs="Consolas"/>
          <w:color w:val="777777"/>
          <w:sz w:val="21"/>
          <w:szCs w:val="21"/>
        </w:rPr>
        <w:t xml:space="preserve"> &amp;c : s){</w:t>
      </w:r>
      <w:r>
        <w:rPr>
          <w:rStyle w:val="pl-c"/>
          <w:rFonts w:ascii="Consolas" w:hAnsi="Consolas" w:cs="Consolas"/>
          <w:color w:val="969896"/>
          <w:sz w:val="21"/>
          <w:szCs w:val="21"/>
        </w:rPr>
        <w:t>/*... */</w:t>
      </w:r>
      <w:r>
        <w:rPr>
          <w:rFonts w:ascii="Consolas" w:hAnsi="Consolas" w:cs="Consolas"/>
          <w:color w:val="777777"/>
          <w:sz w:val="21"/>
          <w:szCs w:val="21"/>
        </w:rPr>
        <w:t>}</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When you don't change</w:t>
      </w:r>
      <w:r>
        <w:rPr>
          <w:rStyle w:val="apple-converted-space"/>
          <w:rFonts w:ascii="Helvetica" w:hAnsi="Helvetica" w:cs="Helvetica"/>
          <w:color w:val="333333"/>
        </w:rPr>
        <w:t> </w:t>
      </w:r>
      <w:r>
        <w:rPr>
          <w:rStyle w:val="HTML0"/>
          <w:rFonts w:ascii="Consolas" w:hAnsi="Consolas" w:cs="Consolas"/>
          <w:color w:val="333333"/>
          <w:sz w:val="21"/>
          <w:szCs w:val="21"/>
        </w:rPr>
        <w:t>c</w:t>
      </w:r>
      <w:r>
        <w:rPr>
          <w:rFonts w:ascii="Helvetica" w:hAnsi="Helvetica" w:cs="Helvetica"/>
          <w:color w:val="333333"/>
        </w:rPr>
        <w:t>'s value, it's legal, else it's illegal.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For example:</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cout &lt;&lt; c;  // legal.</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 = 'X';    // illegal.</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type of</w:t>
      </w:r>
      <w:r>
        <w:rPr>
          <w:rStyle w:val="apple-converted-space"/>
          <w:rFonts w:ascii="Helvetica" w:hAnsi="Helvetica" w:cs="Helvetica"/>
          <w:color w:val="333333"/>
        </w:rPr>
        <w:t> </w:t>
      </w:r>
      <w:r>
        <w:rPr>
          <w:rStyle w:val="HTML0"/>
          <w:rFonts w:ascii="Consolas" w:hAnsi="Consolas" w:cs="Consolas"/>
          <w:color w:val="333333"/>
          <w:sz w:val="21"/>
          <w:szCs w:val="21"/>
        </w:rPr>
        <w:t>c</w:t>
      </w:r>
      <w:r>
        <w:rPr>
          <w:rStyle w:val="apple-converted-space"/>
          <w:rFonts w:ascii="Helvetica" w:hAnsi="Helvetica" w:cs="Helvetica"/>
          <w:color w:val="333333"/>
        </w:rPr>
        <w:t> </w:t>
      </w:r>
      <w:r>
        <w:rPr>
          <w:rFonts w:ascii="Helvetica" w:hAnsi="Helvetica" w:cs="Helvetica"/>
          <w:color w:val="333333"/>
        </w:rPr>
        <w:t>is</w:t>
      </w:r>
      <w:r>
        <w:rPr>
          <w:rStyle w:val="apple-converted-space"/>
          <w:rFonts w:ascii="Helvetica" w:hAnsi="Helvetica" w:cs="Helvetica"/>
          <w:color w:val="333333"/>
        </w:rPr>
        <w:t> </w:t>
      </w:r>
      <w:r>
        <w:rPr>
          <w:rStyle w:val="HTML0"/>
          <w:rFonts w:ascii="Consolas" w:hAnsi="Consolas" w:cs="Consolas"/>
          <w:color w:val="333333"/>
          <w:sz w:val="21"/>
          <w:szCs w:val="21"/>
        </w:rPr>
        <w:t>const char&amp;</w:t>
      </w:r>
      <w:r>
        <w:rPr>
          <w:rFonts w:ascii="Helvetica" w:hAnsi="Helvetica" w:cs="Helvetica"/>
          <w:color w:val="333333"/>
        </w:rPr>
        <w:t>. read-only variable is not assignable.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3.12</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Which, if any, of the following vector definitions are in error? For those that are legal, explain what the definition does. For those that are not legal, explain why they are illegal.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vector&lt;vector&lt;</w:t>
      </w:r>
      <w:r>
        <w:rPr>
          <w:rStyle w:val="pl-k"/>
          <w:rFonts w:ascii="Consolas" w:hAnsi="Consolas" w:cs="Consolas"/>
          <w:color w:val="A71D5D"/>
          <w:sz w:val="21"/>
          <w:szCs w:val="21"/>
        </w:rPr>
        <w:t>int</w:t>
      </w:r>
      <w:r>
        <w:rPr>
          <w:rFonts w:ascii="Consolas" w:hAnsi="Consolas" w:cs="Consolas"/>
          <w:color w:val="777777"/>
          <w:sz w:val="21"/>
          <w:szCs w:val="21"/>
        </w:rPr>
        <w:t xml:space="preserve">&gt;&gt; ivec;         </w:t>
      </w:r>
      <w:r>
        <w:rPr>
          <w:rStyle w:val="pl-c"/>
          <w:rFonts w:ascii="Consolas" w:hAnsi="Consolas" w:cs="Consolas"/>
          <w:color w:val="969896"/>
          <w:sz w:val="21"/>
          <w:szCs w:val="21"/>
        </w:rPr>
        <w:t>// legal(c++11), vectors.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vector&lt;string&gt; svec = ivec;       </w:t>
      </w:r>
      <w:r>
        <w:rPr>
          <w:rStyle w:val="pl-c"/>
          <w:rFonts w:ascii="Consolas" w:hAnsi="Consolas" w:cs="Consolas"/>
          <w:color w:val="969896"/>
          <w:sz w:val="21"/>
          <w:szCs w:val="21"/>
        </w:rPr>
        <w:t>// illegal, different type.</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vector&lt;string&gt; </w:t>
      </w:r>
      <w:r>
        <w:rPr>
          <w:rStyle w:val="pl-en"/>
          <w:rFonts w:ascii="Consolas" w:hAnsi="Consolas" w:cs="Consolas"/>
          <w:color w:val="795DA3"/>
          <w:sz w:val="21"/>
          <w:szCs w:val="21"/>
        </w:rPr>
        <w:t>svec</w:t>
      </w:r>
      <w:r>
        <w:rPr>
          <w:rFonts w:ascii="Consolas" w:hAnsi="Consolas" w:cs="Consolas"/>
          <w:color w:val="777777"/>
          <w:sz w:val="21"/>
          <w:szCs w:val="21"/>
        </w:rPr>
        <w:t>(</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null</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c"/>
          <w:rFonts w:ascii="Consolas" w:hAnsi="Consolas" w:cs="Consolas"/>
          <w:color w:val="969896"/>
          <w:sz w:val="21"/>
          <w:szCs w:val="21"/>
        </w:rPr>
        <w:t>// legal, vector have 10 strings: "null".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3.13</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How many elements are there in each of the following vectors? What are the values of the elements?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 xml:space="preserve">&gt; v1;         </w:t>
      </w:r>
      <w:r>
        <w:rPr>
          <w:rStyle w:val="pl-c"/>
          <w:rFonts w:ascii="Consolas" w:hAnsi="Consolas" w:cs="Consolas"/>
          <w:color w:val="969896"/>
          <w:sz w:val="21"/>
          <w:szCs w:val="21"/>
        </w:rPr>
        <w:t>// size:0,  no values.</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 xml:space="preserve">&gt; </w:t>
      </w:r>
      <w:r>
        <w:rPr>
          <w:rStyle w:val="pl-en"/>
          <w:rFonts w:ascii="Consolas" w:hAnsi="Consolas" w:cs="Consolas"/>
          <w:color w:val="795DA3"/>
          <w:sz w:val="21"/>
          <w:szCs w:val="21"/>
        </w:rPr>
        <w:t>v2</w:t>
      </w:r>
      <w:r>
        <w:rPr>
          <w:rFonts w:ascii="Consolas" w:hAnsi="Consolas" w:cs="Consolas"/>
          <w:color w:val="777777"/>
          <w:sz w:val="21"/>
          <w:szCs w:val="21"/>
        </w:rPr>
        <w:t>(</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c"/>
          <w:rFonts w:ascii="Consolas" w:hAnsi="Consolas" w:cs="Consolas"/>
          <w:color w:val="969896"/>
          <w:sz w:val="21"/>
          <w:szCs w:val="21"/>
        </w:rPr>
        <w:t>// size:10, value:0</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 xml:space="preserve">&gt; </w:t>
      </w:r>
      <w:r>
        <w:rPr>
          <w:rStyle w:val="pl-en"/>
          <w:rFonts w:ascii="Consolas" w:hAnsi="Consolas" w:cs="Consolas"/>
          <w:color w:val="795DA3"/>
          <w:sz w:val="21"/>
          <w:szCs w:val="21"/>
        </w:rPr>
        <w:t>v3</w:t>
      </w:r>
      <w:r>
        <w:rPr>
          <w:rFonts w:ascii="Consolas" w:hAnsi="Consolas" w:cs="Consolas"/>
          <w:color w:val="777777"/>
          <w:sz w:val="21"/>
          <w:szCs w:val="21"/>
        </w:rPr>
        <w:t>(</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size:10, value:42</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&gt; v4{</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c"/>
          <w:rFonts w:ascii="Consolas" w:hAnsi="Consolas" w:cs="Consolas"/>
          <w:color w:val="969896"/>
          <w:sz w:val="21"/>
          <w:szCs w:val="21"/>
        </w:rPr>
        <w:t>// size:1,  value:10</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&gt; v5{</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c1"/>
          <w:rFonts w:ascii="Consolas" w:hAnsi="Consolas" w:cs="Consolas"/>
          <w:color w:val="0086B3"/>
          <w:sz w:val="21"/>
          <w:szCs w:val="21"/>
        </w:rPr>
        <w:t>42</w:t>
      </w:r>
      <w:r>
        <w:rPr>
          <w:rFonts w:ascii="Consolas" w:hAnsi="Consolas" w:cs="Consolas"/>
          <w:color w:val="777777"/>
          <w:sz w:val="21"/>
          <w:szCs w:val="21"/>
        </w:rPr>
        <w:t xml:space="preserve">}; </w:t>
      </w:r>
      <w:r>
        <w:rPr>
          <w:rStyle w:val="pl-c"/>
          <w:rFonts w:ascii="Consolas" w:hAnsi="Consolas" w:cs="Consolas"/>
          <w:color w:val="969896"/>
          <w:sz w:val="21"/>
          <w:szCs w:val="21"/>
        </w:rPr>
        <w:t>// size:2,  value:10, 42</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vector&lt;string&gt; v6{</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c"/>
          <w:rFonts w:ascii="Consolas" w:hAnsi="Consolas" w:cs="Consolas"/>
          <w:color w:val="969896"/>
          <w:sz w:val="21"/>
          <w:szCs w:val="21"/>
        </w:rPr>
        <w:t>// size:10, value:""</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vector&lt;string&gt; v7{</w:t>
      </w:r>
      <w:r>
        <w:rPr>
          <w:rStyle w:val="pl-c1"/>
          <w:rFonts w:ascii="Consolas" w:hAnsi="Consolas" w:cs="Consolas"/>
          <w:color w:val="0086B3"/>
          <w:sz w:val="21"/>
          <w:szCs w:val="21"/>
        </w:rPr>
        <w:t>10</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hi</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c"/>
          <w:rFonts w:ascii="Consolas" w:hAnsi="Consolas" w:cs="Consolas"/>
          <w:color w:val="969896"/>
          <w:sz w:val="21"/>
          <w:szCs w:val="21"/>
        </w:rPr>
        <w:t>// size:10, value:"hi"</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68" w:history="1">
        <w:r>
          <w:rPr>
            <w:rStyle w:val="a5"/>
            <w:rFonts w:ascii="Helvetica" w:hAnsi="Helvetica" w:cs="Helvetica"/>
            <w:color w:val="4183C4"/>
            <w:sz w:val="42"/>
            <w:szCs w:val="42"/>
          </w:rPr>
          <w:t>Exercise 3.14</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69" w:history="1">
        <w:r>
          <w:rPr>
            <w:rStyle w:val="a5"/>
            <w:rFonts w:ascii="Helvetica" w:hAnsi="Helvetica" w:cs="Helvetica"/>
            <w:color w:val="4183C4"/>
            <w:sz w:val="42"/>
            <w:szCs w:val="42"/>
          </w:rPr>
          <w:t>Exercise 3.15</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0" w:history="1">
        <w:r>
          <w:rPr>
            <w:rStyle w:val="a5"/>
            <w:rFonts w:ascii="Helvetica" w:hAnsi="Helvetica" w:cs="Helvetica"/>
            <w:color w:val="4183C4"/>
            <w:sz w:val="42"/>
            <w:szCs w:val="42"/>
          </w:rPr>
          <w:t>Exercise 3.16</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1" w:history="1">
        <w:r>
          <w:rPr>
            <w:rStyle w:val="a5"/>
            <w:rFonts w:ascii="Helvetica" w:hAnsi="Helvetica" w:cs="Helvetica"/>
            <w:color w:val="4183C4"/>
            <w:sz w:val="42"/>
            <w:szCs w:val="42"/>
          </w:rPr>
          <w:t>Exercise 3.17</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2" w:history="1">
        <w:r>
          <w:rPr>
            <w:rStyle w:val="a5"/>
            <w:rFonts w:ascii="Helvetica" w:hAnsi="Helvetica" w:cs="Helvetica"/>
            <w:color w:val="4183C4"/>
            <w:sz w:val="42"/>
            <w:szCs w:val="42"/>
          </w:rPr>
          <w:t>Exercise 3.18</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3" w:history="1">
        <w:r>
          <w:rPr>
            <w:rStyle w:val="a5"/>
            <w:rFonts w:ascii="Helvetica" w:hAnsi="Helvetica" w:cs="Helvetica"/>
            <w:color w:val="4183C4"/>
            <w:sz w:val="42"/>
            <w:szCs w:val="42"/>
          </w:rPr>
          <w:t>Exercise 3.19</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4" w:history="1">
        <w:r>
          <w:rPr>
            <w:rStyle w:val="a5"/>
            <w:rFonts w:ascii="Helvetica" w:hAnsi="Helvetica" w:cs="Helvetica"/>
            <w:color w:val="4183C4"/>
            <w:sz w:val="42"/>
            <w:szCs w:val="42"/>
          </w:rPr>
          <w:t>Exercise 3.20</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5" w:history="1">
        <w:r>
          <w:rPr>
            <w:rStyle w:val="a5"/>
            <w:rFonts w:ascii="Helvetica" w:hAnsi="Helvetica" w:cs="Helvetica"/>
            <w:color w:val="4183C4"/>
            <w:sz w:val="42"/>
            <w:szCs w:val="42"/>
          </w:rPr>
          <w:t>Exercise 3.21</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6" w:history="1">
        <w:r>
          <w:rPr>
            <w:rStyle w:val="a5"/>
            <w:rFonts w:ascii="Helvetica" w:hAnsi="Helvetica" w:cs="Helvetica"/>
            <w:color w:val="4183C4"/>
            <w:sz w:val="42"/>
            <w:szCs w:val="42"/>
          </w:rPr>
          <w:t>Exercise 3.22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7" w:history="1">
        <w:r>
          <w:rPr>
            <w:rStyle w:val="a5"/>
            <w:rFonts w:ascii="Helvetica" w:hAnsi="Helvetica" w:cs="Helvetica"/>
            <w:color w:val="4183C4"/>
            <w:sz w:val="42"/>
            <w:szCs w:val="42"/>
          </w:rPr>
          <w:t>Exercise 3.23</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8" w:history="1">
        <w:r>
          <w:rPr>
            <w:rStyle w:val="a5"/>
            <w:rFonts w:ascii="Helvetica" w:hAnsi="Helvetica" w:cs="Helvetica"/>
            <w:color w:val="4183C4"/>
            <w:sz w:val="42"/>
            <w:szCs w:val="42"/>
          </w:rPr>
          <w:t>Exercise 3.24</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79" w:history="1">
        <w:r>
          <w:rPr>
            <w:rStyle w:val="a5"/>
            <w:rFonts w:ascii="Helvetica" w:hAnsi="Helvetica" w:cs="Helvetica"/>
            <w:color w:val="4183C4"/>
            <w:sz w:val="42"/>
            <w:szCs w:val="42"/>
          </w:rPr>
          <w:t>Exercise 3.25</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3.26</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the binary search program on page 112, why did we write</w:t>
      </w:r>
      <w:r>
        <w:rPr>
          <w:rStyle w:val="apple-converted-space"/>
          <w:rFonts w:ascii="Helvetica" w:hAnsi="Helvetica" w:cs="Helvetica"/>
          <w:color w:val="777777"/>
        </w:rPr>
        <w:t> </w:t>
      </w:r>
      <w:r>
        <w:rPr>
          <w:rStyle w:val="HTML0"/>
          <w:rFonts w:ascii="Consolas" w:hAnsi="Consolas" w:cs="Consolas"/>
          <w:color w:val="777777"/>
          <w:sz w:val="21"/>
          <w:szCs w:val="21"/>
        </w:rPr>
        <w:t>mid=beg+(end-beg)/2;</w:t>
      </w:r>
      <w:r>
        <w:rPr>
          <w:rStyle w:val="apple-converted-space"/>
          <w:rFonts w:ascii="Helvetica" w:hAnsi="Helvetica" w:cs="Helvetica"/>
          <w:color w:val="777777"/>
        </w:rPr>
        <w:t> </w:t>
      </w:r>
      <w:r>
        <w:rPr>
          <w:rFonts w:ascii="Helvetica" w:hAnsi="Helvetica" w:cs="Helvetica"/>
          <w:color w:val="777777"/>
        </w:rPr>
        <w:t>instead of</w:t>
      </w:r>
      <w:r>
        <w:rPr>
          <w:rStyle w:val="apple-converted-space"/>
          <w:rFonts w:ascii="Helvetica" w:hAnsi="Helvetica" w:cs="Helvetica"/>
          <w:color w:val="777777"/>
        </w:rPr>
        <w:t> </w:t>
      </w:r>
      <w:r>
        <w:rPr>
          <w:rStyle w:val="HTML0"/>
          <w:rFonts w:ascii="Consolas" w:hAnsi="Consolas" w:cs="Consolas"/>
          <w:color w:val="777777"/>
          <w:sz w:val="21"/>
          <w:szCs w:val="21"/>
        </w:rPr>
        <w:t>mid=(beg+end) /2;</w:t>
      </w:r>
      <w:r>
        <w:rPr>
          <w:rFonts w:ascii="Helvetica" w:hAnsi="Helvetica" w:cs="Helvetica"/>
          <w:color w:val="777777"/>
        </w:rPr>
        <w:t>?</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Because the iterator of vector don't define the</w:t>
      </w:r>
      <w:r>
        <w:rPr>
          <w:rStyle w:val="apple-converted-space"/>
          <w:rFonts w:ascii="Helvetica" w:hAnsi="Helvetica" w:cs="Helvetica"/>
          <w:color w:val="333333"/>
        </w:rPr>
        <w:t> </w:t>
      </w:r>
      <w:r>
        <w:rPr>
          <w:rStyle w:val="HTML0"/>
          <w:rFonts w:ascii="Consolas" w:hAnsi="Consolas" w:cs="Consolas"/>
          <w:color w:val="333333"/>
          <w:sz w:val="21"/>
          <w:szCs w:val="21"/>
        </w:rPr>
        <w:t>+</w:t>
      </w:r>
      <w:r>
        <w:rPr>
          <w:rStyle w:val="apple-converted-space"/>
          <w:rFonts w:ascii="Helvetica" w:hAnsi="Helvetica" w:cs="Helvetica"/>
          <w:color w:val="333333"/>
        </w:rPr>
        <w:t> </w:t>
      </w:r>
      <w:r>
        <w:rPr>
          <w:rFonts w:ascii="Helvetica" w:hAnsi="Helvetica" w:cs="Helvetica"/>
          <w:color w:val="333333"/>
        </w:rPr>
        <w:t>operator</w:t>
      </w:r>
      <w:r>
        <w:rPr>
          <w:rStyle w:val="apple-converted-space"/>
          <w:rFonts w:ascii="Helvetica" w:hAnsi="Helvetica" w:cs="Helvetica"/>
          <w:color w:val="333333"/>
        </w:rPr>
        <w:t> </w:t>
      </w:r>
      <w:r>
        <w:rPr>
          <w:rStyle w:val="a4"/>
          <w:rFonts w:ascii="Helvetica" w:hAnsi="Helvetica" w:cs="Helvetica"/>
          <w:color w:val="333333"/>
        </w:rPr>
        <w:t>between the two iterators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beg + end</w:t>
      </w:r>
      <w:r>
        <w:rPr>
          <w:rStyle w:val="apple-converted-space"/>
          <w:rFonts w:ascii="Helvetica" w:hAnsi="Helvetica" w:cs="Helvetica"/>
          <w:color w:val="333333"/>
        </w:rPr>
        <w:t> </w:t>
      </w:r>
      <w:r>
        <w:rPr>
          <w:rFonts w:ascii="Helvetica" w:hAnsi="Helvetica" w:cs="Helvetica"/>
          <w:color w:val="333333"/>
        </w:rPr>
        <w:t>is illegal.</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We can only use the subtraction between the two iterators.</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3.27</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Assuming txt_size is a function that takes no arguments and returns an int value, which of the following definitions are illegal? Explain why.</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unsigned</w:t>
      </w:r>
      <w:r>
        <w:rPr>
          <w:rFonts w:ascii="Consolas" w:hAnsi="Consolas" w:cs="Consolas"/>
          <w:color w:val="333333"/>
          <w:sz w:val="21"/>
          <w:szCs w:val="21"/>
        </w:rPr>
        <w:t xml:space="preserve"> buf_size = </w:t>
      </w:r>
      <w:r>
        <w:rPr>
          <w:rStyle w:val="pl-c1"/>
          <w:rFonts w:ascii="Consolas" w:hAnsi="Consolas" w:cs="Consolas"/>
          <w:color w:val="0086B3"/>
          <w:sz w:val="21"/>
          <w:szCs w:val="21"/>
        </w:rPr>
        <w:t>1024</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ia[buf_size];   </w:t>
      </w:r>
      <w:r>
        <w:rPr>
          <w:rStyle w:val="pl-c"/>
          <w:rFonts w:ascii="Consolas" w:hAnsi="Consolas" w:cs="Consolas"/>
          <w:color w:val="969896"/>
          <w:sz w:val="21"/>
          <w:szCs w:val="21"/>
        </w:rPr>
        <w:t>// illegal, The dimension value must be a constant expression.</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ia[</w:t>
      </w:r>
      <w:r>
        <w:rPr>
          <w:rStyle w:val="pl-c1"/>
          <w:rFonts w:ascii="Consolas" w:hAnsi="Consolas" w:cs="Consolas"/>
          <w:color w:val="0086B3"/>
          <w:sz w:val="21"/>
          <w:szCs w:val="21"/>
        </w:rPr>
        <w:t>4</w:t>
      </w:r>
      <w:r>
        <w:rPr>
          <w:rFonts w:ascii="Consolas" w:hAnsi="Consolas" w:cs="Consolas"/>
          <w:color w:val="333333"/>
          <w:sz w:val="21"/>
          <w:szCs w:val="21"/>
        </w:rPr>
        <w:t xml:space="preserve"> * </w:t>
      </w:r>
      <w:r>
        <w:rPr>
          <w:rStyle w:val="pl-c1"/>
          <w:rFonts w:ascii="Consolas" w:hAnsi="Consolas" w:cs="Consolas"/>
          <w:color w:val="0086B3"/>
          <w:sz w:val="21"/>
          <w:szCs w:val="21"/>
        </w:rPr>
        <w:t>7</w:t>
      </w:r>
      <w:r>
        <w:rPr>
          <w:rFonts w:ascii="Consolas" w:hAnsi="Consolas" w:cs="Consolas"/>
          <w:color w:val="333333"/>
          <w:sz w:val="21"/>
          <w:szCs w:val="21"/>
        </w:rPr>
        <w:t xml:space="preserve"> - </w:t>
      </w:r>
      <w:r>
        <w:rPr>
          <w:rStyle w:val="pl-c1"/>
          <w:rFonts w:ascii="Consolas" w:hAnsi="Consolas" w:cs="Consolas"/>
          <w:color w:val="0086B3"/>
          <w:sz w:val="21"/>
          <w:szCs w:val="21"/>
        </w:rPr>
        <w:t>14</w:t>
      </w:r>
      <w:r>
        <w:rPr>
          <w:rFonts w:ascii="Consolas" w:hAnsi="Consolas" w:cs="Consolas"/>
          <w:color w:val="333333"/>
          <w:sz w:val="21"/>
          <w:szCs w:val="21"/>
        </w:rPr>
        <w:t xml:space="preserve">]; </w:t>
      </w:r>
      <w:r>
        <w:rPr>
          <w:rStyle w:val="pl-c"/>
          <w:rFonts w:ascii="Consolas" w:hAnsi="Consolas" w:cs="Consolas"/>
          <w:color w:val="969896"/>
          <w:sz w:val="21"/>
          <w:szCs w:val="21"/>
        </w:rPr>
        <w:t>// legal</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ia[txt_size()]; </w:t>
      </w:r>
      <w:r>
        <w:rPr>
          <w:rStyle w:val="pl-c"/>
          <w:rFonts w:ascii="Consolas" w:hAnsi="Consolas" w:cs="Consolas"/>
          <w:color w:val="969896"/>
          <w:sz w:val="21"/>
          <w:szCs w:val="21"/>
        </w:rPr>
        <w:t>// illegal, The dimension value must be a constant expression.</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char</w:t>
      </w:r>
      <w:r>
        <w:rPr>
          <w:rFonts w:ascii="Consolas" w:hAnsi="Consolas" w:cs="Consolas"/>
          <w:color w:val="333333"/>
          <w:sz w:val="21"/>
          <w:szCs w:val="21"/>
        </w:rPr>
        <w:t xml:space="preserve"> st[</w:t>
      </w:r>
      <w:r>
        <w:rPr>
          <w:rStyle w:val="pl-c1"/>
          <w:rFonts w:ascii="Consolas" w:hAnsi="Consolas" w:cs="Consolas"/>
          <w:color w:val="0086B3"/>
          <w:sz w:val="21"/>
          <w:szCs w:val="21"/>
        </w:rPr>
        <w:t>11</w:t>
      </w:r>
      <w:r>
        <w:rPr>
          <w:rFonts w:ascii="Consolas" w:hAnsi="Consolas" w:cs="Consolas"/>
          <w:color w:val="333333"/>
          <w:sz w:val="21"/>
          <w:szCs w:val="21"/>
        </w:rPr>
        <w:t xml:space="preserve">] = </w:t>
      </w:r>
      <w:r>
        <w:rPr>
          <w:rStyle w:val="pl-pds"/>
          <w:rFonts w:ascii="Consolas" w:hAnsi="Consolas" w:cs="Consolas"/>
          <w:color w:val="183691"/>
          <w:sz w:val="21"/>
          <w:szCs w:val="21"/>
        </w:rPr>
        <w:t>"</w:t>
      </w:r>
      <w:r>
        <w:rPr>
          <w:rStyle w:val="pl-s"/>
          <w:rFonts w:ascii="Consolas" w:hAnsi="Consolas" w:cs="Consolas"/>
          <w:color w:val="183691"/>
          <w:sz w:val="21"/>
          <w:szCs w:val="21"/>
        </w:rPr>
        <w:t>fundamental</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c"/>
          <w:rFonts w:ascii="Consolas" w:hAnsi="Consolas" w:cs="Consolas"/>
          <w:color w:val="969896"/>
          <w:sz w:val="21"/>
          <w:szCs w:val="21"/>
        </w:rPr>
        <w:t>// illegal, the string's size is 12.</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values in the following arrays?</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string sa[</w:t>
      </w:r>
      <w:r>
        <w:rPr>
          <w:rStyle w:val="pl-c1"/>
          <w:rFonts w:ascii="Consolas" w:hAnsi="Consolas" w:cs="Consolas"/>
          <w:color w:val="0086B3"/>
          <w:sz w:val="21"/>
          <w:szCs w:val="21"/>
        </w:rPr>
        <w:t>10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ia[</w:t>
      </w:r>
      <w:r>
        <w:rPr>
          <w:rStyle w:val="pl-c1"/>
          <w:rFonts w:ascii="Consolas" w:hAnsi="Consolas" w:cs="Consolas"/>
          <w:color w:val="0086B3"/>
          <w:sz w:val="21"/>
          <w:szCs w:val="21"/>
        </w:rPr>
        <w:t>10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string sa2[</w:t>
      </w:r>
      <w:r>
        <w:rPr>
          <w:rStyle w:val="pl-c1"/>
          <w:rFonts w:ascii="Consolas" w:hAnsi="Consolas" w:cs="Consolas"/>
          <w:color w:val="0086B3"/>
          <w:sz w:val="21"/>
          <w:szCs w:val="21"/>
        </w:rPr>
        <w:t>10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ia2[</w:t>
      </w:r>
      <w:r>
        <w:rPr>
          <w:rStyle w:val="pl-c1"/>
          <w:rFonts w:ascii="Consolas" w:hAnsi="Consolas" w:cs="Consolas"/>
          <w:color w:val="0086B3"/>
          <w:sz w:val="21"/>
          <w:szCs w:val="21"/>
        </w:rPr>
        <w:t>10</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please see 2.2.1. Variable Definitions -&gt; Default Initialization.</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std::string</w:t>
      </w:r>
      <w:r>
        <w:rPr>
          <w:rStyle w:val="apple-converted-space"/>
          <w:rFonts w:ascii="Helvetica" w:hAnsi="Helvetica" w:cs="Helvetica"/>
          <w:color w:val="333333"/>
        </w:rPr>
        <w:t> </w:t>
      </w:r>
      <w:r>
        <w:rPr>
          <w:rFonts w:ascii="Helvetica" w:hAnsi="Helvetica" w:cs="Helvetica"/>
          <w:color w:val="333333"/>
        </w:rPr>
        <w:t>isn't a build-in type. The initializer will set it empty.</w:t>
      </w:r>
      <w:r>
        <w:rPr>
          <w:rStyle w:val="apple-converted-space"/>
          <w:rFonts w:ascii="Helvetica" w:hAnsi="Helvetica" w:cs="Helvetica"/>
          <w:color w:val="333333"/>
        </w:rPr>
        <w:t> </w:t>
      </w:r>
      <w:r>
        <w:rPr>
          <w:rStyle w:val="HTML0"/>
          <w:rFonts w:ascii="Consolas" w:hAnsi="Consolas" w:cs="Consolas"/>
          <w:color w:val="333333"/>
          <w:sz w:val="21"/>
          <w:szCs w:val="21"/>
        </w:rPr>
        <w:t>ia</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ia2</w:t>
      </w:r>
      <w:r>
        <w:rPr>
          <w:rStyle w:val="apple-converted-space"/>
          <w:rFonts w:ascii="Helvetica" w:hAnsi="Helvetica" w:cs="Helvetica"/>
          <w:color w:val="333333"/>
        </w:rPr>
        <w:t> </w:t>
      </w:r>
      <w:r>
        <w:rPr>
          <w:rFonts w:ascii="Helvetica" w:hAnsi="Helvetica" w:cs="Helvetica"/>
          <w:color w:val="333333"/>
        </w:rPr>
        <w:t>are build-type. But</w:t>
      </w:r>
      <w:r>
        <w:rPr>
          <w:rStyle w:val="apple-converted-space"/>
          <w:rFonts w:ascii="Helvetica" w:hAnsi="Helvetica" w:cs="Helvetica"/>
          <w:color w:val="333333"/>
        </w:rPr>
        <w:t> </w:t>
      </w:r>
      <w:r>
        <w:rPr>
          <w:rStyle w:val="HTML0"/>
          <w:rFonts w:ascii="Consolas" w:hAnsi="Consolas" w:cs="Consolas"/>
          <w:color w:val="333333"/>
          <w:sz w:val="21"/>
          <w:szCs w:val="21"/>
        </w:rPr>
        <w:t>ia</w:t>
      </w:r>
      <w:r>
        <w:rPr>
          <w:rStyle w:val="apple-converted-space"/>
          <w:rFonts w:ascii="Helvetica" w:hAnsi="Helvetica" w:cs="Helvetica"/>
          <w:color w:val="333333"/>
        </w:rPr>
        <w:t> </w:t>
      </w:r>
      <w:r>
        <w:rPr>
          <w:rFonts w:ascii="Helvetica" w:hAnsi="Helvetica" w:cs="Helvetica"/>
          <w:color w:val="333333"/>
        </w:rPr>
        <w:t>isn't in the function body, so it will be initialized to</w:t>
      </w:r>
      <w:r>
        <w:rPr>
          <w:rStyle w:val="apple-converted-space"/>
          <w:rFonts w:ascii="Helvetica" w:hAnsi="Helvetica" w:cs="Helvetica"/>
          <w:color w:val="333333"/>
        </w:rPr>
        <w:t> </w:t>
      </w:r>
      <w:r>
        <w:rPr>
          <w:rStyle w:val="a4"/>
          <w:rFonts w:ascii="Helvetica" w:hAnsi="Helvetica" w:cs="Helvetica"/>
          <w:color w:val="333333"/>
        </w:rPr>
        <w:t>zero</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ia2</w:t>
      </w:r>
      <w:r>
        <w:rPr>
          <w:rStyle w:val="apple-converted-space"/>
          <w:rFonts w:ascii="Helvetica" w:hAnsi="Helvetica" w:cs="Helvetica"/>
          <w:color w:val="333333"/>
        </w:rPr>
        <w:t> </w:t>
      </w:r>
      <w:r>
        <w:rPr>
          <w:rFonts w:ascii="Helvetica" w:hAnsi="Helvetica" w:cs="Helvetica"/>
          <w:color w:val="333333"/>
        </w:rPr>
        <w:t>is in the function body. so it's value is</w:t>
      </w:r>
      <w:r>
        <w:rPr>
          <w:rStyle w:val="apple-converted-space"/>
          <w:rFonts w:ascii="Helvetica" w:hAnsi="Helvetica" w:cs="Helvetica"/>
          <w:color w:val="333333"/>
        </w:rPr>
        <w:t> </w:t>
      </w:r>
      <w:r>
        <w:rPr>
          <w:rStyle w:val="a4"/>
          <w:rFonts w:ascii="Helvetica" w:hAnsi="Helvetica" w:cs="Helvetica"/>
          <w:color w:val="333333"/>
        </w:rPr>
        <w:t>undefined</w:t>
      </w:r>
      <w:r>
        <w:rPr>
          <w:rFonts w:ascii="Helvetica" w:hAnsi="Helvetica" w:cs="Helvetica"/>
          <w:color w:val="333333"/>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You can also use gdb to debug the value when the code is running.</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3.29:</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List some of the drawbacks of using an array instead of a vector.</w:t>
      </w:r>
    </w:p>
    <w:p w:rsidR="000C6907" w:rsidRDefault="000C6907" w:rsidP="000C6907">
      <w:pPr>
        <w:widowControl/>
        <w:numPr>
          <w:ilvl w:val="0"/>
          <w:numId w:val="6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can't add elements to an array.</w:t>
      </w:r>
    </w:p>
    <w:p w:rsidR="000C6907" w:rsidRDefault="000C6907" w:rsidP="000C6907">
      <w:pPr>
        <w:widowControl/>
        <w:numPr>
          <w:ilvl w:val="0"/>
          <w:numId w:val="6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vector is better supported bt std.</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3.30</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lastRenderedPageBreak/>
        <w:t>Identify the indexing errors in the following code:</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constexpr</w:t>
      </w:r>
      <w:r>
        <w:rPr>
          <w:rFonts w:ascii="Consolas" w:hAnsi="Consolas" w:cs="Consolas"/>
          <w:color w:val="777777"/>
          <w:sz w:val="21"/>
          <w:szCs w:val="21"/>
        </w:rPr>
        <w:t xml:space="preserve"> </w:t>
      </w:r>
      <w:r>
        <w:rPr>
          <w:rStyle w:val="pl-c1"/>
          <w:rFonts w:ascii="Consolas" w:hAnsi="Consolas" w:cs="Consolas"/>
          <w:color w:val="0086B3"/>
          <w:sz w:val="21"/>
          <w:szCs w:val="21"/>
        </w:rPr>
        <w:t>size_t</w:t>
      </w:r>
      <w:r>
        <w:rPr>
          <w:rFonts w:ascii="Consolas" w:hAnsi="Consolas" w:cs="Consolas"/>
          <w:color w:val="777777"/>
          <w:sz w:val="21"/>
          <w:szCs w:val="21"/>
        </w:rPr>
        <w:t xml:space="preserve"> array_size = </w:t>
      </w:r>
      <w:r>
        <w:rPr>
          <w:rStyle w:val="pl-c1"/>
          <w:rFonts w:ascii="Consolas" w:hAnsi="Consolas" w:cs="Consolas"/>
          <w:color w:val="0086B3"/>
          <w:sz w:val="21"/>
          <w:szCs w:val="21"/>
        </w:rPr>
        <w:t>10</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ia[array_size];</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c1"/>
          <w:rFonts w:ascii="Consolas" w:hAnsi="Consolas" w:cs="Consolas"/>
          <w:color w:val="0086B3"/>
          <w:sz w:val="21"/>
          <w:szCs w:val="21"/>
        </w:rPr>
        <w:t>size_t</w:t>
      </w:r>
      <w:r>
        <w:rPr>
          <w:rFonts w:ascii="Consolas" w:hAnsi="Consolas" w:cs="Consolas"/>
          <w:color w:val="777777"/>
          <w:sz w:val="21"/>
          <w:szCs w:val="21"/>
        </w:rPr>
        <w:t xml:space="preserve"> ix = </w:t>
      </w:r>
      <w:r>
        <w:rPr>
          <w:rStyle w:val="pl-c1"/>
          <w:rFonts w:ascii="Consolas" w:hAnsi="Consolas" w:cs="Consolas"/>
          <w:color w:val="0086B3"/>
          <w:sz w:val="21"/>
          <w:szCs w:val="21"/>
        </w:rPr>
        <w:t>1</w:t>
      </w:r>
      <w:r>
        <w:rPr>
          <w:rFonts w:ascii="Consolas" w:hAnsi="Consolas" w:cs="Consolas"/>
          <w:color w:val="777777"/>
          <w:sz w:val="21"/>
          <w:szCs w:val="21"/>
        </w:rPr>
        <w:t>; ix &lt;= array_size; ++ix)</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ia[ix] = ix;</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size of ia is 10, so the index of value should less than 10. ix</w:t>
      </w:r>
      <w:r>
        <w:rPr>
          <w:rStyle w:val="apple-converted-space"/>
          <w:rFonts w:ascii="Helvetica" w:hAnsi="Helvetica" w:cs="Helvetica"/>
          <w:color w:val="333333"/>
        </w:rPr>
        <w:t> </w:t>
      </w:r>
      <w:r>
        <w:rPr>
          <w:rStyle w:val="a4"/>
          <w:rFonts w:ascii="Helvetica" w:hAnsi="Helvetica" w:cs="Helvetica"/>
          <w:color w:val="333333"/>
        </w:rPr>
        <w:t>cannot</w:t>
      </w:r>
      <w:r>
        <w:rPr>
          <w:rStyle w:val="apple-converted-space"/>
          <w:rFonts w:ascii="Helvetica" w:hAnsi="Helvetica" w:cs="Helvetica"/>
          <w:color w:val="333333"/>
        </w:rPr>
        <w:t> </w:t>
      </w:r>
      <w:r>
        <w:rPr>
          <w:rFonts w:ascii="Helvetica" w:hAnsi="Helvetica" w:cs="Helvetica"/>
          <w:color w:val="333333"/>
        </w:rPr>
        <w:t>equal the array_size.</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0" w:history="1">
        <w:r>
          <w:rPr>
            <w:rStyle w:val="a5"/>
            <w:rFonts w:ascii="Helvetica" w:hAnsi="Helvetica" w:cs="Helvetica"/>
            <w:color w:val="4183C4"/>
            <w:sz w:val="42"/>
            <w:szCs w:val="42"/>
          </w:rPr>
          <w:t>Exercise 3.31</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1" w:history="1">
        <w:r>
          <w:rPr>
            <w:rStyle w:val="a5"/>
            <w:rFonts w:ascii="Helvetica" w:hAnsi="Helvetica" w:cs="Helvetica"/>
            <w:color w:val="4183C4"/>
            <w:sz w:val="42"/>
            <w:szCs w:val="42"/>
          </w:rPr>
          <w:t>Exercise 3.32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3.33</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did not initialize the scores array in the program on page 116?</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we did not initialize the scores array. the array is undefined. the value will be Unknown.</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Look like this: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4183C4"/>
        </w:rPr>
        <w:drawing>
          <wp:inline distT="0" distB="0" distL="0" distR="0">
            <wp:extent cx="3076575" cy="3009900"/>
            <wp:effectExtent l="0" t="0" r="9525" b="0"/>
            <wp:docPr id="12" name="图片 12" descr="result">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lt">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76575" cy="3009900"/>
                    </a:xfrm>
                    <a:prstGeom prst="rect">
                      <a:avLst/>
                    </a:prstGeom>
                    <a:noFill/>
                    <a:ln>
                      <a:noFill/>
                    </a:ln>
                  </pic:spPr>
                </pic:pic>
              </a:graphicData>
            </a:graphic>
          </wp:inline>
        </w:drawing>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3.34</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lastRenderedPageBreak/>
        <w:t>Given that p1 and p2 point to elements in the same array, what does the following code do? Are there values of p1 or p2 that make this code illegal?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p1 += p2 - p1;</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we assume p1 and p2 point to an array arr. so</w:t>
      </w:r>
      <w:r>
        <w:rPr>
          <w:rStyle w:val="apple-converted-space"/>
          <w:rFonts w:ascii="Helvetica" w:hAnsi="Helvetica" w:cs="Helvetica"/>
          <w:color w:val="333333"/>
        </w:rPr>
        <w:t> </w:t>
      </w:r>
      <w:r>
        <w:rPr>
          <w:rStyle w:val="HTML0"/>
          <w:rFonts w:ascii="Consolas" w:hAnsi="Consolas" w:cs="Consolas"/>
          <w:color w:val="333333"/>
          <w:sz w:val="21"/>
          <w:szCs w:val="21"/>
        </w:rPr>
        <w:t>p1 = &amp;arr[0]</w:t>
      </w:r>
      <w:r>
        <w:rPr>
          <w:rFonts w:ascii="Helvetica" w:hAnsi="Helvetica" w:cs="Helvetica"/>
          <w:color w:val="333333"/>
        </w:rPr>
        <w:t>; and</w:t>
      </w:r>
      <w:r>
        <w:rPr>
          <w:rStyle w:val="apple-converted-space"/>
          <w:rFonts w:ascii="Helvetica" w:hAnsi="Helvetica" w:cs="Helvetica"/>
          <w:color w:val="333333"/>
        </w:rPr>
        <w:t> </w:t>
      </w:r>
      <w:r>
        <w:rPr>
          <w:rStyle w:val="HTML0"/>
          <w:rFonts w:ascii="Consolas" w:hAnsi="Consolas" w:cs="Consolas"/>
          <w:color w:val="333333"/>
          <w:sz w:val="21"/>
          <w:szCs w:val="21"/>
        </w:rPr>
        <w:t>p2 = &amp;arr[0]</w:t>
      </w:r>
      <w:r>
        <w:rPr>
          <w:rFonts w:ascii="Helvetica" w:hAnsi="Helvetica" w:cs="Helvetica"/>
          <w:color w:val="333333"/>
        </w:rPr>
        <w:t>. p2 - p1 is the distance of arr[0] to arr[0], and must be zero. so</w:t>
      </w:r>
      <w:r>
        <w:rPr>
          <w:rStyle w:val="apple-converted-space"/>
          <w:rFonts w:ascii="Helvetica" w:hAnsi="Helvetica" w:cs="Helvetica"/>
          <w:color w:val="333333"/>
        </w:rPr>
        <w:t> </w:t>
      </w:r>
      <w:r>
        <w:rPr>
          <w:rStyle w:val="HTML0"/>
          <w:rFonts w:ascii="Consolas" w:hAnsi="Consolas" w:cs="Consolas"/>
          <w:color w:val="333333"/>
          <w:sz w:val="21"/>
          <w:szCs w:val="21"/>
        </w:rPr>
        <w:t>p1 += 0;</w:t>
      </w:r>
      <w:r>
        <w:rPr>
          <w:rStyle w:val="apple-converted-space"/>
          <w:rFonts w:ascii="Helvetica" w:hAnsi="Helvetica" w:cs="Helvetica"/>
          <w:color w:val="333333"/>
        </w:rPr>
        <w:t> </w:t>
      </w:r>
      <w:r>
        <w:rPr>
          <w:rFonts w:ascii="Helvetica" w:hAnsi="Helvetica" w:cs="Helvetica"/>
          <w:color w:val="333333"/>
        </w:rPr>
        <w:t>can not change the p1's point.</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p1 += p2 - p1;</w:t>
      </w:r>
      <w:r>
        <w:rPr>
          <w:rStyle w:val="apple-converted-space"/>
          <w:rFonts w:ascii="Helvetica" w:hAnsi="Helvetica" w:cs="Helvetica"/>
          <w:color w:val="333333"/>
        </w:rPr>
        <w:t> </w:t>
      </w:r>
      <w:r>
        <w:rPr>
          <w:rFonts w:ascii="Helvetica" w:hAnsi="Helvetica" w:cs="Helvetica"/>
          <w:color w:val="333333"/>
        </w:rPr>
        <w:t>same as</w:t>
      </w:r>
      <w:r>
        <w:rPr>
          <w:rStyle w:val="apple-converted-space"/>
          <w:rFonts w:ascii="Helvetica" w:hAnsi="Helvetica" w:cs="Helvetica"/>
          <w:color w:val="333333"/>
        </w:rPr>
        <w:t> </w:t>
      </w:r>
      <w:r>
        <w:rPr>
          <w:rStyle w:val="HTML0"/>
          <w:rFonts w:ascii="Consolas" w:hAnsi="Consolas" w:cs="Consolas"/>
          <w:color w:val="333333"/>
          <w:sz w:val="21"/>
          <w:szCs w:val="21"/>
        </w:rPr>
        <w:t>p1 = p2;</w:t>
      </w:r>
      <w:r>
        <w:rPr>
          <w:rFonts w:ascii="Helvetica" w:hAnsi="Helvetica" w:cs="Helvetica"/>
          <w:color w:val="333333"/>
        </w:rPr>
        <w:t>. If p2 and p1 are legal, this code always legal.</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4" w:history="1">
        <w:r>
          <w:rPr>
            <w:rStyle w:val="a5"/>
            <w:rFonts w:ascii="Helvetica" w:hAnsi="Helvetica" w:cs="Helvetica"/>
            <w:color w:val="4183C4"/>
            <w:sz w:val="42"/>
            <w:szCs w:val="42"/>
          </w:rPr>
          <w:t>Exercise 3.35</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5" w:history="1">
        <w:r>
          <w:rPr>
            <w:rStyle w:val="a5"/>
            <w:rFonts w:ascii="Helvetica" w:hAnsi="Helvetica" w:cs="Helvetica"/>
            <w:color w:val="4183C4"/>
            <w:sz w:val="42"/>
            <w:szCs w:val="42"/>
          </w:rPr>
          <w:t>Exercise 3.36</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3.37</w:t>
      </w:r>
    </w:p>
    <w:p w:rsidR="000C6907" w:rsidRDefault="000C6907" w:rsidP="000C6907">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char</w:t>
      </w:r>
      <w:r>
        <w:rPr>
          <w:rFonts w:ascii="Consolas" w:hAnsi="Consolas" w:cs="Consolas"/>
          <w:color w:val="777777"/>
          <w:sz w:val="21"/>
          <w:szCs w:val="21"/>
        </w:rPr>
        <w:t xml:space="preserve"> ca[] = {</w:t>
      </w:r>
      <w:r>
        <w:rPr>
          <w:rStyle w:val="pl-pds"/>
          <w:rFonts w:ascii="Consolas" w:hAnsi="Consolas" w:cs="Consolas"/>
          <w:color w:val="183691"/>
          <w:sz w:val="21"/>
          <w:szCs w:val="21"/>
        </w:rPr>
        <w:t>'</w:t>
      </w:r>
      <w:r>
        <w:rPr>
          <w:rStyle w:val="pl-s"/>
          <w:rFonts w:ascii="Consolas" w:hAnsi="Consolas" w:cs="Consolas"/>
          <w:color w:val="183691"/>
          <w:sz w:val="21"/>
          <w:szCs w:val="21"/>
        </w:rPr>
        <w:t>h</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e</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l</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l</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o</w:t>
      </w:r>
      <w:r>
        <w:rPr>
          <w:rStyle w:val="pl-pds"/>
          <w:rFonts w:ascii="Consolas" w:hAnsi="Consolas" w:cs="Consolas"/>
          <w:color w:val="183691"/>
          <w:sz w:val="21"/>
          <w:szCs w:val="21"/>
        </w:rPr>
        <w:t>'</w:t>
      </w:r>
      <w:r>
        <w:rPr>
          <w:rFonts w:ascii="Consolas" w:hAnsi="Consolas" w:cs="Consolas"/>
          <w:color w:val="777777"/>
          <w:sz w:val="21"/>
          <w:szCs w:val="21"/>
        </w:rPr>
        <w:t>};</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k"/>
          <w:rFonts w:ascii="Consolas" w:hAnsi="Consolas" w:cs="Consolas"/>
          <w:color w:val="A71D5D"/>
          <w:sz w:val="21"/>
          <w:szCs w:val="21"/>
        </w:rPr>
        <w:t>char</w:t>
      </w:r>
      <w:r>
        <w:rPr>
          <w:rFonts w:ascii="Consolas" w:hAnsi="Consolas" w:cs="Consolas"/>
          <w:color w:val="777777"/>
          <w:sz w:val="21"/>
          <w:szCs w:val="21"/>
        </w:rPr>
        <w:t xml:space="preserve"> *cp = ca;</w:t>
      </w:r>
    </w:p>
    <w:p w:rsidR="000C6907" w:rsidRDefault="000C6907" w:rsidP="000C6907">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while</w:t>
      </w:r>
      <w:r>
        <w:rPr>
          <w:rFonts w:ascii="Consolas" w:hAnsi="Consolas" w:cs="Consolas"/>
          <w:color w:val="777777"/>
          <w:sz w:val="21"/>
          <w:szCs w:val="21"/>
        </w:rPr>
        <w:t xml:space="preserve"> (*cp) {</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*cp &lt;&lt; endl;</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++cp;</w:t>
      </w:r>
    </w:p>
    <w:p w:rsidR="000C6907" w:rsidRDefault="000C6907" w:rsidP="000C6907">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Print all the elements of the array.</w:t>
      </w:r>
    </w:p>
    <w:p w:rsidR="000C6907" w:rsidRDefault="000C6907" w:rsidP="000C6907">
      <w:pPr>
        <w:spacing w:before="240" w:after="240"/>
        <w:rPr>
          <w:rFonts w:ascii="宋体" w:hAnsi="宋体" w:cs="宋体"/>
        </w:rPr>
      </w:pPr>
      <w:r>
        <w:pict>
          <v:rect id="_x0000_i1030" style="width:0;height:3pt" o:hralign="center" o:hrstd="t" o:hrnoshade="t" o:hr="t" fillcolor="#333" stroked="f"/>
        </w:pic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a4"/>
          <w:rFonts w:ascii="Helvetica" w:hAnsi="Helvetica" w:cs="Helvetica"/>
          <w:color w:val="333333"/>
        </w:rPr>
        <w:t>WARNING!!!!</w:t>
      </w:r>
      <w:r>
        <w:rPr>
          <w:rFonts w:ascii="Helvetica" w:hAnsi="Helvetica" w:cs="Helvetica"/>
          <w:color w:val="333333"/>
        </w:rPr>
        <w:br/>
        <w:t>When we use a string, the compiler put it in the section</w:t>
      </w:r>
      <w:r>
        <w:rPr>
          <w:rStyle w:val="apple-converted-space"/>
          <w:rFonts w:ascii="Helvetica" w:hAnsi="Helvetica" w:cs="Helvetica"/>
          <w:color w:val="333333"/>
        </w:rPr>
        <w:t> </w:t>
      </w:r>
      <w:r>
        <w:rPr>
          <w:rStyle w:val="HTML0"/>
          <w:rFonts w:ascii="Consolas" w:hAnsi="Consolas" w:cs="Consolas"/>
          <w:color w:val="333333"/>
          <w:sz w:val="21"/>
          <w:szCs w:val="21"/>
        </w:rPr>
        <w:t>.rodata</w:t>
      </w:r>
      <w:r>
        <w:rPr>
          <w:rFonts w:ascii="Helvetica" w:hAnsi="Helvetica" w:cs="Helvetica"/>
          <w:color w:val="333333"/>
        </w:rPr>
        <w:t>, the code uses C-style character string without adding a '\0' in the end of</w:t>
      </w:r>
      <w:r>
        <w:rPr>
          <w:rStyle w:val="apple-converted-space"/>
          <w:rFonts w:ascii="Helvetica" w:hAnsi="Helvetica" w:cs="Helvetica"/>
          <w:color w:val="333333"/>
        </w:rPr>
        <w:t> </w:t>
      </w:r>
      <w:r>
        <w:rPr>
          <w:rStyle w:val="HTML0"/>
          <w:rFonts w:ascii="Consolas" w:hAnsi="Consolas" w:cs="Consolas"/>
          <w:color w:val="333333"/>
          <w:sz w:val="21"/>
          <w:szCs w:val="21"/>
        </w:rPr>
        <w:t>ca</w:t>
      </w:r>
      <w:r>
        <w:rPr>
          <w:rFonts w:ascii="Helvetica" w:hAnsi="Helvetica" w:cs="Helvetica"/>
          <w:color w:val="333333"/>
        </w:rPr>
        <w:t>.</w:t>
      </w:r>
      <w:r>
        <w:rPr>
          <w:rFonts w:ascii="Helvetica" w:hAnsi="Helvetica" w:cs="Helvetica"/>
          <w:color w:val="333333"/>
        </w:rPr>
        <w:br/>
        <w:t>So, when we code like this:</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char</w:t>
      </w:r>
      <w:r>
        <w:rPr>
          <w:rFonts w:ascii="Consolas" w:hAnsi="Consolas" w:cs="Consolas"/>
          <w:color w:val="333333"/>
          <w:sz w:val="21"/>
          <w:szCs w:val="21"/>
        </w:rPr>
        <w:t xml:space="preserve"> ca[] = {</w:t>
      </w:r>
      <w:r>
        <w:rPr>
          <w:rStyle w:val="pl-pds"/>
          <w:rFonts w:ascii="Consolas" w:hAnsi="Consolas" w:cs="Consolas"/>
          <w:color w:val="183691"/>
          <w:sz w:val="21"/>
          <w:szCs w:val="21"/>
        </w:rPr>
        <w:t>'</w:t>
      </w:r>
      <w:r>
        <w:rPr>
          <w:rStyle w:val="pl-s"/>
          <w:rFonts w:ascii="Consolas" w:hAnsi="Consolas" w:cs="Consolas"/>
          <w:color w:val="183691"/>
          <w:sz w:val="21"/>
          <w:szCs w:val="21"/>
        </w:rPr>
        <w:t>h</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e</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l</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l</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o</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char</w:t>
      </w:r>
      <w:r>
        <w:rPr>
          <w:rFonts w:ascii="Consolas" w:hAnsi="Consolas" w:cs="Consolas"/>
          <w:color w:val="333333"/>
          <w:sz w:val="21"/>
          <w:szCs w:val="21"/>
        </w:rPr>
        <w:t xml:space="preserve"> s[] = </w:t>
      </w:r>
      <w:r>
        <w:rPr>
          <w:rStyle w:val="pl-pds"/>
          <w:rFonts w:ascii="Consolas" w:hAnsi="Consolas" w:cs="Consolas"/>
          <w:color w:val="183691"/>
          <w:sz w:val="21"/>
          <w:szCs w:val="21"/>
        </w:rPr>
        <w:t>"</w:t>
      </w:r>
      <w:r>
        <w:rPr>
          <w:rStyle w:val="pl-s"/>
          <w:rFonts w:ascii="Consolas" w:hAnsi="Consolas" w:cs="Consolas"/>
          <w:color w:val="183691"/>
          <w:sz w:val="21"/>
          <w:szCs w:val="21"/>
        </w:rPr>
        <w:t>world</w:t>
      </w:r>
      <w:r>
        <w:rPr>
          <w:rStyle w:val="pl-pds"/>
          <w:rFonts w:ascii="Consolas" w:hAnsi="Consolas" w:cs="Consolas"/>
          <w:color w:val="183691"/>
          <w:sz w:val="21"/>
          <w:szCs w:val="21"/>
        </w:rPr>
        <w:t>"</w:t>
      </w:r>
      <w:r>
        <w:rPr>
          <w:rFonts w:ascii="Consolas" w:hAnsi="Consolas" w:cs="Consolas"/>
          <w:color w:val="333333"/>
          <w:sz w:val="21"/>
          <w:szCs w:val="21"/>
        </w:rPr>
        <w:t>;</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char</w:t>
      </w:r>
      <w:r>
        <w:rPr>
          <w:rFonts w:ascii="Consolas" w:hAnsi="Consolas" w:cs="Consolas"/>
          <w:color w:val="333333"/>
          <w:sz w:val="21"/>
          <w:szCs w:val="21"/>
        </w:rPr>
        <w:t xml:space="preserve"> *cp = ca;</w:t>
      </w:r>
    </w:p>
    <w:p w:rsidR="000C6907" w:rsidRDefault="000C6907" w:rsidP="000C6907">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(*cp) {</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cout &lt;&lt; *cp;</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++cp;</w:t>
      </w:r>
    </w:p>
    <w:p w:rsidR="000C6907" w:rsidRDefault="000C6907" w:rsidP="000C6907">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The code will print "helloworld" when you run it. because the character list in the</w:t>
      </w:r>
      <w:r>
        <w:rPr>
          <w:rStyle w:val="apple-converted-space"/>
          <w:rFonts w:ascii="Helvetica" w:hAnsi="Helvetica" w:cs="Helvetica"/>
          <w:color w:val="333333"/>
        </w:rPr>
        <w:t> </w:t>
      </w:r>
      <w:r>
        <w:rPr>
          <w:rStyle w:val="HTML0"/>
          <w:rFonts w:ascii="Consolas" w:hAnsi="Consolas" w:cs="Consolas"/>
          <w:color w:val="333333"/>
          <w:sz w:val="21"/>
          <w:szCs w:val="21"/>
        </w:rPr>
        <w:t>.rodata</w:t>
      </w:r>
      <w:r>
        <w:rPr>
          <w:rStyle w:val="apple-converted-space"/>
          <w:rFonts w:ascii="Helvetica" w:hAnsi="Helvetica" w:cs="Helvetica"/>
          <w:color w:val="333333"/>
        </w:rPr>
        <w:t> </w:t>
      </w:r>
      <w:r>
        <w:rPr>
          <w:rFonts w:ascii="Helvetica" w:hAnsi="Helvetica" w:cs="Helvetica"/>
          <w:color w:val="333333"/>
        </w:rPr>
        <w:t>like this:</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h e l l o w o r l d \0  </w:t>
      </w:r>
    </w:p>
    <w:p w:rsidR="000C6907" w:rsidRDefault="000C6907" w:rsidP="000C6907">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While(*cp)</w:t>
      </w:r>
      <w:r>
        <w:rPr>
          <w:rStyle w:val="apple-converted-space"/>
          <w:rFonts w:ascii="Helvetica" w:hAnsi="Helvetica" w:cs="Helvetica"/>
          <w:color w:val="333333"/>
        </w:rPr>
        <w:t> </w:t>
      </w:r>
      <w:r>
        <w:rPr>
          <w:rFonts w:ascii="Helvetica" w:hAnsi="Helvetica" w:cs="Helvetica"/>
          <w:color w:val="333333"/>
        </w:rPr>
        <w:t>judge weather *cp is 0 or not. when *cp is not 0, it will print the character until 0.</w:t>
      </w:r>
      <w:r>
        <w:rPr>
          <w:rFonts w:ascii="Helvetica" w:hAnsi="Helvetica" w:cs="Helvetica"/>
          <w:color w:val="333333"/>
        </w:rPr>
        <w:br/>
        <w:t>When you change the code like this:</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const char ca[] = {'h', 'e', 'l', 'l', 'o', '\0'};  </w: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character list in the</w:t>
      </w:r>
      <w:r>
        <w:rPr>
          <w:rStyle w:val="apple-converted-space"/>
          <w:rFonts w:ascii="Helvetica" w:hAnsi="Helvetica" w:cs="Helvetica"/>
          <w:color w:val="333333"/>
        </w:rPr>
        <w:t> </w:t>
      </w:r>
      <w:r>
        <w:rPr>
          <w:rStyle w:val="HTML0"/>
          <w:rFonts w:ascii="Consolas" w:hAnsi="Consolas" w:cs="Consolas"/>
          <w:color w:val="333333"/>
          <w:sz w:val="21"/>
          <w:szCs w:val="21"/>
        </w:rPr>
        <w:t>.rodata</w:t>
      </w:r>
      <w:r>
        <w:rPr>
          <w:rFonts w:ascii="Helvetica" w:hAnsi="Helvetica" w:cs="Helvetica"/>
          <w:color w:val="333333"/>
        </w:rPr>
        <w:t>:</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h e l l o \0 w o r l d \0  </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program will run correctly. So when using C-style character string, be careful!!</w:t>
      </w:r>
    </w:p>
    <w:p w:rsidR="000C6907" w:rsidRDefault="000C6907" w:rsidP="000C6907">
      <w:pPr>
        <w:spacing w:before="240" w:after="240"/>
        <w:rPr>
          <w:rFonts w:ascii="宋体" w:hAnsi="宋体" w:cs="宋体"/>
        </w:rPr>
      </w:pPr>
      <w:r>
        <w:pict>
          <v:rect id="_x0000_i1031" style="width:0;height:3pt" o:hralign="center" o:hrstd="t" o:hrnoshade="t" o:hr="t" fillcolor="#333" stroked="f"/>
        </w:pict>
      </w:r>
    </w:p>
    <w:p w:rsidR="000C6907" w:rsidRDefault="000C6907" w:rsidP="000C6907">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r>
        <w:rPr>
          <w:rStyle w:val="HTML0"/>
          <w:rFonts w:ascii="Consolas" w:hAnsi="Consolas" w:cs="Consolas"/>
          <w:color w:val="333333"/>
          <w:sz w:val="21"/>
          <w:szCs w:val="21"/>
        </w:rPr>
        <w:t>.rodata</w:t>
      </w:r>
      <w:r>
        <w:rPr>
          <w:rFonts w:ascii="Helvetica" w:hAnsi="Helvetica" w:cs="Helvetica"/>
          <w:color w:val="333333"/>
        </w:rPr>
        <w:t>, you can use this command:</w:t>
      </w:r>
    </w:p>
    <w:p w:rsidR="000C6907" w:rsidRDefault="000C6907" w:rsidP="000C690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hexdump -C a.out</w:t>
      </w:r>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3.38</w:t>
      </w:r>
    </w:p>
    <w:p w:rsidR="000C6907" w:rsidRDefault="000C6907" w:rsidP="000C6907">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this section, we noted that it was not only illegal but meaningless to try to add two pointers. Why would adding two pointers be meaningless?</w: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Because Subtracting two points gives a logically explainable result - the offset in memory between two points. Similarly, you can subtract or add an integral number to/from a pointer, which means "move the pointer up or down". Adding a pointer to a pointer is something which is hard to explain. The result is meaningless.</w:t>
      </w:r>
    </w:p>
    <w:p w:rsidR="000C6907" w:rsidRDefault="000C6907" w:rsidP="000C6907">
      <w:pPr>
        <w:spacing w:before="240" w:after="240"/>
        <w:rPr>
          <w:rFonts w:ascii="宋体" w:hAnsi="宋体" w:cs="宋体"/>
        </w:rPr>
      </w:pPr>
      <w:r>
        <w:pict>
          <v:rect id="_x0000_i1032" style="width:0;height:3pt" o:hralign="center" o:hrstd="t" o:hrnoshade="t" o:hr="t" fillcolor="#333" stroked="f"/>
        </w:pict>
      </w:r>
    </w:p>
    <w:p w:rsidR="000C6907" w:rsidRDefault="000C6907" w:rsidP="000C6907">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References:</w:t>
      </w:r>
    </w:p>
    <w:p w:rsidR="000C6907" w:rsidRDefault="000C6907" w:rsidP="000C6907">
      <w:pPr>
        <w:widowControl/>
        <w:numPr>
          <w:ilvl w:val="0"/>
          <w:numId w:val="62"/>
        </w:numPr>
        <w:spacing w:before="100" w:beforeAutospacing="1" w:after="100" w:afterAutospacing="1" w:line="384" w:lineRule="atLeast"/>
        <w:jc w:val="left"/>
        <w:rPr>
          <w:rFonts w:ascii="Helvetica" w:hAnsi="Helvetica" w:cs="Helvetica"/>
          <w:color w:val="333333"/>
        </w:rPr>
      </w:pPr>
      <w:hyperlink r:id="rId86" w:history="1">
        <w:r>
          <w:rPr>
            <w:rStyle w:val="a5"/>
            <w:rFonts w:ascii="Helvetica" w:hAnsi="Helvetica" w:cs="Helvetica"/>
            <w:color w:val="4183C4"/>
          </w:rPr>
          <w:t>Why can't I add pointers</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7" w:history="1">
        <w:r>
          <w:rPr>
            <w:rStyle w:val="a5"/>
            <w:rFonts w:ascii="Helvetica" w:hAnsi="Helvetica" w:cs="Helvetica"/>
            <w:color w:val="4183C4"/>
            <w:sz w:val="42"/>
            <w:szCs w:val="42"/>
          </w:rPr>
          <w:t>Exercise 3.39</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8" w:history="1">
        <w:r>
          <w:rPr>
            <w:rStyle w:val="a5"/>
            <w:rFonts w:ascii="Helvetica" w:hAnsi="Helvetica" w:cs="Helvetica"/>
            <w:color w:val="4183C4"/>
            <w:sz w:val="42"/>
            <w:szCs w:val="42"/>
          </w:rPr>
          <w:t>Exercise 3.40</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89" w:history="1">
        <w:r>
          <w:rPr>
            <w:rStyle w:val="a5"/>
            <w:rFonts w:ascii="Helvetica" w:hAnsi="Helvetica" w:cs="Helvetica"/>
            <w:color w:val="4183C4"/>
            <w:sz w:val="42"/>
            <w:szCs w:val="42"/>
          </w:rPr>
          <w:t>Exercise 3.41</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90" w:history="1">
        <w:r>
          <w:rPr>
            <w:rStyle w:val="a5"/>
            <w:rFonts w:ascii="Helvetica" w:hAnsi="Helvetica" w:cs="Helvetica"/>
            <w:color w:val="4183C4"/>
            <w:sz w:val="42"/>
            <w:szCs w:val="42"/>
          </w:rPr>
          <w:t>Exercise 3.42</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91" w:history="1">
        <w:r>
          <w:rPr>
            <w:rStyle w:val="a5"/>
            <w:rFonts w:ascii="Helvetica" w:hAnsi="Helvetica" w:cs="Helvetica"/>
            <w:color w:val="4183C4"/>
            <w:sz w:val="42"/>
            <w:szCs w:val="42"/>
          </w:rPr>
          <w:t>Exercise 3.43</w:t>
        </w:r>
      </w:hyperlink>
    </w:p>
    <w:p w:rsidR="000C6907" w:rsidRDefault="000C6907" w:rsidP="000C6907">
      <w:pPr>
        <w:pStyle w:val="2"/>
        <w:pBdr>
          <w:bottom w:val="single" w:sz="6" w:space="4" w:color="EEEEEE"/>
        </w:pBdr>
        <w:spacing w:before="240" w:beforeAutospacing="0" w:after="240" w:afterAutospacing="0"/>
        <w:rPr>
          <w:rFonts w:ascii="Helvetica" w:hAnsi="Helvetica" w:cs="Helvetica"/>
          <w:color w:val="333333"/>
          <w:sz w:val="42"/>
          <w:szCs w:val="42"/>
        </w:rPr>
      </w:pPr>
      <w:hyperlink r:id="rId92" w:history="1">
        <w:r>
          <w:rPr>
            <w:rStyle w:val="a5"/>
            <w:rFonts w:ascii="Helvetica" w:hAnsi="Helvetica" w:cs="Helvetica"/>
            <w:color w:val="4183C4"/>
            <w:sz w:val="42"/>
            <w:szCs w:val="42"/>
          </w:rPr>
          <w:t>Exercise 3.44</w:t>
        </w:r>
      </w:hyperlink>
    </w:p>
    <w:p w:rsidR="000C6907" w:rsidRDefault="000C6907" w:rsidP="000C6907">
      <w:pPr>
        <w:pStyle w:val="2"/>
        <w:pBdr>
          <w:bottom w:val="single" w:sz="6" w:space="4" w:color="EEEEEE"/>
        </w:pBdr>
        <w:spacing w:before="240" w:beforeAutospacing="0"/>
        <w:rPr>
          <w:rFonts w:ascii="Helvetica" w:hAnsi="Helvetica" w:cs="Helvetica"/>
          <w:color w:val="333333"/>
          <w:sz w:val="42"/>
          <w:szCs w:val="42"/>
        </w:rPr>
      </w:pPr>
      <w:hyperlink r:id="rId93" w:history="1">
        <w:r>
          <w:rPr>
            <w:rStyle w:val="a5"/>
            <w:rFonts w:ascii="Helvetica" w:hAnsi="Helvetica" w:cs="Helvetica"/>
            <w:color w:val="4183C4"/>
            <w:sz w:val="42"/>
            <w:szCs w:val="42"/>
          </w:rPr>
          <w:t>Exercise 3.45</w:t>
        </w:r>
      </w:hyperlink>
    </w:p>
    <w:p w:rsidR="000C6907" w:rsidRDefault="000C6907" w:rsidP="000C6907">
      <w:pPr>
        <w:jc w:val="center"/>
        <w:rPr>
          <w:b/>
          <w:sz w:val="32"/>
          <w:szCs w:val="32"/>
        </w:rPr>
      </w:pPr>
      <w:r>
        <w:rPr>
          <w:b/>
          <w:sz w:val="32"/>
          <w:szCs w:val="32"/>
        </w:rPr>
        <w:t>Chapter 4</w:t>
      </w:r>
    </w:p>
    <w:p w:rsidR="000C6907" w:rsidRPr="000C6907" w:rsidRDefault="000C6907" w:rsidP="000C690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is the value returned by 5 + 10 * 20/2?</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105</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Using Table 4.12 (p. 166), parenthesize the following expressions to indicate the order in which the operands are grouped: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 vec.begin() </w:t>
      </w:r>
      <w:r w:rsidRPr="000C6907">
        <w:rPr>
          <w:rFonts w:ascii="Consolas" w:eastAsia="宋体" w:hAnsi="Consolas" w:cs="Consolas"/>
          <w:color w:val="969896"/>
          <w:kern w:val="0"/>
          <w:szCs w:val="21"/>
        </w:rPr>
        <w:t>//=&gt; *(vec.begin())</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 vec.begin() + </w:t>
      </w:r>
      <w:r w:rsidRPr="000C6907">
        <w:rPr>
          <w:rFonts w:ascii="Consolas" w:eastAsia="宋体" w:hAnsi="Consolas" w:cs="Consolas"/>
          <w:color w:val="0086B3"/>
          <w:kern w:val="0"/>
          <w:szCs w:val="21"/>
        </w:rPr>
        <w:t>1</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//=&gt; (*(vec.begin())) + 1</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Order of evaluation for most of the binary operators is left undefined to give the compiler opportunities for optimization. This strategy presents a trade-off between efficient code generation and potential pitfalls in the use of the language by the programmer. Do you consider that an acceptable trade-off? Why or why not?</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Yes, I think it necessary to hold the trade-off. Because the speed is always the biggest advantage of C++. Sometimes, we need the compiler's features for efficient work. But if you are not a expert. I have to advice you do not touch the undefined behaviors.</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lastRenderedPageBreak/>
        <w:t>For an instance, </w:t>
      </w:r>
      <w:r w:rsidRPr="000C6907">
        <w:rPr>
          <w:rFonts w:ascii="Consolas" w:eastAsia="宋体" w:hAnsi="Consolas" w:cs="Consolas"/>
          <w:color w:val="333333"/>
          <w:kern w:val="0"/>
          <w:szCs w:val="21"/>
        </w:rPr>
        <w:t>cout &lt;&lt; i &lt;&lt; ++i &lt;&lt;endl</w:t>
      </w:r>
      <w:r w:rsidRPr="000C6907">
        <w:rPr>
          <w:rFonts w:ascii="Helvetica" w:eastAsia="宋体" w:hAnsi="Helvetica" w:cs="Helvetica"/>
          <w:color w:val="333333"/>
          <w:kern w:val="0"/>
          <w:sz w:val="24"/>
          <w:szCs w:val="24"/>
        </w:rPr>
        <w:t> should never appear in your code.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4.4</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Parenthesize the following expression to show how it is evaluated. Test your answer by compiling the expression (without parentheses) and printing its result.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0086B3"/>
          <w:kern w:val="0"/>
          <w:szCs w:val="21"/>
        </w:rPr>
        <w:t>12</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15</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24</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parenthesize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12</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15</w:t>
      </w:r>
      <w:r w:rsidRPr="000C6907">
        <w:rPr>
          <w:rFonts w:ascii="Consolas" w:eastAsia="宋体" w:hAnsi="Consolas" w:cs="Consolas"/>
          <w:color w:val="777777"/>
          <w:kern w:val="0"/>
          <w:szCs w:val="21"/>
        </w:rPr>
        <w:t>) + ((</w:t>
      </w:r>
      <w:r w:rsidRPr="000C6907">
        <w:rPr>
          <w:rFonts w:ascii="Consolas" w:eastAsia="宋体" w:hAnsi="Consolas" w:cs="Consolas"/>
          <w:color w:val="0086B3"/>
          <w:kern w:val="0"/>
          <w:szCs w:val="21"/>
        </w:rPr>
        <w:t>24</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2</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16 + 75 + 0 = 91</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print: 91</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4.5</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Determine the result of the following expressions.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30</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21</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-90+4 = -86</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30</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21</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-30+63/5 = -30+12 = -18</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0086B3"/>
          <w:kern w:val="0"/>
          <w:szCs w:val="21"/>
        </w:rPr>
        <w:t>30</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21</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10*21%5 = 210%5 = 0</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30</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21</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-10*21%4 = -210%4 = -2</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4.6</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Write an expression to determine whether an int value is even or odd.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i%</w:t>
      </w:r>
      <w:r w:rsidRPr="000C6907">
        <w:rPr>
          <w:rFonts w:ascii="Consolas" w:eastAsia="宋体" w:hAnsi="Consolas" w:cs="Consolas"/>
          <w:color w:val="0086B3"/>
          <w:kern w:val="0"/>
          <w:szCs w:val="21"/>
        </w:rPr>
        <w:t>2</w:t>
      </w:r>
      <w:r w:rsidRPr="000C6907">
        <w:rPr>
          <w:rFonts w:ascii="Consolas" w:eastAsia="宋体" w:hAnsi="Consolas" w:cs="Consolas"/>
          <w:color w:val="333333"/>
          <w:kern w:val="0"/>
          <w:szCs w:val="21"/>
        </w:rPr>
        <w:t xml:space="preserve"> == </w:t>
      </w:r>
      <w:r w:rsidRPr="000C6907">
        <w:rPr>
          <w:rFonts w:ascii="Consolas" w:eastAsia="宋体" w:hAnsi="Consolas" w:cs="Consolas"/>
          <w:color w:val="0086B3"/>
          <w:kern w:val="0"/>
          <w:szCs w:val="21"/>
        </w:rPr>
        <w:t>0</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"even"</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"odd"</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4.7</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does overflow mean? Show three expressions that will overflow.</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short</w:t>
      </w:r>
      <w:r w:rsidRPr="000C6907">
        <w:rPr>
          <w:rFonts w:ascii="Consolas" w:eastAsia="宋体" w:hAnsi="Consolas" w:cs="Consolas"/>
          <w:color w:val="333333"/>
          <w:kern w:val="0"/>
          <w:szCs w:val="21"/>
        </w:rPr>
        <w:t xml:space="preserve"> svalue = </w:t>
      </w:r>
      <w:r w:rsidRPr="000C6907">
        <w:rPr>
          <w:rFonts w:ascii="Consolas" w:eastAsia="宋体" w:hAnsi="Consolas" w:cs="Consolas"/>
          <w:color w:val="0086B3"/>
          <w:kern w:val="0"/>
          <w:szCs w:val="21"/>
        </w:rPr>
        <w:t>32767</w:t>
      </w:r>
      <w:r w:rsidRPr="000C6907">
        <w:rPr>
          <w:rFonts w:ascii="Consolas" w:eastAsia="宋体" w:hAnsi="Consolas" w:cs="Consolas"/>
          <w:color w:val="333333"/>
          <w:kern w:val="0"/>
          <w:szCs w:val="21"/>
        </w:rPr>
        <w:t xml:space="preserve">; ++svalue; </w:t>
      </w:r>
      <w:r w:rsidRPr="000C6907">
        <w:rPr>
          <w:rFonts w:ascii="Consolas" w:eastAsia="宋体" w:hAnsi="Consolas" w:cs="Consolas"/>
          <w:color w:val="969896"/>
          <w:kern w:val="0"/>
          <w:szCs w:val="21"/>
        </w:rPr>
        <w:t>// -32768</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unsigned</w:t>
      </w:r>
      <w:r w:rsidRPr="000C6907">
        <w:rPr>
          <w:rFonts w:ascii="Consolas" w:eastAsia="宋体" w:hAnsi="Consolas" w:cs="Consolas"/>
          <w:color w:val="333333"/>
          <w:kern w:val="0"/>
          <w:szCs w:val="21"/>
        </w:rPr>
        <w:t xml:space="preserve"> uivalue = </w:t>
      </w:r>
      <w:r w:rsidRPr="000C6907">
        <w:rPr>
          <w:rFonts w:ascii="Consolas" w:eastAsia="宋体" w:hAnsi="Consolas" w:cs="Consolas"/>
          <w:color w:val="0086B3"/>
          <w:kern w:val="0"/>
          <w:szCs w:val="21"/>
        </w:rPr>
        <w:t>0</w:t>
      </w:r>
      <w:r w:rsidRPr="000C6907">
        <w:rPr>
          <w:rFonts w:ascii="Consolas" w:eastAsia="宋体" w:hAnsi="Consolas" w:cs="Consolas"/>
          <w:color w:val="333333"/>
          <w:kern w:val="0"/>
          <w:szCs w:val="21"/>
        </w:rPr>
        <w:t xml:space="preserve">; --uivalue;  </w:t>
      </w:r>
      <w:r w:rsidRPr="000C6907">
        <w:rPr>
          <w:rFonts w:ascii="Consolas" w:eastAsia="宋体" w:hAnsi="Consolas" w:cs="Consolas"/>
          <w:color w:val="969896"/>
          <w:kern w:val="0"/>
          <w:szCs w:val="21"/>
        </w:rPr>
        <w:t>// 4294967295</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unsigned</w:t>
      </w:r>
      <w:r w:rsidRPr="000C6907">
        <w:rPr>
          <w:rFonts w:ascii="Consolas" w:eastAsia="宋体" w:hAnsi="Consolas" w:cs="Consolas"/>
          <w:color w:val="333333"/>
          <w:kern w:val="0"/>
          <w:szCs w:val="21"/>
        </w:rPr>
        <w:t xml:space="preserve"> </w:t>
      </w:r>
      <w:r w:rsidRPr="000C6907">
        <w:rPr>
          <w:rFonts w:ascii="Consolas" w:eastAsia="宋体" w:hAnsi="Consolas" w:cs="Consolas"/>
          <w:color w:val="A71D5D"/>
          <w:kern w:val="0"/>
          <w:szCs w:val="21"/>
        </w:rPr>
        <w:t>short</w:t>
      </w:r>
      <w:r w:rsidRPr="000C6907">
        <w:rPr>
          <w:rFonts w:ascii="Consolas" w:eastAsia="宋体" w:hAnsi="Consolas" w:cs="Consolas"/>
          <w:color w:val="333333"/>
          <w:kern w:val="0"/>
          <w:szCs w:val="21"/>
        </w:rPr>
        <w:t xml:space="preserve"> usvalue = </w:t>
      </w:r>
      <w:r w:rsidRPr="000C6907">
        <w:rPr>
          <w:rFonts w:ascii="Consolas" w:eastAsia="宋体" w:hAnsi="Consolas" w:cs="Consolas"/>
          <w:color w:val="0086B3"/>
          <w:kern w:val="0"/>
          <w:szCs w:val="21"/>
        </w:rPr>
        <w:t>65535</w:t>
      </w:r>
      <w:r w:rsidRPr="000C6907">
        <w:rPr>
          <w:rFonts w:ascii="Consolas" w:eastAsia="宋体" w:hAnsi="Consolas" w:cs="Consolas"/>
          <w:color w:val="333333"/>
          <w:kern w:val="0"/>
          <w:szCs w:val="21"/>
        </w:rPr>
        <w:t xml:space="preserve">; ++usvalue;  </w:t>
      </w:r>
      <w:r w:rsidRPr="000C6907">
        <w:rPr>
          <w:rFonts w:ascii="Consolas" w:eastAsia="宋体" w:hAnsi="Consolas" w:cs="Consolas"/>
          <w:color w:val="969896"/>
          <w:kern w:val="0"/>
          <w:szCs w:val="21"/>
        </w:rPr>
        <w:t>// 0</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4.8</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lastRenderedPageBreak/>
        <w:t>Explain when operands are evaluated in the logical AND, logical OR, and equality operators.</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logical </w:t>
      </w:r>
      <w:r w:rsidRPr="000C6907">
        <w:rPr>
          <w:rFonts w:ascii="Consolas" w:eastAsia="宋体" w:hAnsi="Consolas" w:cs="Consolas"/>
          <w:color w:val="333333"/>
          <w:kern w:val="0"/>
          <w:szCs w:val="21"/>
        </w:rPr>
        <w:t>AND</w:t>
      </w:r>
      <w:r w:rsidRPr="000C6907">
        <w:rPr>
          <w:rFonts w:ascii="Helvetica" w:eastAsia="宋体" w:hAnsi="Helvetica" w:cs="Helvetica"/>
          <w:color w:val="333333"/>
          <w:kern w:val="0"/>
          <w:sz w:val="24"/>
          <w:szCs w:val="24"/>
        </w:rPr>
        <w:t> : </w:t>
      </w:r>
      <w:r w:rsidRPr="000C6907">
        <w:rPr>
          <w:rFonts w:ascii="Consolas" w:eastAsia="宋体" w:hAnsi="Consolas" w:cs="Consolas"/>
          <w:color w:val="333333"/>
          <w:kern w:val="0"/>
          <w:szCs w:val="21"/>
        </w:rPr>
        <w:t>true</w:t>
      </w:r>
      <w:r w:rsidRPr="000C6907">
        <w:rPr>
          <w:rFonts w:ascii="Helvetica" w:eastAsia="宋体" w:hAnsi="Helvetica" w:cs="Helvetica"/>
          <w:color w:val="333333"/>
          <w:kern w:val="0"/>
          <w:sz w:val="24"/>
          <w:szCs w:val="24"/>
        </w:rPr>
        <w:t> only if both its operands evaluated to </w:t>
      </w:r>
      <w:r w:rsidRPr="000C6907">
        <w:rPr>
          <w:rFonts w:ascii="Consolas" w:eastAsia="宋体" w:hAnsi="Consolas" w:cs="Consolas"/>
          <w:color w:val="333333"/>
          <w:kern w:val="0"/>
          <w:szCs w:val="21"/>
        </w:rPr>
        <w:t>true</w:t>
      </w:r>
      <w:r w:rsidRPr="000C6907">
        <w:rPr>
          <w:rFonts w:ascii="Helvetica" w:eastAsia="宋体" w:hAnsi="Helvetica" w:cs="Helvetica"/>
          <w:color w:val="333333"/>
          <w:kern w:val="0"/>
          <w:sz w:val="24"/>
          <w:szCs w:val="24"/>
        </w:rPr>
        <w:t>; logical </w:t>
      </w:r>
      <w:r w:rsidRPr="000C6907">
        <w:rPr>
          <w:rFonts w:ascii="Consolas" w:eastAsia="宋体" w:hAnsi="Consolas" w:cs="Consolas"/>
          <w:color w:val="333333"/>
          <w:kern w:val="0"/>
          <w:szCs w:val="21"/>
        </w:rPr>
        <w:t>OR</w:t>
      </w:r>
      <w:r w:rsidRPr="000C6907">
        <w:rPr>
          <w:rFonts w:ascii="Helvetica" w:eastAsia="宋体" w:hAnsi="Helvetica" w:cs="Helvetica"/>
          <w:color w:val="333333"/>
          <w:kern w:val="0"/>
          <w:sz w:val="24"/>
          <w:szCs w:val="24"/>
        </w:rPr>
        <w:t> : </w:t>
      </w:r>
      <w:r w:rsidRPr="000C6907">
        <w:rPr>
          <w:rFonts w:ascii="Consolas" w:eastAsia="宋体" w:hAnsi="Consolas" w:cs="Consolas"/>
          <w:color w:val="333333"/>
          <w:kern w:val="0"/>
          <w:szCs w:val="21"/>
        </w:rPr>
        <w:t>true</w:t>
      </w:r>
      <w:r w:rsidRPr="000C6907">
        <w:rPr>
          <w:rFonts w:ascii="Helvetica" w:eastAsia="宋体" w:hAnsi="Helvetica" w:cs="Helvetica"/>
          <w:color w:val="333333"/>
          <w:kern w:val="0"/>
          <w:sz w:val="24"/>
          <w:szCs w:val="24"/>
        </w:rPr>
        <w:t> if either of its operands evaluated to</w:t>
      </w:r>
      <w:r w:rsidRPr="000C6907">
        <w:rPr>
          <w:rFonts w:ascii="Consolas" w:eastAsia="宋体" w:hAnsi="Consolas" w:cs="Consolas"/>
          <w:color w:val="333333"/>
          <w:kern w:val="0"/>
          <w:szCs w:val="21"/>
        </w:rPr>
        <w:t>true</w:t>
      </w:r>
      <w:r w:rsidRPr="000C6907">
        <w:rPr>
          <w:rFonts w:ascii="Helvetica" w:eastAsia="宋体" w:hAnsi="Helvetica" w:cs="Helvetica"/>
          <w:color w:val="333333"/>
          <w:kern w:val="0"/>
          <w:sz w:val="24"/>
          <w:szCs w:val="24"/>
        </w:rPr>
        <w:t>; equality operators : </w:t>
      </w:r>
      <w:r w:rsidRPr="000C6907">
        <w:rPr>
          <w:rFonts w:ascii="Consolas" w:eastAsia="宋体" w:hAnsi="Consolas" w:cs="Consolas"/>
          <w:color w:val="333333"/>
          <w:kern w:val="0"/>
          <w:szCs w:val="21"/>
        </w:rPr>
        <w:t>true</w:t>
      </w:r>
      <w:r w:rsidRPr="000C6907">
        <w:rPr>
          <w:rFonts w:ascii="Helvetica" w:eastAsia="宋体" w:hAnsi="Helvetica" w:cs="Helvetica"/>
          <w:color w:val="333333"/>
          <w:kern w:val="0"/>
          <w:sz w:val="24"/>
          <w:szCs w:val="24"/>
        </w:rPr>
        <w:t> only if its operands are equal.</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4.9</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Explain the behavior of the condition in the following if:</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const</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char</w:t>
      </w:r>
      <w:r w:rsidRPr="000C6907">
        <w:rPr>
          <w:rFonts w:ascii="Consolas" w:eastAsia="宋体" w:hAnsi="Consolas" w:cs="Consolas"/>
          <w:color w:val="777777"/>
          <w:kern w:val="0"/>
          <w:szCs w:val="21"/>
        </w:rPr>
        <w:t xml:space="preserve"> *cp = </w:t>
      </w:r>
      <w:r w:rsidRPr="000C6907">
        <w:rPr>
          <w:rFonts w:ascii="Consolas" w:eastAsia="宋体" w:hAnsi="Consolas" w:cs="Consolas"/>
          <w:color w:val="183691"/>
          <w:kern w:val="0"/>
          <w:szCs w:val="21"/>
        </w:rPr>
        <w:t>"Hello World"</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(cp &amp;&amp; *cp)</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cp is a pointer to </w:t>
      </w:r>
      <w:r w:rsidRPr="000C6907">
        <w:rPr>
          <w:rFonts w:ascii="Consolas" w:eastAsia="宋体" w:hAnsi="Consolas" w:cs="Consolas"/>
          <w:color w:val="333333"/>
          <w:kern w:val="0"/>
          <w:szCs w:val="21"/>
        </w:rPr>
        <w:t>const char *</w:t>
      </w:r>
      <w:r w:rsidRPr="000C6907">
        <w:rPr>
          <w:rFonts w:ascii="Helvetica" w:eastAsia="宋体" w:hAnsi="Helvetica" w:cs="Helvetica"/>
          <w:color w:val="333333"/>
          <w:kern w:val="0"/>
          <w:sz w:val="24"/>
          <w:szCs w:val="24"/>
        </w:rPr>
        <w:t>, and it's not a nullptr. true.</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Consolas" w:eastAsia="宋体" w:hAnsi="Consolas" w:cs="Consolas"/>
          <w:color w:val="333333"/>
          <w:kern w:val="0"/>
          <w:szCs w:val="21"/>
        </w:rPr>
        <w:t>*cp</w:t>
      </w:r>
      <w:r w:rsidRPr="000C6907">
        <w:rPr>
          <w:rFonts w:ascii="Helvetica" w:eastAsia="宋体" w:hAnsi="Helvetica" w:cs="Helvetica"/>
          <w:color w:val="333333"/>
          <w:kern w:val="0"/>
          <w:sz w:val="24"/>
          <w:szCs w:val="24"/>
        </w:rPr>
        <w:t> is a const char: 'H', and it is explicit a nonzero value. true.</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true &amp;&amp; true = true.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4.10</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Write the condition for a while loop that would read ints from the standard input and stop when the value read is equal to 42.</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int</w:t>
      </w:r>
      <w:r w:rsidRPr="000C6907">
        <w:rPr>
          <w:rFonts w:ascii="Consolas" w:eastAsia="宋体" w:hAnsi="Consolas" w:cs="Consolas"/>
          <w:color w:val="333333"/>
          <w:kern w:val="0"/>
          <w:szCs w:val="21"/>
        </w:rPr>
        <w:t xml:space="preserve"> i = </w:t>
      </w:r>
      <w:r w:rsidRPr="000C6907">
        <w:rPr>
          <w:rFonts w:ascii="Consolas" w:eastAsia="宋体" w:hAnsi="Consolas" w:cs="Consolas"/>
          <w:color w:val="0086B3"/>
          <w:kern w:val="0"/>
          <w:szCs w:val="21"/>
        </w:rPr>
        <w:t>0</w:t>
      </w:r>
      <w:r w:rsidRPr="000C6907">
        <w:rPr>
          <w:rFonts w:ascii="Consolas" w:eastAsia="宋体" w:hAnsi="Consolas" w:cs="Consolas"/>
          <w:color w:val="333333"/>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while</w:t>
      </w:r>
      <w:r w:rsidRPr="000C6907">
        <w:rPr>
          <w:rFonts w:ascii="Consolas" w:eastAsia="宋体" w:hAnsi="Consolas" w:cs="Consolas"/>
          <w:color w:val="333333"/>
          <w:kern w:val="0"/>
          <w:szCs w:val="21"/>
        </w:rPr>
        <w:t xml:space="preserve">(cin &gt;&gt; i &amp;&amp; i != </w:t>
      </w:r>
      <w:r w:rsidRPr="000C6907">
        <w:rPr>
          <w:rFonts w:ascii="Consolas" w:eastAsia="宋体" w:hAnsi="Consolas" w:cs="Consolas"/>
          <w:color w:val="0086B3"/>
          <w:kern w:val="0"/>
          <w:szCs w:val="21"/>
        </w:rPr>
        <w:t>42</w:t>
      </w:r>
      <w:r w:rsidRPr="000C6907">
        <w:rPr>
          <w:rFonts w:ascii="Consolas" w:eastAsia="宋体" w:hAnsi="Consolas" w:cs="Consolas"/>
          <w:color w:val="333333"/>
          <w:kern w:val="0"/>
          <w:szCs w:val="21"/>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4.11</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Write an expression that tests four values, a, b, c, and d, and ensures that a is greater than b, which is greater than c, which is greater than 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a&gt;b &amp;&amp; b&gt;c &amp;&amp; c&gt;d</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4.12</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Assuming </w:t>
      </w:r>
      <w:r w:rsidRPr="000C6907">
        <w:rPr>
          <w:rFonts w:ascii="Consolas" w:eastAsia="宋体" w:hAnsi="Consolas" w:cs="Consolas"/>
          <w:color w:val="777777"/>
          <w:kern w:val="0"/>
          <w:szCs w:val="21"/>
        </w:rPr>
        <w:t>i</w:t>
      </w:r>
      <w:r w:rsidRPr="000C6907">
        <w:rPr>
          <w:rFonts w:ascii="Helvetica" w:eastAsia="宋体" w:hAnsi="Helvetica" w:cs="Helvetica"/>
          <w:color w:val="777777"/>
          <w:kern w:val="0"/>
          <w:sz w:val="24"/>
          <w:szCs w:val="24"/>
        </w:rPr>
        <w:t>, </w:t>
      </w:r>
      <w:r w:rsidRPr="000C6907">
        <w:rPr>
          <w:rFonts w:ascii="Consolas" w:eastAsia="宋体" w:hAnsi="Consolas" w:cs="Consolas"/>
          <w:color w:val="777777"/>
          <w:kern w:val="0"/>
          <w:szCs w:val="21"/>
        </w:rPr>
        <w:t>j</w:t>
      </w:r>
      <w:r w:rsidRPr="000C6907">
        <w:rPr>
          <w:rFonts w:ascii="Helvetica" w:eastAsia="宋体" w:hAnsi="Helvetica" w:cs="Helvetica"/>
          <w:color w:val="777777"/>
          <w:kern w:val="0"/>
          <w:sz w:val="24"/>
          <w:szCs w:val="24"/>
        </w:rPr>
        <w:t>, and </w:t>
      </w:r>
      <w:r w:rsidRPr="000C6907">
        <w:rPr>
          <w:rFonts w:ascii="Consolas" w:eastAsia="宋体" w:hAnsi="Consolas" w:cs="Consolas"/>
          <w:color w:val="777777"/>
          <w:kern w:val="0"/>
          <w:szCs w:val="21"/>
        </w:rPr>
        <w:t>k</w:t>
      </w:r>
      <w:r w:rsidRPr="000C6907">
        <w:rPr>
          <w:rFonts w:ascii="Helvetica" w:eastAsia="宋体" w:hAnsi="Helvetica" w:cs="Helvetica"/>
          <w:color w:val="777777"/>
          <w:kern w:val="0"/>
          <w:sz w:val="24"/>
          <w:szCs w:val="24"/>
        </w:rPr>
        <w:t> are all ints, explain what </w:t>
      </w:r>
      <w:r w:rsidRPr="000C6907">
        <w:rPr>
          <w:rFonts w:ascii="Consolas" w:eastAsia="宋体" w:hAnsi="Consolas" w:cs="Consolas"/>
          <w:color w:val="777777"/>
          <w:kern w:val="0"/>
          <w:szCs w:val="21"/>
        </w:rPr>
        <w:t>i != j &lt; k</w:t>
      </w:r>
      <w:r w:rsidRPr="000C6907">
        <w:rPr>
          <w:rFonts w:ascii="Helvetica" w:eastAsia="宋体" w:hAnsi="Helvetica" w:cs="Helvetica"/>
          <w:color w:val="777777"/>
          <w:kern w:val="0"/>
          <w:sz w:val="24"/>
          <w:szCs w:val="24"/>
        </w:rPr>
        <w:t> means.</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According to Operator precedence, </w:t>
      </w:r>
      <w:r w:rsidRPr="000C6907">
        <w:rPr>
          <w:rFonts w:ascii="Consolas" w:eastAsia="宋体" w:hAnsi="Consolas" w:cs="Consolas"/>
          <w:color w:val="333333"/>
          <w:kern w:val="0"/>
          <w:szCs w:val="21"/>
        </w:rPr>
        <w:t>i != j &lt; k</w:t>
      </w:r>
      <w:r w:rsidRPr="000C6907">
        <w:rPr>
          <w:rFonts w:ascii="Helvetica" w:eastAsia="宋体" w:hAnsi="Helvetica" w:cs="Helvetica"/>
          <w:color w:val="333333"/>
          <w:kern w:val="0"/>
          <w:sz w:val="24"/>
          <w:szCs w:val="24"/>
        </w:rPr>
        <w:t> is same as </w:t>
      </w:r>
      <w:r w:rsidRPr="000C6907">
        <w:rPr>
          <w:rFonts w:ascii="Consolas" w:eastAsia="宋体" w:hAnsi="Consolas" w:cs="Consolas"/>
          <w:color w:val="333333"/>
          <w:kern w:val="0"/>
          <w:szCs w:val="21"/>
        </w:rPr>
        <w:t>i != (j &lt; k)</w:t>
      </w:r>
      <w:r w:rsidRPr="000C6907">
        <w:rPr>
          <w:rFonts w:ascii="Helvetica" w:eastAsia="宋体" w:hAnsi="Helvetica" w:cs="Helvetica"/>
          <w:color w:val="333333"/>
          <w:kern w:val="0"/>
          <w:sz w:val="24"/>
          <w:szCs w:val="24"/>
        </w:rPr>
        <w:t>.</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condition group </w:t>
      </w:r>
      <w:r w:rsidRPr="000C6907">
        <w:rPr>
          <w:rFonts w:ascii="Consolas" w:eastAsia="宋体" w:hAnsi="Consolas" w:cs="Consolas"/>
          <w:color w:val="333333"/>
          <w:kern w:val="0"/>
          <w:szCs w:val="21"/>
        </w:rPr>
        <w:t>j</w:t>
      </w:r>
      <w:r w:rsidRPr="000C6907">
        <w:rPr>
          <w:rFonts w:ascii="Helvetica" w:eastAsia="宋体" w:hAnsi="Helvetica" w:cs="Helvetica"/>
          <w:color w:val="333333"/>
          <w:kern w:val="0"/>
          <w:sz w:val="24"/>
          <w:szCs w:val="24"/>
        </w:rPr>
        <w:t> and </w:t>
      </w:r>
      <w:r w:rsidRPr="000C6907">
        <w:rPr>
          <w:rFonts w:ascii="Consolas" w:eastAsia="宋体" w:hAnsi="Consolas" w:cs="Consolas"/>
          <w:color w:val="333333"/>
          <w:kern w:val="0"/>
          <w:szCs w:val="21"/>
        </w:rPr>
        <w:t>k</w:t>
      </w:r>
      <w:r w:rsidRPr="000C6907">
        <w:rPr>
          <w:rFonts w:ascii="Helvetica" w:eastAsia="宋体" w:hAnsi="Helvetica" w:cs="Helvetica"/>
          <w:color w:val="333333"/>
          <w:kern w:val="0"/>
          <w:sz w:val="24"/>
          <w:szCs w:val="24"/>
        </w:rPr>
        <w:t> to the </w:t>
      </w:r>
      <w:r w:rsidRPr="000C6907">
        <w:rPr>
          <w:rFonts w:ascii="Consolas" w:eastAsia="宋体" w:hAnsi="Consolas" w:cs="Consolas"/>
          <w:color w:val="333333"/>
          <w:kern w:val="0"/>
          <w:szCs w:val="21"/>
        </w:rPr>
        <w:t>&lt;</w:t>
      </w:r>
      <w:r w:rsidRPr="000C6907">
        <w:rPr>
          <w:rFonts w:ascii="Helvetica" w:eastAsia="宋体" w:hAnsi="Helvetica" w:cs="Helvetica"/>
          <w:color w:val="333333"/>
          <w:kern w:val="0"/>
          <w:sz w:val="24"/>
          <w:szCs w:val="24"/>
        </w:rPr>
        <w:t> operator. The </w:t>
      </w:r>
      <w:r w:rsidRPr="000C6907">
        <w:rPr>
          <w:rFonts w:ascii="Consolas" w:eastAsia="宋体" w:hAnsi="Consolas" w:cs="Consolas"/>
          <w:color w:val="333333"/>
          <w:kern w:val="0"/>
          <w:szCs w:val="21"/>
        </w:rPr>
        <w:t>bool</w:t>
      </w:r>
      <w:r w:rsidRPr="000C6907">
        <w:rPr>
          <w:rFonts w:ascii="Helvetica" w:eastAsia="宋体" w:hAnsi="Helvetica" w:cs="Helvetica"/>
          <w:color w:val="333333"/>
          <w:kern w:val="0"/>
          <w:sz w:val="24"/>
          <w:szCs w:val="24"/>
        </w:rPr>
        <w:t> result of that expression is the right hand operand of the </w:t>
      </w:r>
      <w:r w:rsidRPr="000C6907">
        <w:rPr>
          <w:rFonts w:ascii="Consolas" w:eastAsia="宋体" w:hAnsi="Consolas" w:cs="Consolas"/>
          <w:color w:val="333333"/>
          <w:kern w:val="0"/>
          <w:szCs w:val="21"/>
        </w:rPr>
        <w:t>!=</w:t>
      </w:r>
      <w:r w:rsidRPr="000C6907">
        <w:rPr>
          <w:rFonts w:ascii="Helvetica" w:eastAsia="宋体" w:hAnsi="Helvetica" w:cs="Helvetica"/>
          <w:color w:val="333333"/>
          <w:kern w:val="0"/>
          <w:sz w:val="24"/>
          <w:szCs w:val="24"/>
        </w:rPr>
        <w:t>operator. That is </w:t>
      </w:r>
      <w:r w:rsidRPr="000C6907">
        <w:rPr>
          <w:rFonts w:ascii="Consolas" w:eastAsia="宋体" w:hAnsi="Consolas" w:cs="Consolas"/>
          <w:color w:val="333333"/>
          <w:kern w:val="0"/>
          <w:szCs w:val="21"/>
        </w:rPr>
        <w:t>i</w:t>
      </w:r>
      <w:r w:rsidRPr="000C6907">
        <w:rPr>
          <w:rFonts w:ascii="Helvetica" w:eastAsia="宋体" w:hAnsi="Helvetica" w:cs="Helvetica"/>
          <w:color w:val="333333"/>
          <w:kern w:val="0"/>
          <w:sz w:val="24"/>
          <w:szCs w:val="24"/>
        </w:rPr>
        <w:t>(int) is compared to the </w:t>
      </w:r>
      <w:r w:rsidRPr="000C6907">
        <w:rPr>
          <w:rFonts w:ascii="Consolas" w:eastAsia="宋体" w:hAnsi="Consolas" w:cs="Consolas"/>
          <w:color w:val="333333"/>
          <w:kern w:val="0"/>
          <w:szCs w:val="21"/>
        </w:rPr>
        <w:t>true/false</w:t>
      </w:r>
      <w:r w:rsidRPr="000C6907">
        <w:rPr>
          <w:rFonts w:ascii="Helvetica" w:eastAsia="宋体" w:hAnsi="Helvetica" w:cs="Helvetica"/>
          <w:color w:val="333333"/>
          <w:kern w:val="0"/>
          <w:sz w:val="24"/>
          <w:szCs w:val="24"/>
        </w:rPr>
        <w:t> result of the first comparison! To accomplish the test we intended, we can rewrite the expression as follows: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lastRenderedPageBreak/>
        <w:t>i != j &amp;&amp; j &lt; k</w:t>
      </w:r>
    </w:p>
    <w:p w:rsidR="000C6907" w:rsidRPr="000C6907" w:rsidRDefault="000C6907" w:rsidP="000C6907">
      <w:pPr>
        <w:widowControl/>
        <w:spacing w:before="240" w:after="240"/>
        <w:jc w:val="left"/>
        <w:rPr>
          <w:rFonts w:ascii="宋体" w:eastAsia="宋体" w:hAnsi="宋体" w:cs="宋体"/>
          <w:kern w:val="0"/>
          <w:sz w:val="24"/>
          <w:szCs w:val="24"/>
        </w:rPr>
      </w:pPr>
      <w:r w:rsidRPr="000C6907">
        <w:rPr>
          <w:rFonts w:ascii="宋体" w:eastAsia="宋体" w:hAnsi="宋体" w:cs="宋体"/>
          <w:kern w:val="0"/>
          <w:sz w:val="24"/>
          <w:szCs w:val="24"/>
        </w:rPr>
        <w:pict>
          <v:rect id="_x0000_i1033" style="width:0;height:3pt" o:hralign="center" o:hrstd="t" o:hrnoshade="t" o:hr="t" fillcolor="#333" stroked="f"/>
        </w:pic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b/>
          <w:bCs/>
          <w:color w:val="333333"/>
          <w:kern w:val="0"/>
          <w:sz w:val="24"/>
          <w:szCs w:val="24"/>
        </w:rPr>
        <w:t>reference</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It is usually a bad idea to use the boolean literals </w:t>
      </w:r>
      <w:r w:rsidRPr="000C6907">
        <w:rPr>
          <w:rFonts w:ascii="Consolas" w:eastAsia="宋体" w:hAnsi="Consolas" w:cs="Consolas"/>
          <w:color w:val="777777"/>
          <w:kern w:val="0"/>
          <w:szCs w:val="21"/>
        </w:rPr>
        <w:t>true</w:t>
      </w:r>
      <w:r w:rsidRPr="000C6907">
        <w:rPr>
          <w:rFonts w:ascii="Helvetica" w:eastAsia="宋体" w:hAnsi="Helvetica" w:cs="Helvetica"/>
          <w:color w:val="777777"/>
          <w:kern w:val="0"/>
          <w:sz w:val="24"/>
          <w:szCs w:val="24"/>
        </w:rPr>
        <w:t> and </w:t>
      </w:r>
      <w:r w:rsidRPr="000C6907">
        <w:rPr>
          <w:rFonts w:ascii="Consolas" w:eastAsia="宋体" w:hAnsi="Consolas" w:cs="Consolas"/>
          <w:color w:val="777777"/>
          <w:kern w:val="0"/>
          <w:szCs w:val="21"/>
        </w:rPr>
        <w:t>false</w:t>
      </w:r>
      <w:r w:rsidRPr="000C6907">
        <w:rPr>
          <w:rFonts w:ascii="Helvetica" w:eastAsia="宋体" w:hAnsi="Helvetica" w:cs="Helvetica"/>
          <w:color w:val="777777"/>
          <w:kern w:val="0"/>
          <w:sz w:val="24"/>
          <w:szCs w:val="24"/>
        </w:rPr>
        <w:t> as operands in a comparison. These literals should be used only to compare to an object of type </w:t>
      </w:r>
      <w:r w:rsidRPr="000C6907">
        <w:rPr>
          <w:rFonts w:ascii="Consolas" w:eastAsia="宋体" w:hAnsi="Consolas" w:cs="Consolas"/>
          <w:color w:val="777777"/>
          <w:kern w:val="0"/>
          <w:szCs w:val="21"/>
        </w:rPr>
        <w:t>bool</w:t>
      </w:r>
      <w:r w:rsidRPr="000C6907">
        <w:rPr>
          <w:rFonts w:ascii="Helvetica" w:eastAsia="宋体" w:hAnsi="Helvetica" w:cs="Helvetica"/>
          <w:color w:val="777777"/>
          <w:kern w:val="0"/>
          <w:sz w:val="24"/>
          <w:szCs w:val="24"/>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4.13</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are the values of i and d after each assignment?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i;   </w:t>
      </w: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 xml:space="preserve"> 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d = i = </w:t>
      </w:r>
      <w:r w:rsidRPr="000C6907">
        <w:rPr>
          <w:rFonts w:ascii="Consolas" w:eastAsia="宋体" w:hAnsi="Consolas" w:cs="Consolas"/>
          <w:color w:val="0086B3"/>
          <w:kern w:val="0"/>
          <w:szCs w:val="21"/>
        </w:rPr>
        <w:t>3.5</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i = 3, d = 3.0</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 = d = </w:t>
      </w:r>
      <w:r w:rsidRPr="000C6907">
        <w:rPr>
          <w:rFonts w:ascii="Consolas" w:eastAsia="宋体" w:hAnsi="Consolas" w:cs="Consolas"/>
          <w:color w:val="0086B3"/>
          <w:kern w:val="0"/>
          <w:szCs w:val="21"/>
        </w:rPr>
        <w:t>3.5</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d = 3.5, i = 3</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4.14</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Explain what happens in each of the if tests: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w:t>
      </w:r>
      <w:r w:rsidRPr="000C6907">
        <w:rPr>
          <w:rFonts w:ascii="Consolas" w:eastAsia="宋体" w:hAnsi="Consolas" w:cs="Consolas"/>
          <w:color w:val="0086B3"/>
          <w:kern w:val="0"/>
          <w:szCs w:val="21"/>
        </w:rPr>
        <w:t>42</w:t>
      </w:r>
      <w:r w:rsidRPr="000C6907">
        <w:rPr>
          <w:rFonts w:ascii="Consolas" w:eastAsia="宋体" w:hAnsi="Consolas" w:cs="Consolas"/>
          <w:color w:val="777777"/>
          <w:kern w:val="0"/>
          <w:szCs w:val="21"/>
        </w:rPr>
        <w:t xml:space="preserve"> = i)   </w:t>
      </w:r>
      <w:r w:rsidRPr="000C6907">
        <w:rPr>
          <w:rFonts w:ascii="Consolas" w:eastAsia="宋体" w:hAnsi="Consolas" w:cs="Consolas"/>
          <w:color w:val="969896"/>
          <w:kern w:val="0"/>
          <w:szCs w:val="21"/>
        </w:rPr>
        <w:t>// complie error: expression is not assignable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(i = </w:t>
      </w:r>
      <w:r w:rsidRPr="000C6907">
        <w:rPr>
          <w:rFonts w:ascii="Consolas" w:eastAsia="宋体" w:hAnsi="Consolas" w:cs="Consolas"/>
          <w:color w:val="0086B3"/>
          <w:kern w:val="0"/>
          <w:szCs w:val="21"/>
        </w:rPr>
        <w:t>42</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true.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4.15</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The following assignment is illegal. Why? How would you correct it?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 xml:space="preserve"> dval;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ival;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*pi;</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dval = ival = pi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pi is a pointer to int.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can not assign to 'int' from type 'int *'</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correct it: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dval = ival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pi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4.16</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lastRenderedPageBreak/>
        <w:t>Although the following are legal, they probably do not behave as the programmer expects. Why? Rewrite the expressions as you think they should be.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(p = getPtr()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(i = </w:t>
      </w:r>
      <w:r w:rsidRPr="000C6907">
        <w:rPr>
          <w:rFonts w:ascii="Consolas" w:eastAsia="宋体" w:hAnsi="Consolas" w:cs="Consolas"/>
          <w:color w:val="0086B3"/>
          <w:kern w:val="0"/>
          <w:szCs w:val="21"/>
        </w:rPr>
        <w:t>1024</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why? always true. use an assigment as a condition.</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correct it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((p=getPtr())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777777"/>
          <w:kern w:val="0"/>
          <w:szCs w:val="21"/>
        </w:rPr>
        <w:t xml:space="preserve"> (i == </w:t>
      </w:r>
      <w:r w:rsidRPr="000C6907">
        <w:rPr>
          <w:rFonts w:ascii="Consolas" w:eastAsia="宋体" w:hAnsi="Consolas" w:cs="Consolas"/>
          <w:color w:val="0086B3"/>
          <w:kern w:val="0"/>
          <w:szCs w:val="21"/>
        </w:rPr>
        <w:t>1024</w:t>
      </w:r>
      <w:r w:rsidRPr="000C6907">
        <w:rPr>
          <w:rFonts w:ascii="Consolas" w:eastAsia="宋体" w:hAnsi="Consolas" w:cs="Consolas"/>
          <w:color w:val="777777"/>
          <w:kern w:val="0"/>
          <w:szCs w:val="21"/>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4.17</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Explain the difference between prefix and postfix increment.</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postfix operators increment(or decrement) the operand but yield a copy of the original, unchanged value as its result.</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prefix operators return the object itself as an </w:t>
      </w:r>
      <w:r w:rsidRPr="000C6907">
        <w:rPr>
          <w:rFonts w:ascii="Helvetica" w:eastAsia="宋体" w:hAnsi="Helvetica" w:cs="Helvetica"/>
          <w:b/>
          <w:bCs/>
          <w:color w:val="333333"/>
          <w:kern w:val="0"/>
          <w:sz w:val="24"/>
          <w:szCs w:val="24"/>
        </w:rPr>
        <w:t>lvalue</w:t>
      </w:r>
      <w:r w:rsidRPr="000C6907">
        <w:rPr>
          <w:rFonts w:ascii="Helvetica" w:eastAsia="宋体" w:hAnsi="Helvetica" w:cs="Helvetica"/>
          <w:color w:val="333333"/>
          <w:kern w:val="0"/>
          <w:sz w:val="24"/>
          <w:szCs w:val="24"/>
        </w:rPr>
        <w:t>.</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postfix operators return a copy of the object's original value as an </w:t>
      </w:r>
      <w:r w:rsidRPr="000C6907">
        <w:rPr>
          <w:rFonts w:ascii="Helvetica" w:eastAsia="宋体" w:hAnsi="Helvetica" w:cs="Helvetica"/>
          <w:b/>
          <w:bCs/>
          <w:color w:val="333333"/>
          <w:kern w:val="0"/>
          <w:sz w:val="24"/>
          <w:szCs w:val="24"/>
        </w:rPr>
        <w:t>rvalue</w:t>
      </w:r>
      <w:r w:rsidRPr="000C6907">
        <w:rPr>
          <w:rFonts w:ascii="Helvetica" w:eastAsia="宋体" w:hAnsi="Helvetica" w:cs="Helvetica"/>
          <w:color w:val="333333"/>
          <w:kern w:val="0"/>
          <w:sz w:val="24"/>
          <w:szCs w:val="24"/>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4.18</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would happen if the while loop on page 148 that prints the elements from a vector used the prefix increment operator?</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It will print from the second element and will dereference the v.end() at last.(It's undefined and very dangerous)</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4.19</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Given that ptr points to an int, that vec is a vector, and that ival is an int, explain the behavior of each of these expressions. Which, if any, are likely to be incorrect? Why? How might each be corrected?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ptr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 xml:space="preserve"> &amp;&amp; *ptr++  </w:t>
      </w:r>
      <w:r w:rsidRPr="000C6907">
        <w:rPr>
          <w:rFonts w:ascii="Consolas" w:eastAsia="宋体" w:hAnsi="Consolas" w:cs="Consolas"/>
          <w:color w:val="969896"/>
          <w:kern w:val="0"/>
          <w:szCs w:val="21"/>
        </w:rPr>
        <w:t>// check ptr is not a nullptr. and check the pointer value.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ival++ &amp;&amp; ival </w:t>
      </w:r>
      <w:r w:rsidRPr="000C6907">
        <w:rPr>
          <w:rFonts w:ascii="Consolas" w:eastAsia="宋体" w:hAnsi="Consolas" w:cs="Consolas"/>
          <w:color w:val="969896"/>
          <w:kern w:val="0"/>
          <w:szCs w:val="21"/>
        </w:rPr>
        <w:t>// check ival and ival+1 whether equal zero.</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vec[ival++] &lt;= vec[ival] </w:t>
      </w:r>
      <w:r w:rsidRPr="000C6907">
        <w:rPr>
          <w:rFonts w:ascii="Consolas" w:eastAsia="宋体" w:hAnsi="Consolas" w:cs="Consolas"/>
          <w:color w:val="969896"/>
          <w:kern w:val="0"/>
          <w:szCs w:val="21"/>
        </w:rPr>
        <w:t>// incorrect. It is an **undefined behavior.**</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969896"/>
          <w:kern w:val="0"/>
          <w:szCs w:val="21"/>
        </w:rPr>
        <w:t>// correct: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lastRenderedPageBreak/>
        <w:t>vec[ival] &lt;= vec[ival+</w:t>
      </w:r>
      <w:r w:rsidRPr="000C6907">
        <w:rPr>
          <w:rFonts w:ascii="Consolas" w:eastAsia="宋体" w:hAnsi="Consolas" w:cs="Consolas"/>
          <w:color w:val="0086B3"/>
          <w:kern w:val="0"/>
          <w:szCs w:val="21"/>
        </w:rPr>
        <w:t>1</w:t>
      </w:r>
      <w:r w:rsidRPr="000C6907">
        <w:rPr>
          <w:rFonts w:ascii="Consolas" w:eastAsia="宋体" w:hAnsi="Consolas" w:cs="Consolas"/>
          <w:color w:val="777777"/>
          <w:kern w:val="0"/>
          <w:szCs w:val="21"/>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4.20</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Assuming that iter is a vector::iterator, indicate which, if any, of the following expressions are legal. Explain the behavior of the legal expressions and why those that aren’t legal are in error.</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*iter++;  </w:t>
      </w:r>
      <w:r w:rsidRPr="000C6907">
        <w:rPr>
          <w:rFonts w:ascii="Consolas" w:eastAsia="宋体" w:hAnsi="Consolas" w:cs="Consolas"/>
          <w:color w:val="969896"/>
          <w:kern w:val="0"/>
          <w:szCs w:val="21"/>
        </w:rPr>
        <w:t>// return *iter, then ++iter.</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(*iter)++;  </w:t>
      </w:r>
      <w:r w:rsidRPr="000C6907">
        <w:rPr>
          <w:rFonts w:ascii="Consolas" w:eastAsia="宋体" w:hAnsi="Consolas" w:cs="Consolas"/>
          <w:color w:val="969896"/>
          <w:kern w:val="0"/>
          <w:szCs w:val="21"/>
        </w:rPr>
        <w:t>// illegal, *iter is a string, cannot increment value.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*iter.empty() </w:t>
      </w:r>
      <w:r w:rsidRPr="000C6907">
        <w:rPr>
          <w:rFonts w:ascii="Consolas" w:eastAsia="宋体" w:hAnsi="Consolas" w:cs="Consolas"/>
          <w:color w:val="969896"/>
          <w:kern w:val="0"/>
          <w:szCs w:val="21"/>
        </w:rPr>
        <w:t>// illegal, iter should use '-&gt;' to indicate whether empty.</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iter-&gt;</w:t>
      </w:r>
      <w:r w:rsidRPr="000C6907">
        <w:rPr>
          <w:rFonts w:ascii="Consolas" w:eastAsia="宋体" w:hAnsi="Consolas" w:cs="Consolas"/>
          <w:color w:val="795DA3"/>
          <w:kern w:val="0"/>
          <w:szCs w:val="21"/>
        </w:rPr>
        <w:t>empty</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indicate the iter' value whether empty.</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++*iter;        </w:t>
      </w:r>
      <w:r w:rsidRPr="000C6907">
        <w:rPr>
          <w:rFonts w:ascii="Consolas" w:eastAsia="宋体" w:hAnsi="Consolas" w:cs="Consolas"/>
          <w:color w:val="969896"/>
          <w:kern w:val="0"/>
          <w:szCs w:val="21"/>
        </w:rPr>
        <w:t>// illegal, string have not increment.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iter++-&gt;</w:t>
      </w:r>
      <w:r w:rsidRPr="000C6907">
        <w:rPr>
          <w:rFonts w:ascii="Consolas" w:eastAsia="宋体" w:hAnsi="Consolas" w:cs="Consolas"/>
          <w:color w:val="795DA3"/>
          <w:kern w:val="0"/>
          <w:szCs w:val="21"/>
        </w:rPr>
        <w:t>empty</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return iter-&gt;empty(), then ++iter.</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94" w:history="1">
        <w:r w:rsidRPr="000C6907">
          <w:rPr>
            <w:rFonts w:ascii="Helvetica" w:eastAsia="宋体" w:hAnsi="Helvetica" w:cs="Helvetica"/>
            <w:b/>
            <w:bCs/>
            <w:color w:val="4183C4"/>
            <w:kern w:val="0"/>
            <w:sz w:val="42"/>
            <w:szCs w:val="42"/>
          </w:rPr>
          <w:t>Exercise 4.21</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95" w:history="1">
        <w:r w:rsidRPr="000C6907">
          <w:rPr>
            <w:rFonts w:ascii="Helvetica" w:eastAsia="宋体" w:hAnsi="Helvetica" w:cs="Helvetica"/>
            <w:b/>
            <w:bCs/>
            <w:color w:val="4183C4"/>
            <w:kern w:val="0"/>
            <w:sz w:val="42"/>
            <w:szCs w:val="42"/>
          </w:rPr>
          <w:t>Exercise 4.22</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4.23</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The following expression fails to compile due to operator precedence. Using Table 4.12 (p. 166), explain why it fails. How would you fix it?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string s = </w:t>
      </w:r>
      <w:r w:rsidRPr="000C6907">
        <w:rPr>
          <w:rFonts w:ascii="Consolas" w:eastAsia="宋体" w:hAnsi="Consolas" w:cs="Consolas"/>
          <w:color w:val="183691"/>
          <w:kern w:val="0"/>
          <w:szCs w:val="21"/>
        </w:rPr>
        <w:t>"word"</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string pl = s + s[s.size() - </w:t>
      </w:r>
      <w:r w:rsidRPr="000C6907">
        <w:rPr>
          <w:rFonts w:ascii="Consolas" w:eastAsia="宋体" w:hAnsi="Consolas" w:cs="Consolas"/>
          <w:color w:val="0086B3"/>
          <w:kern w:val="0"/>
          <w:szCs w:val="21"/>
        </w:rPr>
        <w:t>1</w:t>
      </w:r>
      <w:r w:rsidRPr="000C6907">
        <w:rPr>
          <w:rFonts w:ascii="Consolas" w:eastAsia="宋体" w:hAnsi="Consolas" w:cs="Consolas"/>
          <w:color w:val="777777"/>
          <w:kern w:val="0"/>
          <w:szCs w:val="21"/>
        </w:rPr>
        <w:t xml:space="preserve">] == </w:t>
      </w:r>
      <w:r w:rsidRPr="000C6907">
        <w:rPr>
          <w:rFonts w:ascii="Consolas" w:eastAsia="宋体" w:hAnsi="Consolas" w:cs="Consolas"/>
          <w:color w:val="183691"/>
          <w:kern w:val="0"/>
          <w:szCs w:val="21"/>
        </w:rPr>
        <w:t>'s'</w:t>
      </w:r>
      <w:r w:rsidRPr="000C6907">
        <w:rPr>
          <w:rFonts w:ascii="Consolas" w:eastAsia="宋体" w:hAnsi="Consolas" w:cs="Consolas"/>
          <w:color w:val="777777"/>
          <w:kern w:val="0"/>
          <w:szCs w:val="21"/>
        </w:rPr>
        <w:t xml:space="preserve"> ? </w:t>
      </w:r>
      <w:r w:rsidRPr="000C6907">
        <w:rPr>
          <w:rFonts w:ascii="Consolas" w:eastAsia="宋体" w:hAnsi="Consolas" w:cs="Consolas"/>
          <w:color w:val="183691"/>
          <w:kern w:val="0"/>
          <w:szCs w:val="21"/>
        </w:rPr>
        <w:t>""</w:t>
      </w:r>
      <w:r w:rsidRPr="000C6907">
        <w:rPr>
          <w:rFonts w:ascii="Consolas" w:eastAsia="宋体" w:hAnsi="Consolas" w:cs="Consolas"/>
          <w:color w:val="777777"/>
          <w:kern w:val="0"/>
          <w:szCs w:val="21"/>
        </w:rPr>
        <w:t xml:space="preserve"> : </w:t>
      </w:r>
      <w:r w:rsidRPr="000C6907">
        <w:rPr>
          <w:rFonts w:ascii="Consolas" w:eastAsia="宋体" w:hAnsi="Consolas" w:cs="Consolas"/>
          <w:color w:val="183691"/>
          <w:kern w:val="0"/>
          <w:szCs w:val="21"/>
        </w:rPr>
        <w:t>"s"</w:t>
      </w:r>
      <w:r w:rsidRPr="000C6907">
        <w:rPr>
          <w:rFonts w:ascii="Consolas" w:eastAsia="宋体" w:hAnsi="Consolas" w:cs="Consolas"/>
          <w:color w:val="777777"/>
          <w:kern w:val="0"/>
          <w:szCs w:val="21"/>
        </w:rPr>
        <w:t xml:space="preserve"> ;</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Operator Precedence: </w:t>
      </w:r>
      <w:r w:rsidRPr="000C6907">
        <w:rPr>
          <w:rFonts w:ascii="Consolas" w:eastAsia="宋体" w:hAnsi="Consolas" w:cs="Consolas"/>
          <w:color w:val="333333"/>
          <w:kern w:val="0"/>
          <w:szCs w:val="21"/>
        </w:rPr>
        <w:t>?:</w:t>
      </w:r>
      <w:r w:rsidRPr="000C6907">
        <w:rPr>
          <w:rFonts w:ascii="Helvetica" w:eastAsia="宋体" w:hAnsi="Helvetica" w:cs="Helvetica"/>
          <w:color w:val="333333"/>
          <w:kern w:val="0"/>
          <w:sz w:val="24"/>
          <w:szCs w:val="24"/>
        </w:rPr>
        <w:t> &lt; </w:t>
      </w:r>
      <w:r w:rsidRPr="000C6907">
        <w:rPr>
          <w:rFonts w:ascii="Consolas" w:eastAsia="宋体" w:hAnsi="Consolas" w:cs="Consolas"/>
          <w:color w:val="333333"/>
          <w:kern w:val="0"/>
          <w:szCs w:val="21"/>
        </w:rPr>
        <w:t>+</w:t>
      </w:r>
      <w:r w:rsidRPr="000C6907">
        <w:rPr>
          <w:rFonts w:ascii="Helvetica" w:eastAsia="宋体" w:hAnsi="Helvetica" w:cs="Helvetica"/>
          <w:color w:val="333333"/>
          <w:kern w:val="0"/>
          <w:sz w:val="24"/>
          <w:szCs w:val="24"/>
        </w:rPr>
        <w:t> Fix it: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string pl = s + (s[s.size() - </w:t>
      </w:r>
      <w:r w:rsidRPr="000C6907">
        <w:rPr>
          <w:rFonts w:ascii="Consolas" w:eastAsia="宋体" w:hAnsi="Consolas" w:cs="Consolas"/>
          <w:color w:val="0086B3"/>
          <w:kern w:val="0"/>
          <w:szCs w:val="21"/>
        </w:rPr>
        <w:t>1</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's'</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"s"</w:t>
      </w:r>
      <w:r w:rsidRPr="000C6907">
        <w:rPr>
          <w:rFonts w:ascii="Consolas" w:eastAsia="宋体" w:hAnsi="Consolas" w:cs="Consolas"/>
          <w:color w:val="333333"/>
          <w:kern w:val="0"/>
          <w:szCs w:val="21"/>
        </w:rPr>
        <w:t>) ;</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4.24</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Our program that distinguished between high pass, pass, and fail depended on the fact that the conditional operator is right associative. Describe how that operator would be evaluated if the operator were left associative.</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if the operator were left associative.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finalgrade = (grade &gt; </w:t>
      </w:r>
      <w:r w:rsidRPr="000C6907">
        <w:rPr>
          <w:rFonts w:ascii="Consolas" w:eastAsia="宋体" w:hAnsi="Consolas" w:cs="Consolas"/>
          <w:color w:val="0086B3"/>
          <w:kern w:val="0"/>
          <w:szCs w:val="21"/>
        </w:rPr>
        <w:t>90</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"high pass"</w:t>
      </w:r>
      <w:r w:rsidRPr="000C6907">
        <w:rPr>
          <w:rFonts w:ascii="Consolas" w:eastAsia="宋体" w:hAnsi="Consolas" w:cs="Consolas"/>
          <w:color w:val="333333"/>
          <w:kern w:val="0"/>
          <w:szCs w:val="21"/>
        </w:rPr>
        <w:t xml:space="preserve"> : (grade &lt; </w:t>
      </w:r>
      <w:r w:rsidRPr="000C6907">
        <w:rPr>
          <w:rFonts w:ascii="Consolas" w:eastAsia="宋体" w:hAnsi="Consolas" w:cs="Consolas"/>
          <w:color w:val="0086B3"/>
          <w:kern w:val="0"/>
          <w:szCs w:val="21"/>
        </w:rPr>
        <w:t>60</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"fail"</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"pass"</w:t>
      </w:r>
      <w:r w:rsidRPr="000C6907">
        <w:rPr>
          <w:rFonts w:ascii="Consolas" w:eastAsia="宋体" w:hAnsi="Consolas" w:cs="Consolas"/>
          <w:color w:val="333333"/>
          <w:kern w:val="0"/>
          <w:szCs w:val="21"/>
        </w:rPr>
        <w:t>;</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lastRenderedPageBreak/>
        <w:t>would same as :</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finalgrade = ((grade &gt; </w:t>
      </w:r>
      <w:r w:rsidRPr="000C6907">
        <w:rPr>
          <w:rFonts w:ascii="Consolas" w:eastAsia="宋体" w:hAnsi="Consolas" w:cs="Consolas"/>
          <w:color w:val="0086B3"/>
          <w:kern w:val="0"/>
          <w:szCs w:val="21"/>
        </w:rPr>
        <w:t>90</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"high pass"</w:t>
      </w:r>
      <w:r w:rsidRPr="000C6907">
        <w:rPr>
          <w:rFonts w:ascii="Consolas" w:eastAsia="宋体" w:hAnsi="Consolas" w:cs="Consolas"/>
          <w:color w:val="333333"/>
          <w:kern w:val="0"/>
          <w:szCs w:val="21"/>
        </w:rPr>
        <w:t xml:space="preserve"> : (grade &lt; </w:t>
      </w:r>
      <w:r w:rsidRPr="000C6907">
        <w:rPr>
          <w:rFonts w:ascii="Consolas" w:eastAsia="宋体" w:hAnsi="Consolas" w:cs="Consolas"/>
          <w:color w:val="0086B3"/>
          <w:kern w:val="0"/>
          <w:szCs w:val="21"/>
        </w:rPr>
        <w:t>60</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"fail"</w:t>
      </w:r>
      <w:r w:rsidRPr="000C6907">
        <w:rPr>
          <w:rFonts w:ascii="Consolas" w:eastAsia="宋体" w:hAnsi="Consolas" w:cs="Consolas"/>
          <w:color w:val="333333"/>
          <w:kern w:val="0"/>
          <w:szCs w:val="21"/>
        </w:rPr>
        <w:t xml:space="preserve"> : </w:t>
      </w:r>
      <w:r w:rsidRPr="000C6907">
        <w:rPr>
          <w:rFonts w:ascii="Consolas" w:eastAsia="宋体" w:hAnsi="Consolas" w:cs="Consolas"/>
          <w:color w:val="183691"/>
          <w:kern w:val="0"/>
          <w:szCs w:val="21"/>
        </w:rPr>
        <w:t>"pass"</w:t>
      </w:r>
      <w:r w:rsidRPr="000C6907">
        <w:rPr>
          <w:rFonts w:ascii="Consolas" w:eastAsia="宋体" w:hAnsi="Consolas" w:cs="Consolas"/>
          <w:color w:val="333333"/>
          <w:kern w:val="0"/>
          <w:szCs w:val="21"/>
        </w:rPr>
        <w:t>;</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if </w:t>
      </w:r>
      <w:r w:rsidRPr="000C6907">
        <w:rPr>
          <w:rFonts w:ascii="Consolas" w:eastAsia="宋体" w:hAnsi="Consolas" w:cs="Consolas"/>
          <w:color w:val="333333"/>
          <w:kern w:val="0"/>
          <w:szCs w:val="21"/>
        </w:rPr>
        <w:t>grade &gt; 90</w:t>
      </w:r>
      <w:r w:rsidRPr="000C6907">
        <w:rPr>
          <w:rFonts w:ascii="Helvetica" w:eastAsia="宋体" w:hAnsi="Helvetica" w:cs="Helvetica"/>
          <w:color w:val="333333"/>
          <w:kern w:val="0"/>
          <w:sz w:val="24"/>
          <w:szCs w:val="24"/>
        </w:rPr>
        <w:t>, first conditional operator's result is </w:t>
      </w:r>
      <w:r w:rsidRPr="000C6907">
        <w:rPr>
          <w:rFonts w:ascii="Consolas" w:eastAsia="宋体" w:hAnsi="Consolas" w:cs="Consolas"/>
          <w:color w:val="333333"/>
          <w:kern w:val="0"/>
          <w:szCs w:val="21"/>
        </w:rPr>
        <w:t>high pass</w:t>
      </w:r>
      <w:r w:rsidRPr="000C6907">
        <w:rPr>
          <w:rFonts w:ascii="Helvetica" w:eastAsia="宋体" w:hAnsi="Helvetica" w:cs="Helvetica"/>
          <w:color w:val="333333"/>
          <w:kern w:val="0"/>
          <w:sz w:val="24"/>
          <w:szCs w:val="24"/>
        </w:rPr>
        <w:t>. so the finalgrade is always fail. It's contradictory obviously.</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4.25</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is the value of ~'q' &lt;&lt; 6 on a machine with 32-bit ints and 8 bit chars, that uses Latin-1 character set in which 'q' has the bit pattern 01110001?</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final value in decimal representation is </w:t>
      </w:r>
      <w:r w:rsidRPr="000C6907">
        <w:rPr>
          <w:rFonts w:ascii="Consolas" w:eastAsia="宋体" w:hAnsi="Consolas" w:cs="Consolas"/>
          <w:color w:val="333333"/>
          <w:kern w:val="0"/>
          <w:szCs w:val="21"/>
        </w:rPr>
        <w:t>-7296</w:t>
      </w:r>
      <w:r w:rsidRPr="000C6907">
        <w:rPr>
          <w:rFonts w:ascii="Helvetica" w:eastAsia="宋体" w:hAnsi="Helvetica" w:cs="Helvetica"/>
          <w:color w:val="333333"/>
          <w:kern w:val="0"/>
          <w:sz w:val="24"/>
          <w:szCs w:val="24"/>
        </w:rPr>
        <w:t>.</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bitwise NOT operator (</w:t>
      </w:r>
      <w:r w:rsidRPr="000C6907">
        <w:rPr>
          <w:rFonts w:ascii="Consolas" w:eastAsia="宋体" w:hAnsi="Consolas" w:cs="Consolas"/>
          <w:color w:val="333333"/>
          <w:kern w:val="0"/>
          <w:szCs w:val="21"/>
        </w:rPr>
        <w:t>~</w:t>
      </w:r>
      <w:r w:rsidRPr="000C6907">
        <w:rPr>
          <w:rFonts w:ascii="Helvetica" w:eastAsia="宋体" w:hAnsi="Helvetica" w:cs="Helvetica"/>
          <w:color w:val="333333"/>
          <w:kern w:val="0"/>
          <w:sz w:val="24"/>
          <w:szCs w:val="24"/>
        </w:rPr>
        <w:t>) yields us the Ones' Complement of </w:t>
      </w:r>
      <w:r w:rsidRPr="000C6907">
        <w:rPr>
          <w:rFonts w:ascii="Consolas" w:eastAsia="宋体" w:hAnsi="Consolas" w:cs="Consolas"/>
          <w:color w:val="333333"/>
          <w:kern w:val="0"/>
          <w:szCs w:val="21"/>
        </w:rPr>
        <w:t>0000 0000 0000 0000 0000 0000 0111 0001</w:t>
      </w:r>
      <w:r w:rsidRPr="000C6907">
        <w:rPr>
          <w:rFonts w:ascii="Helvetica" w:eastAsia="宋体" w:hAnsi="Helvetica" w:cs="Helvetica"/>
          <w:color w:val="333333"/>
          <w:kern w:val="0"/>
          <w:sz w:val="24"/>
          <w:szCs w:val="24"/>
        </w:rPr>
        <w:t>, which is</w:t>
      </w:r>
      <w:r w:rsidRPr="000C6907">
        <w:rPr>
          <w:rFonts w:ascii="Consolas" w:eastAsia="宋体" w:hAnsi="Consolas" w:cs="Consolas"/>
          <w:color w:val="333333"/>
          <w:kern w:val="0"/>
          <w:szCs w:val="21"/>
        </w:rPr>
        <w:t>1111 1111 1111 1111 1111 1111 1000 1110</w:t>
      </w:r>
      <w:r w:rsidRPr="000C6907">
        <w:rPr>
          <w:rFonts w:ascii="Helvetica" w:eastAsia="宋体" w:hAnsi="Helvetica" w:cs="Helvetica"/>
          <w:color w:val="333333"/>
          <w:kern w:val="0"/>
          <w:sz w:val="24"/>
          <w:szCs w:val="24"/>
        </w:rPr>
        <w:t>. The value of </w:t>
      </w:r>
      <w:r w:rsidRPr="000C6907">
        <w:rPr>
          <w:rFonts w:ascii="Consolas" w:eastAsia="宋体" w:hAnsi="Consolas" w:cs="Consolas"/>
          <w:color w:val="333333"/>
          <w:kern w:val="0"/>
          <w:szCs w:val="21"/>
        </w:rPr>
        <w:t>1111 1111 1111 1111 1111 1111 1000 1110</w:t>
      </w:r>
      <w:r w:rsidRPr="000C6907">
        <w:rPr>
          <w:rFonts w:ascii="Helvetica" w:eastAsia="宋体" w:hAnsi="Helvetica" w:cs="Helvetica"/>
          <w:color w:val="333333"/>
          <w:kern w:val="0"/>
          <w:sz w:val="24"/>
          <w:szCs w:val="24"/>
        </w:rPr>
        <w:t> in decimal form is</w:t>
      </w:r>
      <w:r w:rsidRPr="000C6907">
        <w:rPr>
          <w:rFonts w:ascii="Consolas" w:eastAsia="宋体" w:hAnsi="Consolas" w:cs="Consolas"/>
          <w:color w:val="333333"/>
          <w:kern w:val="0"/>
          <w:szCs w:val="21"/>
        </w:rPr>
        <w:t>-114</w:t>
      </w:r>
      <w:r w:rsidRPr="000C6907">
        <w:rPr>
          <w:rFonts w:ascii="Helvetica" w:eastAsia="宋体" w:hAnsi="Helvetica" w:cs="Helvetica"/>
          <w:color w:val="333333"/>
          <w:kern w:val="0"/>
          <w:sz w:val="24"/>
          <w:szCs w:val="24"/>
        </w:rPr>
        <w:t>. This may come as a surprise to some as the unsigned value of said binary sequence is </w:t>
      </w:r>
      <w:r w:rsidRPr="000C6907">
        <w:rPr>
          <w:rFonts w:ascii="Consolas" w:eastAsia="宋体" w:hAnsi="Consolas" w:cs="Consolas"/>
          <w:color w:val="333333"/>
          <w:kern w:val="0"/>
          <w:szCs w:val="21"/>
        </w:rPr>
        <w:t>4294967182</w:t>
      </w:r>
      <w:r w:rsidRPr="000C6907">
        <w:rPr>
          <w:rFonts w:ascii="Helvetica" w:eastAsia="宋体" w:hAnsi="Helvetica" w:cs="Helvetica"/>
          <w:color w:val="333333"/>
          <w:kern w:val="0"/>
          <w:sz w:val="24"/>
          <w:szCs w:val="24"/>
        </w:rPr>
        <w:t>. The most significant bit (the left-most bit, commonly referred to as the sign bit) is however "turned on", or </w:t>
      </w:r>
      <w:r w:rsidRPr="000C6907">
        <w:rPr>
          <w:rFonts w:ascii="Consolas" w:eastAsia="宋体" w:hAnsi="Consolas" w:cs="Consolas"/>
          <w:color w:val="333333"/>
          <w:kern w:val="0"/>
          <w:szCs w:val="21"/>
        </w:rPr>
        <w:t>1</w:t>
      </w:r>
      <w:r w:rsidRPr="000C6907">
        <w:rPr>
          <w:rFonts w:ascii="Helvetica" w:eastAsia="宋体" w:hAnsi="Helvetica" w:cs="Helvetica"/>
          <w:color w:val="333333"/>
          <w:kern w:val="0"/>
          <w:sz w:val="24"/>
          <w:szCs w:val="24"/>
        </w:rPr>
        <w:t>, which signifies a negation operation on that particular bit. The value of that particular bit is then </w:t>
      </w:r>
      <w:r w:rsidRPr="000C6907">
        <w:rPr>
          <w:rFonts w:ascii="Consolas" w:eastAsia="宋体" w:hAnsi="Consolas" w:cs="Consolas"/>
          <w:color w:val="333333"/>
          <w:kern w:val="0"/>
          <w:szCs w:val="21"/>
        </w:rPr>
        <w:t>-2147483648</w:t>
      </w:r>
      <w:r w:rsidRPr="000C6907">
        <w:rPr>
          <w:rFonts w:ascii="Helvetica" w:eastAsia="宋体" w:hAnsi="Helvetica" w:cs="Helvetica"/>
          <w:color w:val="333333"/>
          <w:kern w:val="0"/>
          <w:sz w:val="24"/>
          <w:szCs w:val="24"/>
        </w:rPr>
        <w:t>.</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We then shift the bits </w:t>
      </w:r>
      <w:r w:rsidRPr="000C6907">
        <w:rPr>
          <w:rFonts w:ascii="Consolas" w:eastAsia="宋体" w:hAnsi="Consolas" w:cs="Consolas"/>
          <w:color w:val="333333"/>
          <w:kern w:val="0"/>
          <w:szCs w:val="21"/>
        </w:rPr>
        <w:t>6</w:t>
      </w:r>
      <w:r w:rsidRPr="000C6907">
        <w:rPr>
          <w:rFonts w:ascii="Helvetica" w:eastAsia="宋体" w:hAnsi="Helvetica" w:cs="Helvetica"/>
          <w:color w:val="333333"/>
          <w:kern w:val="0"/>
          <w:sz w:val="24"/>
          <w:szCs w:val="24"/>
        </w:rPr>
        <w:t> digits to the left, which yields us </w:t>
      </w:r>
      <w:r w:rsidRPr="000C6907">
        <w:rPr>
          <w:rFonts w:ascii="Consolas" w:eastAsia="宋体" w:hAnsi="Consolas" w:cs="Consolas"/>
          <w:color w:val="333333"/>
          <w:kern w:val="0"/>
          <w:szCs w:val="21"/>
        </w:rPr>
        <w:t>1111 1111 1111 1111 1110 0011 1000 0000</w:t>
      </w:r>
      <w:r w:rsidRPr="000C6907">
        <w:rPr>
          <w:rFonts w:ascii="Helvetica" w:eastAsia="宋体" w:hAnsi="Helvetica" w:cs="Helvetica"/>
          <w:color w:val="333333"/>
          <w:kern w:val="0"/>
          <w:sz w:val="24"/>
          <w:szCs w:val="24"/>
        </w:rPr>
        <w:t>. Overflowing bits were discarded. The decimal representation of the binary sequence is </w:t>
      </w:r>
      <w:r w:rsidRPr="000C6907">
        <w:rPr>
          <w:rFonts w:ascii="Consolas" w:eastAsia="宋体" w:hAnsi="Consolas" w:cs="Consolas"/>
          <w:color w:val="333333"/>
          <w:kern w:val="0"/>
          <w:szCs w:val="21"/>
        </w:rPr>
        <w:t>-7296</w:t>
      </w:r>
      <w:r w:rsidRPr="000C6907">
        <w:rPr>
          <w:rFonts w:ascii="Helvetica" w:eastAsia="宋体" w:hAnsi="Helvetica" w:cs="Helvetica"/>
          <w:color w:val="333333"/>
          <w:kern w:val="0"/>
          <w:sz w:val="24"/>
          <w:szCs w:val="24"/>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4.26</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In our grading example in this section, what would happen if we used unsigned int as the type for quiz1?</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no different in most situation. </w:t>
      </w:r>
      <w:r w:rsidRPr="000C6907">
        <w:rPr>
          <w:rFonts w:ascii="Consolas" w:eastAsia="宋体" w:hAnsi="Consolas" w:cs="Consolas"/>
          <w:color w:val="333333"/>
          <w:kern w:val="0"/>
          <w:szCs w:val="21"/>
        </w:rPr>
        <w:t>unsigned int</w:t>
      </w:r>
      <w:r w:rsidRPr="000C6907">
        <w:rPr>
          <w:rFonts w:ascii="Helvetica" w:eastAsia="宋体" w:hAnsi="Helvetica" w:cs="Helvetica"/>
          <w:color w:val="333333"/>
          <w:kern w:val="0"/>
          <w:sz w:val="24"/>
          <w:szCs w:val="24"/>
        </w:rPr>
        <w:t> have the same size as </w:t>
      </w:r>
      <w:r w:rsidRPr="000C6907">
        <w:rPr>
          <w:rFonts w:ascii="Consolas" w:eastAsia="宋体" w:hAnsi="Consolas" w:cs="Consolas"/>
          <w:color w:val="333333"/>
          <w:kern w:val="0"/>
          <w:szCs w:val="21"/>
        </w:rPr>
        <w:t>unsigned long</w:t>
      </w:r>
      <w:r w:rsidRPr="000C6907">
        <w:rPr>
          <w:rFonts w:ascii="Helvetica" w:eastAsia="宋体" w:hAnsi="Helvetica" w:cs="Helvetica"/>
          <w:color w:val="333333"/>
          <w:kern w:val="0"/>
          <w:sz w:val="24"/>
          <w:szCs w:val="24"/>
        </w:rPr>
        <w:t> on most machine. But the second one could make sure that it have </w:t>
      </w:r>
      <w:r w:rsidRPr="000C6907">
        <w:rPr>
          <w:rFonts w:ascii="Helvetica" w:eastAsia="宋体" w:hAnsi="Helvetica" w:cs="Helvetica"/>
          <w:b/>
          <w:bCs/>
          <w:color w:val="333333"/>
          <w:kern w:val="0"/>
          <w:sz w:val="24"/>
          <w:szCs w:val="24"/>
        </w:rPr>
        <w:t>at least 32 bits</w:t>
      </w:r>
      <w:r w:rsidRPr="000C6907">
        <w:rPr>
          <w:rFonts w:ascii="Helvetica" w:eastAsia="宋体" w:hAnsi="Helvetica" w:cs="Helvetica"/>
          <w:color w:val="333333"/>
          <w:kern w:val="0"/>
          <w:sz w:val="24"/>
          <w:szCs w:val="24"/>
        </w:rPr>
        <w:t> on any machine.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4.27</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What is the result of each of these expressions?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unsigned</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long</w:t>
      </w:r>
      <w:r w:rsidRPr="000C6907">
        <w:rPr>
          <w:rFonts w:ascii="Consolas" w:eastAsia="宋体" w:hAnsi="Consolas" w:cs="Consolas"/>
          <w:color w:val="777777"/>
          <w:kern w:val="0"/>
          <w:szCs w:val="21"/>
        </w:rPr>
        <w:t xml:space="preserve"> ul1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ul2 = </w:t>
      </w:r>
      <w:r w:rsidRPr="000C6907">
        <w:rPr>
          <w:rFonts w:ascii="Consolas" w:eastAsia="宋体" w:hAnsi="Consolas" w:cs="Consolas"/>
          <w:color w:val="0086B3"/>
          <w:kern w:val="0"/>
          <w:szCs w:val="21"/>
        </w:rPr>
        <w:t>7</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lastRenderedPageBreak/>
        <w:t xml:space="preserve">ul1 &amp; ul2 </w:t>
      </w:r>
      <w:r w:rsidRPr="000C6907">
        <w:rPr>
          <w:rFonts w:ascii="Consolas" w:eastAsia="宋体" w:hAnsi="Consolas" w:cs="Consolas"/>
          <w:color w:val="969896"/>
          <w:kern w:val="0"/>
          <w:szCs w:val="21"/>
        </w:rPr>
        <w:t>// == 3</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ul1 | ul2 </w:t>
      </w:r>
      <w:r w:rsidRPr="000C6907">
        <w:rPr>
          <w:rFonts w:ascii="Consolas" w:eastAsia="宋体" w:hAnsi="Consolas" w:cs="Consolas"/>
          <w:color w:val="969896"/>
          <w:kern w:val="0"/>
          <w:szCs w:val="21"/>
        </w:rPr>
        <w:t>// == 7</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ul1 &amp;&amp; ul2 </w:t>
      </w:r>
      <w:r w:rsidRPr="000C6907">
        <w:rPr>
          <w:rFonts w:ascii="Consolas" w:eastAsia="宋体" w:hAnsi="Consolas" w:cs="Consolas"/>
          <w:color w:val="969896"/>
          <w:kern w:val="0"/>
          <w:szCs w:val="21"/>
        </w:rPr>
        <w:t>// == true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ul1 || ul2 </w:t>
      </w:r>
      <w:r w:rsidRPr="000C6907">
        <w:rPr>
          <w:rFonts w:ascii="Consolas" w:eastAsia="宋体" w:hAnsi="Consolas" w:cs="Consolas"/>
          <w:color w:val="969896"/>
          <w:kern w:val="0"/>
          <w:szCs w:val="21"/>
        </w:rPr>
        <w:t>// == ture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96" w:history="1">
        <w:r w:rsidRPr="000C6907">
          <w:rPr>
            <w:rFonts w:ascii="Helvetica" w:eastAsia="宋体" w:hAnsi="Helvetica" w:cs="Helvetica"/>
            <w:b/>
            <w:bCs/>
            <w:color w:val="4183C4"/>
            <w:kern w:val="0"/>
            <w:sz w:val="42"/>
            <w:szCs w:val="42"/>
          </w:rPr>
          <w:t>Exercise 4.28</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4.29</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Predict the output of the following code and explain your reasoning. Now run the program. Is the output what you expected? If not, figure out why.</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x[</w:t>
      </w:r>
      <w:r w:rsidRPr="000C6907">
        <w:rPr>
          <w:rFonts w:ascii="Consolas" w:eastAsia="宋体" w:hAnsi="Consolas" w:cs="Consolas"/>
          <w:color w:val="0086B3"/>
          <w:kern w:val="0"/>
          <w:szCs w:val="21"/>
        </w:rPr>
        <w:t>10</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*p = x;</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cout &lt;&lt; </w:t>
      </w: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(x)/</w:t>
      </w: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(*x) &lt;&lt; endl;</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cout &lt;&lt; </w:t>
      </w: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(p)/</w:t>
      </w: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(*p) &lt;&lt; endl;</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The first result is 10. It returns the number of elements in x. But the second result depends on your machine. It would be 2 on the 64-bit machine and 1 on the 32-bit machine. Because of the size of pointer is different on various machines.</w:t>
      </w:r>
    </w:p>
    <w:p w:rsidR="000C6907" w:rsidRPr="000C6907" w:rsidRDefault="000C6907" w:rsidP="000C6907">
      <w:pPr>
        <w:widowControl/>
        <w:spacing w:before="240" w:after="240"/>
        <w:jc w:val="left"/>
        <w:rPr>
          <w:rFonts w:ascii="宋体" w:eastAsia="宋体" w:hAnsi="宋体" w:cs="宋体"/>
          <w:kern w:val="0"/>
          <w:sz w:val="24"/>
          <w:szCs w:val="24"/>
        </w:rPr>
      </w:pPr>
      <w:r w:rsidRPr="000C6907">
        <w:rPr>
          <w:rFonts w:ascii="宋体" w:eastAsia="宋体" w:hAnsi="宋体" w:cs="宋体"/>
          <w:kern w:val="0"/>
          <w:sz w:val="24"/>
          <w:szCs w:val="24"/>
        </w:rPr>
        <w:pict>
          <v:rect id="_x0000_i1034" style="width:0;height:3pt" o:hralign="center" o:hrstd="t" o:hrnoshade="t" o:hr="t" fillcolor="#333" stroked="f"/>
        </w:pic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reference: </w:t>
      </w:r>
      <w:hyperlink r:id="rId97" w:history="1">
        <w:r w:rsidRPr="000C6907">
          <w:rPr>
            <w:rFonts w:ascii="Helvetica" w:eastAsia="宋体" w:hAnsi="Helvetica" w:cs="Helvetica"/>
            <w:color w:val="4183C4"/>
            <w:kern w:val="0"/>
            <w:sz w:val="24"/>
            <w:szCs w:val="24"/>
          </w:rPr>
          <w:t>Why the size of a pointer is 4bytes in C++</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4.30</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Using Table 4.12 (p. 166), parenthesize the following expressions to match the default evaluation:</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 xml:space="preserve"> x + y      </w:t>
      </w:r>
      <w:r w:rsidRPr="000C6907">
        <w:rPr>
          <w:rFonts w:ascii="Consolas" w:eastAsia="宋体" w:hAnsi="Consolas" w:cs="Consolas"/>
          <w:color w:val="969896"/>
          <w:kern w:val="0"/>
          <w:szCs w:val="21"/>
        </w:rPr>
        <w:t>// (sizeof x)+y . "sizeof" has higher precedence than binary `+`.</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 xml:space="preserve"> p-&gt;mem[i]  </w:t>
      </w:r>
      <w:r w:rsidRPr="000C6907">
        <w:rPr>
          <w:rFonts w:ascii="Consolas" w:eastAsia="宋体" w:hAnsi="Consolas" w:cs="Consolas"/>
          <w:color w:val="969896"/>
          <w:kern w:val="0"/>
          <w:szCs w:val="21"/>
        </w:rPr>
        <w:t>// sizeof(p-&gt;mem[i])</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 xml:space="preserve"> a &lt; b      </w:t>
      </w:r>
      <w:r w:rsidRPr="000C6907">
        <w:rPr>
          <w:rFonts w:ascii="Consolas" w:eastAsia="宋体" w:hAnsi="Consolas" w:cs="Consolas"/>
          <w:color w:val="969896"/>
          <w:kern w:val="0"/>
          <w:szCs w:val="21"/>
        </w:rPr>
        <w:t>// sizeof(a) &lt; b</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sizeof</w:t>
      </w:r>
      <w:r w:rsidRPr="000C6907">
        <w:rPr>
          <w:rFonts w:ascii="Consolas" w:eastAsia="宋体" w:hAnsi="Consolas" w:cs="Consolas"/>
          <w:color w:val="777777"/>
          <w:kern w:val="0"/>
          <w:szCs w:val="21"/>
        </w:rPr>
        <w:t xml:space="preserve"> </w:t>
      </w:r>
      <w:r w:rsidRPr="000C6907">
        <w:rPr>
          <w:rFonts w:ascii="Consolas" w:eastAsia="宋体" w:hAnsi="Consolas" w:cs="Consolas"/>
          <w:color w:val="795DA3"/>
          <w:kern w:val="0"/>
          <w:szCs w:val="21"/>
        </w:rPr>
        <w:t>f</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//If `f()` returns `void`, this statement is undefined, otherwise it returns the size of return type.</w:t>
      </w:r>
    </w:p>
    <w:p w:rsidR="000C6907" w:rsidRPr="000C6907" w:rsidRDefault="000C6907" w:rsidP="000C6907">
      <w:pPr>
        <w:widowControl/>
        <w:spacing w:before="240" w:after="240"/>
        <w:jc w:val="left"/>
        <w:rPr>
          <w:rFonts w:ascii="宋体" w:eastAsia="宋体" w:hAnsi="宋体" w:cs="宋体"/>
          <w:kern w:val="0"/>
          <w:sz w:val="24"/>
          <w:szCs w:val="24"/>
        </w:rPr>
      </w:pPr>
      <w:r w:rsidRPr="000C6907">
        <w:rPr>
          <w:rFonts w:ascii="宋体" w:eastAsia="宋体" w:hAnsi="宋体" w:cs="宋体"/>
          <w:kern w:val="0"/>
          <w:sz w:val="24"/>
          <w:szCs w:val="24"/>
        </w:rPr>
        <w:pict>
          <v:rect id="_x0000_i1035" style="width:0;height:3pt" o:hralign="center" o:hrstd="t" o:hrnoshade="t" o:hr="t" fillcolor="#333" stroked="f"/>
        </w:pic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reference: </w:t>
      </w:r>
      <w:hyperlink r:id="rId98" w:history="1">
        <w:r w:rsidRPr="000C6907">
          <w:rPr>
            <w:rFonts w:ascii="Helvetica" w:eastAsia="宋体" w:hAnsi="Helvetica" w:cs="Helvetica"/>
            <w:color w:val="4183C4"/>
            <w:kern w:val="0"/>
            <w:sz w:val="24"/>
            <w:szCs w:val="24"/>
          </w:rPr>
          <w:t>sizeof operator</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lastRenderedPageBreak/>
        <w:t>Exercise 4.31</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The program in this section used the prefix increment and decrement operators. Explain why we used prefix and not postfix. What changes would have to be made to use the postfix versions? Rewrite the program using postfix operators.</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p</w:t>
      </w:r>
      <w:del w:id="0" w:author="Unknown">
        <w:r w:rsidRPr="000C6907">
          <w:rPr>
            <w:rFonts w:ascii="Helvetica" w:eastAsia="宋体" w:hAnsi="Helvetica" w:cs="Helvetica"/>
            <w:color w:val="333333"/>
            <w:kern w:val="0"/>
            <w:sz w:val="24"/>
            <w:szCs w:val="24"/>
          </w:rPr>
          <w:delText>ostfix will copy itself as return, then increment or decrement. prefix will increment or decrement first, and return itself. so prefix is more effective in this program.(reduce one copy space.)</w:delText>
        </w:r>
      </w:del>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We use prefix and not postfix, just because of the </w:t>
      </w:r>
      <w:r w:rsidRPr="000C6907">
        <w:rPr>
          <w:rFonts w:ascii="Consolas" w:eastAsia="宋体" w:hAnsi="Consolas" w:cs="Consolas"/>
          <w:color w:val="333333"/>
          <w:kern w:val="0"/>
          <w:szCs w:val="21"/>
        </w:rPr>
        <w:t>Advice: Use Postfix Operators only When Necessary</w:t>
      </w:r>
      <w:r w:rsidRPr="000C6907">
        <w:rPr>
          <w:rFonts w:ascii="Helvetica" w:eastAsia="宋体" w:hAnsi="Helvetica" w:cs="Helvetica"/>
          <w:color w:val="333333"/>
          <w:kern w:val="0"/>
          <w:sz w:val="24"/>
          <w:szCs w:val="24"/>
        </w:rPr>
        <w:t> on </w:t>
      </w:r>
      <w:r w:rsidRPr="000C6907">
        <w:rPr>
          <w:rFonts w:ascii="Consolas" w:eastAsia="宋体" w:hAnsi="Consolas" w:cs="Consolas"/>
          <w:color w:val="333333"/>
          <w:kern w:val="0"/>
          <w:szCs w:val="21"/>
        </w:rPr>
        <w:t>§4.5. Increment and Decrement Operators</w:t>
      </w:r>
      <w:r w:rsidRPr="000C6907">
        <w:rPr>
          <w:rFonts w:ascii="Helvetica" w:eastAsia="宋体" w:hAnsi="Helvetica" w:cs="Helvetica"/>
          <w:color w:val="333333"/>
          <w:kern w:val="0"/>
          <w:sz w:val="24"/>
          <w:szCs w:val="24"/>
        </w:rPr>
        <w:t>.</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b/>
          <w:bCs/>
          <w:color w:val="777777"/>
          <w:kern w:val="0"/>
          <w:sz w:val="24"/>
          <w:szCs w:val="24"/>
        </w:rPr>
        <w:t>Advice: Use Postfix Operators only When Necessary</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Readers from a C background might be surprised that we use the prefix increment in the programs we've written. The reason is simple: The prefix version avoids unnecessary work. It increments the value and returns the incremented version.The postfix operator must store the original value so that it can return the unincremented value as its result. If we don’t need the unincremented value, there’s no need for the extra work done by the postfix operator.</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For ints and pointers, the compiler can optimize away this extra work. For more complicated iterator types, this extra work potentially might be more costly. By habitually using the prefix versions, we do not have to worry about whether the performance difference matters. Moreover—and perhaps more importantly—we can express the intent of our programs more directly.</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So, it's just a good habits. And there are no changes if we have to be made to use the postfix versions. Rewrite: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for</w:t>
      </w:r>
      <w:r w:rsidRPr="000C6907">
        <w:rPr>
          <w:rFonts w:ascii="Consolas" w:eastAsia="宋体" w:hAnsi="Consolas" w:cs="Consolas"/>
          <w:color w:val="333333"/>
          <w:kern w:val="0"/>
          <w:szCs w:val="21"/>
        </w:rPr>
        <w:t>(vector&lt;</w:t>
      </w:r>
      <w:r w:rsidRPr="000C6907">
        <w:rPr>
          <w:rFonts w:ascii="Consolas" w:eastAsia="宋体" w:hAnsi="Consolas" w:cs="Consolas"/>
          <w:color w:val="A71D5D"/>
          <w:kern w:val="0"/>
          <w:szCs w:val="21"/>
        </w:rPr>
        <w:t>int</w:t>
      </w:r>
      <w:r w:rsidRPr="000C6907">
        <w:rPr>
          <w:rFonts w:ascii="Consolas" w:eastAsia="宋体" w:hAnsi="Consolas" w:cs="Consolas"/>
          <w:color w:val="333333"/>
          <w:kern w:val="0"/>
          <w:szCs w:val="21"/>
        </w:rPr>
        <w:t xml:space="preserve">&gt;::size_type ix = </w:t>
      </w:r>
      <w:r w:rsidRPr="000C6907">
        <w:rPr>
          <w:rFonts w:ascii="Consolas" w:eastAsia="宋体" w:hAnsi="Consolas" w:cs="Consolas"/>
          <w:color w:val="0086B3"/>
          <w:kern w:val="0"/>
          <w:szCs w:val="21"/>
        </w:rPr>
        <w:t>0</w:t>
      </w:r>
      <w:r w:rsidRPr="000C6907">
        <w:rPr>
          <w:rFonts w:ascii="Consolas" w:eastAsia="宋体" w:hAnsi="Consolas" w:cs="Consolas"/>
          <w:color w:val="333333"/>
          <w:kern w:val="0"/>
          <w:szCs w:val="21"/>
        </w:rPr>
        <w:t xml:space="preserve">; ix != ivec.size(); ix++, cnt--)  </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    ivec[ix] = cnt;</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This is not an appropriate example to discuss the difference of prefix and postfix. Look at the section </w:t>
      </w:r>
      <w:r w:rsidRPr="000C6907">
        <w:rPr>
          <w:rFonts w:ascii="Consolas" w:eastAsia="宋体" w:hAnsi="Consolas" w:cs="Consolas"/>
          <w:color w:val="333333"/>
          <w:kern w:val="0"/>
          <w:szCs w:val="21"/>
        </w:rPr>
        <w:t>Built-in comma operator</w:t>
      </w:r>
      <w:r w:rsidRPr="000C6907">
        <w:rPr>
          <w:rFonts w:ascii="Helvetica" w:eastAsia="宋体" w:hAnsi="Helvetica" w:cs="Helvetica"/>
          <w:color w:val="333333"/>
          <w:kern w:val="0"/>
          <w:sz w:val="24"/>
          <w:szCs w:val="24"/>
        </w:rPr>
        <w:t> on </w:t>
      </w:r>
      <w:hyperlink r:id="rId99" w:history="1">
        <w:r w:rsidRPr="000C6907">
          <w:rPr>
            <w:rFonts w:ascii="Helvetica" w:eastAsia="宋体" w:hAnsi="Helvetica" w:cs="Helvetica"/>
            <w:color w:val="4183C4"/>
            <w:kern w:val="0"/>
            <w:sz w:val="24"/>
            <w:szCs w:val="24"/>
          </w:rPr>
          <w:t>this page</w:t>
        </w:r>
      </w:hyperlink>
      <w:r w:rsidRPr="000C6907">
        <w:rPr>
          <w:rFonts w:ascii="Helvetica" w:eastAsia="宋体" w:hAnsi="Helvetica" w:cs="Helvetica"/>
          <w:color w:val="333333"/>
          <w:kern w:val="0"/>
          <w:sz w:val="24"/>
          <w:szCs w:val="24"/>
        </w:rPr>
        <w:t>.</w:t>
      </w:r>
    </w:p>
    <w:p w:rsidR="000C6907" w:rsidRPr="000C6907" w:rsidRDefault="000C6907" w:rsidP="000C6907">
      <w:pPr>
        <w:widowControl/>
        <w:spacing w:before="240" w:after="240"/>
        <w:jc w:val="left"/>
        <w:rPr>
          <w:rFonts w:ascii="宋体" w:eastAsia="宋体" w:hAnsi="宋体" w:cs="宋体"/>
          <w:kern w:val="0"/>
          <w:sz w:val="24"/>
          <w:szCs w:val="24"/>
        </w:rPr>
      </w:pPr>
      <w:r w:rsidRPr="000C6907">
        <w:rPr>
          <w:rFonts w:ascii="宋体" w:eastAsia="宋体" w:hAnsi="宋体" w:cs="宋体"/>
          <w:kern w:val="0"/>
          <w:sz w:val="24"/>
          <w:szCs w:val="24"/>
        </w:rPr>
        <w:pict>
          <v:rect id="_x0000_i1036" style="width:0;height:3pt" o:hralign="center" o:hrstd="t" o:hrnoshade="t" o:hr="t" fillcolor="#333" stroked="f"/>
        </w:pic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reference: </w:t>
      </w:r>
      <w:hyperlink r:id="rId100" w:history="1">
        <w:r w:rsidRPr="000C6907">
          <w:rPr>
            <w:rFonts w:ascii="Helvetica" w:eastAsia="宋体" w:hAnsi="Helvetica" w:cs="Helvetica"/>
            <w:color w:val="4183C4"/>
            <w:kern w:val="0"/>
            <w:sz w:val="24"/>
            <w:szCs w:val="24"/>
          </w:rPr>
          <w:t>Usage of the Built-in Comma Operator</w:t>
        </w:r>
      </w:hyperlink>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lastRenderedPageBreak/>
        <w:t>Exercise 4.32</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Explain the following loop.</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constexpr</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size = </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ia[size] = {</w:t>
      </w:r>
      <w:r w:rsidRPr="000C6907">
        <w:rPr>
          <w:rFonts w:ascii="Consolas" w:eastAsia="宋体" w:hAnsi="Consolas" w:cs="Consolas"/>
          <w:color w:val="0086B3"/>
          <w:kern w:val="0"/>
          <w:szCs w:val="21"/>
        </w:rPr>
        <w:t>1</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2</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4</w:t>
      </w:r>
      <w:r w:rsidRPr="000C6907">
        <w:rPr>
          <w:rFonts w:ascii="Consolas" w:eastAsia="宋体" w:hAnsi="Consolas" w:cs="Consolas"/>
          <w:color w:val="777777"/>
          <w:kern w:val="0"/>
          <w:szCs w:val="21"/>
        </w:rPr>
        <w:t>,</w:t>
      </w:r>
      <w:r w:rsidRPr="000C6907">
        <w:rPr>
          <w:rFonts w:ascii="Consolas" w:eastAsia="宋体" w:hAnsi="Consolas" w:cs="Consolas"/>
          <w:color w:val="0086B3"/>
          <w:kern w:val="0"/>
          <w:szCs w:val="21"/>
        </w:rPr>
        <w:t>5</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for</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*ptr = ia, ix = </w:t>
      </w:r>
      <w:r w:rsidRPr="000C6907">
        <w:rPr>
          <w:rFonts w:ascii="Consolas" w:eastAsia="宋体" w:hAnsi="Consolas" w:cs="Consolas"/>
          <w:color w:val="0086B3"/>
          <w:kern w:val="0"/>
          <w:szCs w:val="21"/>
        </w:rPr>
        <w:t>0</w:t>
      </w:r>
      <w:r w:rsidRPr="000C6907">
        <w:rPr>
          <w:rFonts w:ascii="Consolas" w:eastAsia="宋体" w:hAnsi="Consolas" w:cs="Consolas"/>
          <w:color w:val="777777"/>
          <w:kern w:val="0"/>
          <w:szCs w:val="21"/>
        </w:rPr>
        <w: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    ix != size &amp;&amp; ptr != ia+size;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    ++ix, ++ptr) { </w:t>
      </w:r>
      <w:r w:rsidRPr="000C6907">
        <w:rPr>
          <w:rFonts w:ascii="Consolas" w:eastAsia="宋体" w:hAnsi="Consolas" w:cs="Consolas"/>
          <w:color w:val="969896"/>
          <w:kern w:val="0"/>
          <w:szCs w:val="21"/>
        </w:rPr>
        <w:t>/* ... */</w:t>
      </w:r>
      <w:r w:rsidRPr="000C6907">
        <w:rPr>
          <w:rFonts w:ascii="Consolas" w:eastAsia="宋体" w:hAnsi="Consolas" w:cs="Consolas"/>
          <w:color w:val="777777"/>
          <w:kern w:val="0"/>
          <w:szCs w:val="21"/>
        </w:rPr>
        <w:t xml:space="preserve"> }</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Consolas" w:eastAsia="宋体" w:hAnsi="Consolas" w:cs="Consolas"/>
          <w:color w:val="333333"/>
          <w:kern w:val="0"/>
          <w:szCs w:val="21"/>
        </w:rPr>
        <w:t>ptr</w:t>
      </w:r>
      <w:r w:rsidRPr="000C6907">
        <w:rPr>
          <w:rFonts w:ascii="Helvetica" w:eastAsia="宋体" w:hAnsi="Helvetica" w:cs="Helvetica"/>
          <w:color w:val="333333"/>
          <w:kern w:val="0"/>
          <w:sz w:val="24"/>
          <w:szCs w:val="24"/>
        </w:rPr>
        <w:t> and </w:t>
      </w:r>
      <w:r w:rsidRPr="000C6907">
        <w:rPr>
          <w:rFonts w:ascii="Consolas" w:eastAsia="宋体" w:hAnsi="Consolas" w:cs="Consolas"/>
          <w:color w:val="333333"/>
          <w:kern w:val="0"/>
          <w:szCs w:val="21"/>
        </w:rPr>
        <w:t>ix</w:t>
      </w:r>
      <w:r w:rsidRPr="000C6907">
        <w:rPr>
          <w:rFonts w:ascii="Helvetica" w:eastAsia="宋体" w:hAnsi="Helvetica" w:cs="Helvetica"/>
          <w:color w:val="333333"/>
          <w:kern w:val="0"/>
          <w:sz w:val="24"/>
          <w:szCs w:val="24"/>
        </w:rPr>
        <w:t> have the same function. The former use a pointer, and the latter use the index of array. we use the loop to through the array.(just choose one from </w:t>
      </w:r>
      <w:r w:rsidRPr="000C6907">
        <w:rPr>
          <w:rFonts w:ascii="Consolas" w:eastAsia="宋体" w:hAnsi="Consolas" w:cs="Consolas"/>
          <w:color w:val="333333"/>
          <w:kern w:val="0"/>
          <w:szCs w:val="21"/>
        </w:rPr>
        <w:t>ptr</w:t>
      </w:r>
      <w:r w:rsidRPr="000C6907">
        <w:rPr>
          <w:rFonts w:ascii="Helvetica" w:eastAsia="宋体" w:hAnsi="Helvetica" w:cs="Helvetica"/>
          <w:color w:val="333333"/>
          <w:kern w:val="0"/>
          <w:sz w:val="24"/>
          <w:szCs w:val="24"/>
        </w:rPr>
        <w:t> and </w:t>
      </w:r>
      <w:r w:rsidRPr="000C6907">
        <w:rPr>
          <w:rFonts w:ascii="Consolas" w:eastAsia="宋体" w:hAnsi="Consolas" w:cs="Consolas"/>
          <w:color w:val="333333"/>
          <w:kern w:val="0"/>
          <w:szCs w:val="21"/>
        </w:rPr>
        <w:t>ix</w:t>
      </w:r>
      <w:r w:rsidRPr="000C6907">
        <w:rPr>
          <w:rFonts w:ascii="Helvetica" w:eastAsia="宋体" w:hAnsi="Helvetica" w:cs="Helvetica"/>
          <w:color w:val="333333"/>
          <w:kern w:val="0"/>
          <w:sz w:val="24"/>
          <w:szCs w:val="24"/>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4.33</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Using Table 4.12 (p. 166) explain what the following expression does: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someValue ? ++x, ++y : --x, --y</w:t>
      </w:r>
    </w:p>
    <w:p w:rsidR="000C6907" w:rsidRPr="000C6907" w:rsidRDefault="000C6907" w:rsidP="000C6907">
      <w:pPr>
        <w:widowControl/>
        <w:spacing w:after="240"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Because of the most lowest precedence of the comma operator, the expression is same as: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(someValue ? ++x, ++y : --x), --y</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If someValue is true, then </w:t>
      </w:r>
      <w:r w:rsidRPr="000C6907">
        <w:rPr>
          <w:rFonts w:ascii="Consolas" w:eastAsia="宋体" w:hAnsi="Consolas" w:cs="Consolas"/>
          <w:color w:val="333333"/>
          <w:kern w:val="0"/>
          <w:szCs w:val="21"/>
        </w:rPr>
        <w:t>++x</w:t>
      </w:r>
      <w:r w:rsidRPr="000C6907">
        <w:rPr>
          <w:rFonts w:ascii="Helvetica" w:eastAsia="宋体" w:hAnsi="Helvetica" w:cs="Helvetica"/>
          <w:color w:val="333333"/>
          <w:kern w:val="0"/>
          <w:sz w:val="24"/>
          <w:szCs w:val="24"/>
        </w:rPr>
        <w:t>, and the result is </w:t>
      </w:r>
      <w:r w:rsidRPr="000C6907">
        <w:rPr>
          <w:rFonts w:ascii="Consolas" w:eastAsia="宋体" w:hAnsi="Consolas" w:cs="Consolas"/>
          <w:color w:val="333333"/>
          <w:kern w:val="0"/>
          <w:szCs w:val="21"/>
        </w:rPr>
        <w:t>y</w:t>
      </w:r>
      <w:r w:rsidRPr="000C6907">
        <w:rPr>
          <w:rFonts w:ascii="Helvetica" w:eastAsia="宋体" w:hAnsi="Helvetica" w:cs="Helvetica"/>
          <w:color w:val="333333"/>
          <w:kern w:val="0"/>
          <w:sz w:val="24"/>
          <w:szCs w:val="24"/>
        </w:rPr>
        <w:t>, if someValue is false, then </w:t>
      </w:r>
      <w:r w:rsidRPr="000C6907">
        <w:rPr>
          <w:rFonts w:ascii="Consolas" w:eastAsia="宋体" w:hAnsi="Consolas" w:cs="Consolas"/>
          <w:color w:val="333333"/>
          <w:kern w:val="0"/>
          <w:szCs w:val="21"/>
        </w:rPr>
        <w:t>--x</w:t>
      </w:r>
      <w:r w:rsidRPr="000C6907">
        <w:rPr>
          <w:rFonts w:ascii="Helvetica" w:eastAsia="宋体" w:hAnsi="Helvetica" w:cs="Helvetica"/>
          <w:color w:val="333333"/>
          <w:kern w:val="0"/>
          <w:sz w:val="24"/>
          <w:szCs w:val="24"/>
        </w:rPr>
        <w:t>, and the result is </w:t>
      </w:r>
      <w:r w:rsidRPr="000C6907">
        <w:rPr>
          <w:rFonts w:ascii="Consolas" w:eastAsia="宋体" w:hAnsi="Consolas" w:cs="Consolas"/>
          <w:color w:val="333333"/>
          <w:kern w:val="0"/>
          <w:szCs w:val="21"/>
        </w:rPr>
        <w:t>--y</w:t>
      </w:r>
      <w:r w:rsidRPr="000C6907">
        <w:rPr>
          <w:rFonts w:ascii="Helvetica" w:eastAsia="宋体" w:hAnsi="Helvetica" w:cs="Helvetica"/>
          <w:color w:val="333333"/>
          <w:kern w:val="0"/>
          <w:sz w:val="24"/>
          <w:szCs w:val="24"/>
        </w:rPr>
        <w:t>. so it is also same as: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someValue ? (++x,y) : (--x,--y);</w:t>
      </w:r>
    </w:p>
    <w:p w:rsidR="000C6907" w:rsidRPr="000C6907" w:rsidRDefault="000C6907" w:rsidP="000C6907">
      <w:pPr>
        <w:widowControl/>
        <w:spacing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Even though the result has nothing to do with </w:t>
      </w:r>
      <w:r w:rsidRPr="000C6907">
        <w:rPr>
          <w:rFonts w:ascii="Consolas" w:eastAsia="宋体" w:hAnsi="Consolas" w:cs="Consolas"/>
          <w:color w:val="333333"/>
          <w:kern w:val="0"/>
          <w:szCs w:val="21"/>
        </w:rPr>
        <w:t>x</w:t>
      </w:r>
      <w:r w:rsidRPr="000C6907">
        <w:rPr>
          <w:rFonts w:ascii="Helvetica" w:eastAsia="宋体" w:hAnsi="Helvetica" w:cs="Helvetica"/>
          <w:color w:val="333333"/>
          <w:kern w:val="0"/>
          <w:sz w:val="24"/>
          <w:szCs w:val="24"/>
        </w:rPr>
        <w:t>, the evaluation of </w:t>
      </w:r>
      <w:r w:rsidRPr="000C6907">
        <w:rPr>
          <w:rFonts w:ascii="Consolas" w:eastAsia="宋体" w:hAnsi="Consolas" w:cs="Consolas"/>
          <w:color w:val="333333"/>
          <w:kern w:val="0"/>
          <w:szCs w:val="21"/>
        </w:rPr>
        <w:t>someValue</w:t>
      </w:r>
      <w:r w:rsidRPr="000C6907">
        <w:rPr>
          <w:rFonts w:ascii="Helvetica" w:eastAsia="宋体" w:hAnsi="Helvetica" w:cs="Helvetica"/>
          <w:color w:val="333333"/>
          <w:kern w:val="0"/>
          <w:sz w:val="24"/>
          <w:szCs w:val="24"/>
        </w:rPr>
        <w:t> does effect the operation on </w:t>
      </w:r>
      <w:r w:rsidRPr="000C6907">
        <w:rPr>
          <w:rFonts w:ascii="Consolas" w:eastAsia="宋体" w:hAnsi="Consolas" w:cs="Consolas"/>
          <w:color w:val="333333"/>
          <w:kern w:val="0"/>
          <w:szCs w:val="21"/>
        </w:rPr>
        <w:t>x</w:t>
      </w:r>
      <w:r w:rsidRPr="000C6907">
        <w:rPr>
          <w:rFonts w:ascii="Helvetica" w:eastAsia="宋体" w:hAnsi="Helvetica" w:cs="Helvetica"/>
          <w:color w:val="333333"/>
          <w:kern w:val="0"/>
          <w:sz w:val="24"/>
          <w:szCs w:val="24"/>
        </w:rPr>
        <w:t>.</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4.34</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Given the variable definitions in this section, explain what conversions take place in the following expressions: (a) if (fval) (b) dval = fval + ival; (c) dval + ival * cval; Remember that you may need to consider the associativity of the operators.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A71D5D"/>
          <w:kern w:val="0"/>
          <w:szCs w:val="21"/>
        </w:rPr>
        <w:t>if</w:t>
      </w:r>
      <w:r w:rsidRPr="000C6907">
        <w:rPr>
          <w:rFonts w:ascii="Consolas" w:eastAsia="宋体" w:hAnsi="Consolas" w:cs="Consolas"/>
          <w:color w:val="333333"/>
          <w:kern w:val="0"/>
          <w:szCs w:val="21"/>
        </w:rPr>
        <w:t xml:space="preserve"> (fval) </w:t>
      </w:r>
      <w:r w:rsidRPr="000C6907">
        <w:rPr>
          <w:rFonts w:ascii="Consolas" w:eastAsia="宋体" w:hAnsi="Consolas" w:cs="Consolas"/>
          <w:color w:val="969896"/>
          <w:kern w:val="0"/>
          <w:szCs w:val="21"/>
        </w:rPr>
        <w:t>// fval converted to bool</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dval = fval + ival; </w:t>
      </w:r>
      <w:r w:rsidRPr="000C6907">
        <w:rPr>
          <w:rFonts w:ascii="Consolas" w:eastAsia="宋体" w:hAnsi="Consolas" w:cs="Consolas"/>
          <w:color w:val="969896"/>
          <w:kern w:val="0"/>
          <w:szCs w:val="21"/>
        </w:rPr>
        <w:t>// ival converted to fval, then the result of fval add ival converted to double.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dval + ival * cval; </w:t>
      </w:r>
      <w:r w:rsidRPr="000C6907">
        <w:rPr>
          <w:rFonts w:ascii="Consolas" w:eastAsia="宋体" w:hAnsi="Consolas" w:cs="Consolas"/>
          <w:color w:val="969896"/>
          <w:kern w:val="0"/>
          <w:szCs w:val="21"/>
        </w:rPr>
        <w:t>// cval converted to int, then that int and ival converted to double.</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lastRenderedPageBreak/>
        <w:t>Exercise 4.35</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Given the following definitions,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char</w:t>
      </w:r>
      <w:r w:rsidRPr="000C6907">
        <w:rPr>
          <w:rFonts w:ascii="Consolas" w:eastAsia="宋体" w:hAnsi="Consolas" w:cs="Consolas"/>
          <w:color w:val="777777"/>
          <w:kern w:val="0"/>
          <w:szCs w:val="21"/>
        </w:rPr>
        <w:t xml:space="preserve"> cval;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ival; </w:t>
      </w:r>
      <w:r w:rsidRPr="000C6907">
        <w:rPr>
          <w:rFonts w:ascii="Consolas" w:eastAsia="宋体" w:hAnsi="Consolas" w:cs="Consolas"/>
          <w:color w:val="A71D5D"/>
          <w:kern w:val="0"/>
          <w:szCs w:val="21"/>
        </w:rPr>
        <w:t>unsigned</w:t>
      </w:r>
      <w:r w:rsidRPr="000C6907">
        <w:rPr>
          <w:rFonts w:ascii="Consolas" w:eastAsia="宋体" w:hAnsi="Consolas" w:cs="Consolas"/>
          <w:color w:val="777777"/>
          <w:kern w:val="0"/>
          <w:szCs w:val="21"/>
        </w:rPr>
        <w:t xml:space="preserve">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ui; </w:t>
      </w:r>
      <w:r w:rsidRPr="000C6907">
        <w:rPr>
          <w:rFonts w:ascii="Consolas" w:eastAsia="宋体" w:hAnsi="Consolas" w:cs="Consolas"/>
          <w:color w:val="A71D5D"/>
          <w:kern w:val="0"/>
          <w:szCs w:val="21"/>
        </w:rPr>
        <w:t>float</w:t>
      </w:r>
      <w:r w:rsidRPr="000C6907">
        <w:rPr>
          <w:rFonts w:ascii="Consolas" w:eastAsia="宋体" w:hAnsi="Consolas" w:cs="Consolas"/>
          <w:color w:val="777777"/>
          <w:kern w:val="0"/>
          <w:szCs w:val="21"/>
        </w:rPr>
        <w:t xml:space="preserve"> fval; </w:t>
      </w: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 xml:space="preserve"> dval;</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identify the implicit type conversions, if any, taking place: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cval = </w:t>
      </w:r>
      <w:r w:rsidRPr="000C6907">
        <w:rPr>
          <w:rFonts w:ascii="Consolas" w:eastAsia="宋体" w:hAnsi="Consolas" w:cs="Consolas"/>
          <w:color w:val="183691"/>
          <w:kern w:val="0"/>
          <w:szCs w:val="21"/>
        </w:rPr>
        <w:t>'a'</w:t>
      </w:r>
      <w:r w:rsidRPr="000C6907">
        <w:rPr>
          <w:rFonts w:ascii="Consolas" w:eastAsia="宋体" w:hAnsi="Consolas" w:cs="Consolas"/>
          <w:color w:val="777777"/>
          <w:kern w:val="0"/>
          <w:szCs w:val="21"/>
        </w:rPr>
        <w:t xml:space="preserve"> + </w:t>
      </w:r>
      <w:r w:rsidRPr="000C6907">
        <w:rPr>
          <w:rFonts w:ascii="Consolas" w:eastAsia="宋体" w:hAnsi="Consolas" w:cs="Consolas"/>
          <w:color w:val="0086B3"/>
          <w:kern w:val="0"/>
          <w:szCs w:val="21"/>
        </w:rPr>
        <w:t>3</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'a' promoted to int, then the result of ('a' + 3)(int) converted to char.</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fval = ui - ival * </w:t>
      </w:r>
      <w:r w:rsidRPr="000C6907">
        <w:rPr>
          <w:rFonts w:ascii="Consolas" w:eastAsia="宋体" w:hAnsi="Consolas" w:cs="Consolas"/>
          <w:color w:val="0086B3"/>
          <w:kern w:val="0"/>
          <w:szCs w:val="21"/>
        </w:rPr>
        <w:t>1.0</w:t>
      </w:r>
      <w:r w:rsidRPr="000C6907">
        <w:rPr>
          <w:rFonts w:ascii="Consolas" w:eastAsia="宋体" w:hAnsi="Consolas" w:cs="Consolas"/>
          <w:color w:val="777777"/>
          <w:kern w:val="0"/>
          <w:szCs w:val="21"/>
        </w:rPr>
        <w:t xml:space="preserve">; </w:t>
      </w:r>
      <w:r w:rsidRPr="000C6907">
        <w:rPr>
          <w:rFonts w:ascii="Consolas" w:eastAsia="宋体" w:hAnsi="Consolas" w:cs="Consolas"/>
          <w:color w:val="969896"/>
          <w:kern w:val="0"/>
          <w:szCs w:val="21"/>
        </w:rPr>
        <w:t>// ival converted to double , ui also converted to double. then that double converted(by truncation) to float.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dval = ui * fval; </w:t>
      </w:r>
      <w:r w:rsidRPr="000C6907">
        <w:rPr>
          <w:rFonts w:ascii="Consolas" w:eastAsia="宋体" w:hAnsi="Consolas" w:cs="Consolas"/>
          <w:color w:val="969896"/>
          <w:kern w:val="0"/>
          <w:szCs w:val="21"/>
        </w:rPr>
        <w:t>// ui promoted to float. then that float converted to double.</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cval = ival + fval + dval;  </w:t>
      </w:r>
      <w:r w:rsidRPr="000C6907">
        <w:rPr>
          <w:rFonts w:ascii="Consolas" w:eastAsia="宋体" w:hAnsi="Consolas" w:cs="Consolas"/>
          <w:color w:val="969896"/>
          <w:kern w:val="0"/>
          <w:szCs w:val="21"/>
        </w:rPr>
        <w:t>// ival converted to float, then that float and fval converted to double. At last, that double converted to char(by truncation).</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4.36</w:t>
      </w:r>
    </w:p>
    <w:p w:rsidR="000C6907" w:rsidRPr="000C6907" w:rsidRDefault="000C6907" w:rsidP="000C6907">
      <w:pPr>
        <w:widowControl/>
        <w:spacing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Assuming i is an int and d is a double write the expression i *= d so that it does integral, rather than floating-point, multiplication.</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0C6907">
        <w:rPr>
          <w:rFonts w:ascii="Consolas" w:eastAsia="宋体" w:hAnsi="Consolas" w:cs="Consolas"/>
          <w:color w:val="333333"/>
          <w:kern w:val="0"/>
          <w:szCs w:val="21"/>
        </w:rPr>
        <w:t xml:space="preserve">i *= </w:t>
      </w:r>
      <w:r w:rsidRPr="000C6907">
        <w:rPr>
          <w:rFonts w:ascii="Consolas" w:eastAsia="宋体" w:hAnsi="Consolas" w:cs="Consolas"/>
          <w:color w:val="A71D5D"/>
          <w:kern w:val="0"/>
          <w:szCs w:val="21"/>
        </w:rPr>
        <w:t>static_cast</w:t>
      </w:r>
      <w:r w:rsidRPr="000C6907">
        <w:rPr>
          <w:rFonts w:ascii="Consolas" w:eastAsia="宋体" w:hAnsi="Consolas" w:cs="Consolas"/>
          <w:color w:val="333333"/>
          <w:kern w:val="0"/>
          <w:szCs w:val="21"/>
        </w:rPr>
        <w:t>&lt;</w:t>
      </w:r>
      <w:r w:rsidRPr="000C6907">
        <w:rPr>
          <w:rFonts w:ascii="Consolas" w:eastAsia="宋体" w:hAnsi="Consolas" w:cs="Consolas"/>
          <w:color w:val="A71D5D"/>
          <w:kern w:val="0"/>
          <w:szCs w:val="21"/>
        </w:rPr>
        <w:t>int</w:t>
      </w:r>
      <w:r w:rsidRPr="000C6907">
        <w:rPr>
          <w:rFonts w:ascii="Consolas" w:eastAsia="宋体" w:hAnsi="Consolas" w:cs="Consolas"/>
          <w:color w:val="333333"/>
          <w:kern w:val="0"/>
          <w:szCs w:val="21"/>
        </w:rPr>
        <w:t>&gt;(d);</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4.37</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Rewrite each of the following old-style casts to use a named cast:</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 i; </w:t>
      </w: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 xml:space="preserve"> d; </w:t>
      </w:r>
      <w:r w:rsidRPr="000C6907">
        <w:rPr>
          <w:rFonts w:ascii="Consolas" w:eastAsia="宋体" w:hAnsi="Consolas" w:cs="Consolas"/>
          <w:color w:val="A71D5D"/>
          <w:kern w:val="0"/>
          <w:szCs w:val="21"/>
        </w:rPr>
        <w:t>const</w:t>
      </w:r>
      <w:r w:rsidRPr="000C6907">
        <w:rPr>
          <w:rFonts w:ascii="Consolas" w:eastAsia="宋体" w:hAnsi="Consolas" w:cs="Consolas"/>
          <w:color w:val="777777"/>
          <w:kern w:val="0"/>
          <w:szCs w:val="21"/>
        </w:rPr>
        <w:t xml:space="preserve"> string *ps; </w:t>
      </w:r>
      <w:r w:rsidRPr="000C6907">
        <w:rPr>
          <w:rFonts w:ascii="Consolas" w:eastAsia="宋体" w:hAnsi="Consolas" w:cs="Consolas"/>
          <w:color w:val="A71D5D"/>
          <w:kern w:val="0"/>
          <w:szCs w:val="21"/>
        </w:rPr>
        <w:t>char</w:t>
      </w:r>
      <w:r w:rsidRPr="000C6907">
        <w:rPr>
          <w:rFonts w:ascii="Consolas" w:eastAsia="宋体" w:hAnsi="Consolas" w:cs="Consolas"/>
          <w:color w:val="777777"/>
          <w:kern w:val="0"/>
          <w:szCs w:val="21"/>
        </w:rPr>
        <w:t xml:space="preserve"> *pc; </w:t>
      </w:r>
      <w:r w:rsidRPr="000C6907">
        <w:rPr>
          <w:rFonts w:ascii="Consolas" w:eastAsia="宋体" w:hAnsi="Consolas" w:cs="Consolas"/>
          <w:color w:val="A71D5D"/>
          <w:kern w:val="0"/>
          <w:szCs w:val="21"/>
        </w:rPr>
        <w:t>void</w:t>
      </w:r>
      <w:r w:rsidRPr="000C6907">
        <w:rPr>
          <w:rFonts w:ascii="Consolas" w:eastAsia="宋体" w:hAnsi="Consolas" w:cs="Consolas"/>
          <w:color w:val="777777"/>
          <w:kern w:val="0"/>
          <w:szCs w:val="21"/>
        </w:rPr>
        <w:t xml:space="preserve"> *pv;</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pv = (</w:t>
      </w:r>
      <w:r w:rsidRPr="000C6907">
        <w:rPr>
          <w:rFonts w:ascii="Consolas" w:eastAsia="宋体" w:hAnsi="Consolas" w:cs="Consolas"/>
          <w:color w:val="A71D5D"/>
          <w:kern w:val="0"/>
          <w:szCs w:val="21"/>
        </w:rPr>
        <w:t>void</w:t>
      </w:r>
      <w:r w:rsidRPr="000C6907">
        <w:rPr>
          <w:rFonts w:ascii="Consolas" w:eastAsia="宋体" w:hAnsi="Consolas" w:cs="Consolas"/>
          <w:color w:val="777777"/>
          <w:kern w:val="0"/>
          <w:szCs w:val="21"/>
        </w:rPr>
        <w:t xml:space="preserve">*)ps; </w:t>
      </w:r>
      <w:r w:rsidRPr="000C6907">
        <w:rPr>
          <w:rFonts w:ascii="Consolas" w:eastAsia="宋体" w:hAnsi="Consolas" w:cs="Consolas"/>
          <w:color w:val="969896"/>
          <w:kern w:val="0"/>
          <w:szCs w:val="21"/>
        </w:rPr>
        <w:t>// pv = const_cast&lt;string*&gt;(ps); or pv = static_cast&lt;void*&gt;(const_cast&lt;string*&gt;(ps));</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i = </w:t>
      </w:r>
      <w:r w:rsidRPr="000C6907">
        <w:rPr>
          <w:rFonts w:ascii="Consolas" w:eastAsia="宋体" w:hAnsi="Consolas" w:cs="Consolas"/>
          <w:color w:val="A71D5D"/>
          <w:kern w:val="0"/>
          <w:szCs w:val="21"/>
        </w:rPr>
        <w:t>int</w:t>
      </w:r>
      <w:r w:rsidRPr="000C6907">
        <w:rPr>
          <w:rFonts w:ascii="Consolas" w:eastAsia="宋体" w:hAnsi="Consolas" w:cs="Consolas"/>
          <w:color w:val="777777"/>
          <w:kern w:val="0"/>
          <w:szCs w:val="21"/>
        </w:rPr>
        <w:t xml:space="preserve">(*pc);   </w:t>
      </w:r>
      <w:r w:rsidRPr="000C6907">
        <w:rPr>
          <w:rFonts w:ascii="Consolas" w:eastAsia="宋体" w:hAnsi="Consolas" w:cs="Consolas"/>
          <w:color w:val="969896"/>
          <w:kern w:val="0"/>
          <w:szCs w:val="21"/>
        </w:rPr>
        <w:t>// i = static_cast&lt;int&gt;(*pc);</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 xml:space="preserve">pv = &amp;d;        </w:t>
      </w:r>
      <w:r w:rsidRPr="000C6907">
        <w:rPr>
          <w:rFonts w:ascii="Consolas" w:eastAsia="宋体" w:hAnsi="Consolas" w:cs="Consolas"/>
          <w:color w:val="969896"/>
          <w:kern w:val="0"/>
          <w:szCs w:val="21"/>
        </w:rPr>
        <w:t>// pv = static_cast&lt;void*&gt;(&amp;d);</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777777"/>
          <w:kern w:val="0"/>
          <w:szCs w:val="21"/>
        </w:rPr>
        <w:t>pc = (</w:t>
      </w:r>
      <w:r w:rsidRPr="000C6907">
        <w:rPr>
          <w:rFonts w:ascii="Consolas" w:eastAsia="宋体" w:hAnsi="Consolas" w:cs="Consolas"/>
          <w:color w:val="A71D5D"/>
          <w:kern w:val="0"/>
          <w:szCs w:val="21"/>
        </w:rPr>
        <w:t>char</w:t>
      </w:r>
      <w:r w:rsidRPr="000C6907">
        <w:rPr>
          <w:rFonts w:ascii="Consolas" w:eastAsia="宋体" w:hAnsi="Consolas" w:cs="Consolas"/>
          <w:color w:val="777777"/>
          <w:kern w:val="0"/>
          <w:szCs w:val="21"/>
        </w:rPr>
        <w:t xml:space="preserve">*)pv; </w:t>
      </w:r>
      <w:r w:rsidRPr="000C6907">
        <w:rPr>
          <w:rFonts w:ascii="Consolas" w:eastAsia="宋体" w:hAnsi="Consolas" w:cs="Consolas"/>
          <w:color w:val="969896"/>
          <w:kern w:val="0"/>
          <w:szCs w:val="21"/>
        </w:rPr>
        <w:t>// pc = reinterpret_cast&lt;char*&gt;(pv);</w:t>
      </w:r>
    </w:p>
    <w:p w:rsidR="000C6907" w:rsidRPr="000C6907" w:rsidRDefault="000C6907" w:rsidP="000C6907">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0C6907">
        <w:rPr>
          <w:rFonts w:ascii="Helvetica" w:eastAsia="宋体" w:hAnsi="Helvetica" w:cs="Helvetica"/>
          <w:b/>
          <w:bCs/>
          <w:color w:val="333333"/>
          <w:kern w:val="0"/>
          <w:sz w:val="42"/>
          <w:szCs w:val="42"/>
        </w:rPr>
        <w:t>Exercise 4.38</w:t>
      </w:r>
    </w:p>
    <w:p w:rsidR="000C6907" w:rsidRPr="000C6907" w:rsidRDefault="000C6907" w:rsidP="000C6907">
      <w:pPr>
        <w:widowControl/>
        <w:spacing w:after="240" w:line="384" w:lineRule="atLeast"/>
        <w:jc w:val="left"/>
        <w:rPr>
          <w:rFonts w:ascii="Helvetica" w:eastAsia="宋体" w:hAnsi="Helvetica" w:cs="Helvetica"/>
          <w:color w:val="777777"/>
          <w:kern w:val="0"/>
          <w:sz w:val="24"/>
          <w:szCs w:val="24"/>
        </w:rPr>
      </w:pPr>
      <w:r w:rsidRPr="000C6907">
        <w:rPr>
          <w:rFonts w:ascii="Helvetica" w:eastAsia="宋体" w:hAnsi="Helvetica" w:cs="Helvetica"/>
          <w:color w:val="777777"/>
          <w:kern w:val="0"/>
          <w:sz w:val="24"/>
          <w:szCs w:val="24"/>
        </w:rPr>
        <w:t>Explain the following expression:</w:t>
      </w:r>
    </w:p>
    <w:p w:rsidR="000C6907" w:rsidRPr="000C6907" w:rsidRDefault="000C6907" w:rsidP="000C69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Cs w:val="21"/>
        </w:rPr>
      </w:pP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 xml:space="preserve"> slope = </w:t>
      </w:r>
      <w:r w:rsidRPr="000C6907">
        <w:rPr>
          <w:rFonts w:ascii="Consolas" w:eastAsia="宋体" w:hAnsi="Consolas" w:cs="Consolas"/>
          <w:color w:val="A71D5D"/>
          <w:kern w:val="0"/>
          <w:szCs w:val="21"/>
        </w:rPr>
        <w:t>static_cast</w:t>
      </w:r>
      <w:r w:rsidRPr="000C6907">
        <w:rPr>
          <w:rFonts w:ascii="Consolas" w:eastAsia="宋体" w:hAnsi="Consolas" w:cs="Consolas"/>
          <w:color w:val="777777"/>
          <w:kern w:val="0"/>
          <w:szCs w:val="21"/>
        </w:rPr>
        <w:t>&lt;</w:t>
      </w:r>
      <w:r w:rsidRPr="000C6907">
        <w:rPr>
          <w:rFonts w:ascii="Consolas" w:eastAsia="宋体" w:hAnsi="Consolas" w:cs="Consolas"/>
          <w:color w:val="A71D5D"/>
          <w:kern w:val="0"/>
          <w:szCs w:val="21"/>
        </w:rPr>
        <w:t>double</w:t>
      </w:r>
      <w:r w:rsidRPr="000C6907">
        <w:rPr>
          <w:rFonts w:ascii="Consolas" w:eastAsia="宋体" w:hAnsi="Consolas" w:cs="Consolas"/>
          <w:color w:val="777777"/>
          <w:kern w:val="0"/>
          <w:szCs w:val="21"/>
        </w:rPr>
        <w:t>&gt;(j/i);</w:t>
      </w:r>
    </w:p>
    <w:p w:rsidR="000C6907" w:rsidRPr="000C6907" w:rsidRDefault="000C6907" w:rsidP="000C6907">
      <w:pPr>
        <w:widowControl/>
        <w:spacing w:after="100" w:afterAutospacing="1" w:line="384" w:lineRule="atLeast"/>
        <w:jc w:val="left"/>
        <w:rPr>
          <w:rFonts w:ascii="Helvetica" w:eastAsia="宋体" w:hAnsi="Helvetica" w:cs="Helvetica"/>
          <w:color w:val="333333"/>
          <w:kern w:val="0"/>
          <w:sz w:val="24"/>
          <w:szCs w:val="24"/>
        </w:rPr>
      </w:pPr>
      <w:r w:rsidRPr="000C6907">
        <w:rPr>
          <w:rFonts w:ascii="Helvetica" w:eastAsia="宋体" w:hAnsi="Helvetica" w:cs="Helvetica"/>
          <w:color w:val="333333"/>
          <w:kern w:val="0"/>
          <w:sz w:val="24"/>
          <w:szCs w:val="24"/>
        </w:rPr>
        <w:t>j/i is an int(by truncation), then converted to double and assigned to slope.</w:t>
      </w:r>
    </w:p>
    <w:p w:rsidR="000C6907" w:rsidRDefault="000C6907" w:rsidP="000C6907">
      <w:pPr>
        <w:jc w:val="center"/>
        <w:rPr>
          <w:b/>
          <w:sz w:val="32"/>
          <w:szCs w:val="32"/>
        </w:rPr>
      </w:pPr>
      <w:r>
        <w:rPr>
          <w:b/>
          <w:sz w:val="32"/>
          <w:szCs w:val="32"/>
        </w:rPr>
        <w:lastRenderedPageBreak/>
        <w:t>Chapter 5</w:t>
      </w:r>
    </w:p>
    <w:p w:rsidR="006119DB" w:rsidRDefault="006119DB" w:rsidP="006119DB">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Exercise 5.1</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null statement? When might you use a null statement?</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null statement is the empty statement. like this:</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null statement</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 might use a null statement when the **language requires a statement but the program's logic does not. For example:</w:t>
      </w:r>
    </w:p>
    <w:p w:rsidR="006119DB" w:rsidRDefault="006119DB" w:rsidP="006119DB">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read until we hit end-of-file or find an input equal to sought</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(cin &gt;&gt; s &amp;&amp; s != sought)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 </w:t>
      </w:r>
      <w:r>
        <w:rPr>
          <w:rStyle w:val="pl-c"/>
          <w:rFonts w:ascii="Consolas" w:hAnsi="Consolas" w:cs="Consolas"/>
          <w:color w:val="969896"/>
          <w:sz w:val="21"/>
          <w:szCs w:val="21"/>
        </w:rPr>
        <w:t>// null statement.</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5.2</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block? When might you might use a block?</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block is a (possiby empty) sequence of statements and declarations surrounded by a pair of curly braces.</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 might use a block when the language requires a single statement but the logic of our program needs more than one. For example:</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(val &lt;= </w:t>
      </w:r>
      <w:r>
        <w:rPr>
          <w:rStyle w:val="pl-c1"/>
          <w:rFonts w:ascii="Consolas" w:hAnsi="Consolas" w:cs="Consolas"/>
          <w:color w:val="0086B3"/>
          <w:sz w:val="21"/>
          <w:szCs w:val="21"/>
        </w:rPr>
        <w:t>10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 += 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5.3</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Use the comma operator (§ 4.10, p. 157) to rewrite the while loop from § 1.4.1 (p. 11) so that it no longer requires a block. Explain whether this rewrite improves or diminishes the readability of this code.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&lt;</w:t>
      </w:r>
      <w:r>
        <w:rPr>
          <w:rStyle w:val="pl-s"/>
          <w:rFonts w:ascii="Consolas" w:hAnsi="Consolas" w:cs="Consolas"/>
          <w:color w:val="183691"/>
          <w:sz w:val="21"/>
          <w:szCs w:val="21"/>
        </w:rPr>
        <w:t>iostream</w:t>
      </w:r>
      <w:r>
        <w:rPr>
          <w:rStyle w:val="pl-pds"/>
          <w:rFonts w:ascii="Consolas" w:hAnsi="Consolas" w:cs="Consolas"/>
          <w:color w:val="183691"/>
          <w:sz w:val="21"/>
          <w:szCs w:val="21"/>
        </w:rPr>
        <w:t>&gt;</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sum = </w:t>
      </w:r>
      <w:r>
        <w:rPr>
          <w:rStyle w:val="pl-c1"/>
          <w:rFonts w:ascii="Consolas" w:hAnsi="Consolas" w:cs="Consolas"/>
          <w:color w:val="0086B3"/>
          <w:sz w:val="21"/>
          <w:szCs w:val="21"/>
        </w:rPr>
        <w:t>0</w:t>
      </w:r>
      <w:r>
        <w:rPr>
          <w:rFonts w:ascii="Consolas" w:hAnsi="Consolas" w:cs="Consolas"/>
          <w:color w:val="333333"/>
          <w:sz w:val="21"/>
          <w:szCs w:val="21"/>
        </w:rPr>
        <w:t xml:space="preserve">, val = </w:t>
      </w:r>
      <w:r>
        <w:rPr>
          <w:rStyle w:val="pl-c1"/>
          <w:rFonts w:ascii="Consolas" w:hAnsi="Consolas" w:cs="Consolas"/>
          <w:color w:val="0086B3"/>
          <w:sz w:val="21"/>
          <w:szCs w:val="21"/>
        </w:rPr>
        <w:t>1</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(val &lt;= </w:t>
      </w:r>
      <w:r>
        <w:rPr>
          <w:rStyle w:val="pl-c1"/>
          <w:rFonts w:ascii="Consolas" w:hAnsi="Consolas" w:cs="Consolas"/>
          <w:color w:val="0086B3"/>
          <w:sz w:val="21"/>
          <w:szCs w:val="21"/>
        </w:rPr>
        <w:t>10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 += val, ++val;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Sum of 1 to 10 inclusive is </w:t>
      </w:r>
      <w:r>
        <w:rPr>
          <w:rStyle w:val="pl-pds"/>
          <w:rFonts w:ascii="Consolas" w:hAnsi="Consolas" w:cs="Consolas"/>
          <w:color w:val="183691"/>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&lt;&lt; sum &lt;&lt; std::endl;</w:t>
      </w:r>
    </w:p>
    <w:p w:rsidR="006119DB" w:rsidRDefault="006119DB" w:rsidP="006119DB">
      <w:pPr>
        <w:pStyle w:val="HTML"/>
        <w:shd w:val="clear" w:color="auto" w:fill="F7F7F7"/>
        <w:rPr>
          <w:rFonts w:ascii="Consolas" w:hAnsi="Consolas" w:cs="Consolas"/>
          <w:color w:val="333333"/>
          <w:sz w:val="21"/>
          <w:szCs w:val="21"/>
        </w:rPr>
      </w:pP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This rewrite diminishes the readability of the code. The comma operator always guarantees the order and discards the front result. But there are no meaning in this example, however, also are incomprehensible.</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5.4</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examples, and correct anyproblems you detect.</w:t>
      </w:r>
    </w:p>
    <w:p w:rsidR="006119DB" w:rsidRDefault="006119DB" w:rsidP="006119DB">
      <w:pPr>
        <w:widowControl/>
        <w:numPr>
          <w:ilvl w:val="0"/>
          <w:numId w:val="6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while (string::iterator iter != s.end()) { /* . . . */ }</w:t>
      </w:r>
    </w:p>
    <w:p w:rsidR="006119DB" w:rsidRDefault="006119DB" w:rsidP="006119DB">
      <w:pPr>
        <w:widowControl/>
        <w:numPr>
          <w:ilvl w:val="0"/>
          <w:numId w:val="6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while (bool status = find(word)) { /* . . .</w:t>
      </w:r>
      <w:r>
        <w:rPr>
          <w:rStyle w:val="apple-converted-space"/>
          <w:rFonts w:ascii="Helvetica" w:hAnsi="Helvetica" w:cs="Helvetica"/>
          <w:color w:val="777777"/>
        </w:rPr>
        <w:t> </w:t>
      </w:r>
      <w:r>
        <w:rPr>
          <w:rStyle w:val="a6"/>
          <w:rFonts w:ascii="Helvetica" w:hAnsi="Helvetica" w:cs="Helvetica"/>
          <w:color w:val="777777"/>
        </w:rPr>
        <w:t>/ } if (!status) { /</w:t>
      </w:r>
      <w:r>
        <w:rPr>
          <w:rStyle w:val="apple-converted-space"/>
          <w:rFonts w:ascii="Helvetica" w:hAnsi="Helvetica" w:cs="Helvetica"/>
          <w:color w:val="777777"/>
        </w:rPr>
        <w:t> </w:t>
      </w:r>
      <w:r>
        <w:rPr>
          <w:rFonts w:ascii="Helvetica" w:hAnsi="Helvetica" w:cs="Helvetica"/>
          <w:color w:val="777777"/>
        </w:rPr>
        <w:t>. . . */ }</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iter point at nothing. invalid.</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std::string::iterator iter = s.begin();</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(iter != s.end()) { </w:t>
      </w:r>
      <w:r>
        <w:rPr>
          <w:rStyle w:val="pl-c"/>
          <w:rFonts w:ascii="Consolas" w:hAnsi="Consolas" w:cs="Consolas"/>
          <w:color w:val="969896"/>
          <w:sz w:val="21"/>
          <w:szCs w:val="21"/>
        </w:rPr>
        <w:t>/* . . . */</w:t>
      </w:r>
      <w:r>
        <w:rPr>
          <w:rFonts w:ascii="Consolas" w:hAnsi="Consolas" w:cs="Consolas"/>
          <w:color w:val="333333"/>
          <w:sz w:val="21"/>
          <w:szCs w:val="21"/>
        </w:rPr>
        <w:t xml:space="preserve"> }</w:t>
      </w:r>
    </w:p>
    <w:p w:rsidR="006119DB" w:rsidRDefault="006119DB" w:rsidP="006119DB">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 The if statement is not in the while's block. so the</w:t>
      </w:r>
      <w:r>
        <w:rPr>
          <w:rStyle w:val="apple-converted-space"/>
          <w:rFonts w:ascii="Helvetica" w:hAnsi="Helvetica" w:cs="Helvetica"/>
          <w:color w:val="333333"/>
        </w:rPr>
        <w:t> </w:t>
      </w:r>
      <w:r>
        <w:rPr>
          <w:rStyle w:val="HTML0"/>
          <w:rFonts w:ascii="Consolas" w:hAnsi="Consolas" w:cs="Consolas"/>
          <w:color w:val="333333"/>
          <w:sz w:val="21"/>
          <w:szCs w:val="21"/>
        </w:rPr>
        <w:t>status</w:t>
      </w:r>
      <w:r>
        <w:rPr>
          <w:rStyle w:val="apple-converted-space"/>
          <w:rFonts w:ascii="Helvetica" w:hAnsi="Helvetica" w:cs="Helvetica"/>
          <w:color w:val="333333"/>
        </w:rPr>
        <w:t> </w:t>
      </w:r>
      <w:r>
        <w:rPr>
          <w:rFonts w:ascii="Helvetica" w:hAnsi="Helvetica" w:cs="Helvetica"/>
          <w:color w:val="333333"/>
        </w:rPr>
        <w:t>is invalid. And if find(word) return true, it will go through the while block. we should declare the status before while.</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bool</w:t>
      </w:r>
      <w:r>
        <w:rPr>
          <w:rFonts w:ascii="Consolas" w:hAnsi="Consolas" w:cs="Consolas"/>
          <w:color w:val="333333"/>
          <w:sz w:val="21"/>
          <w:szCs w:val="21"/>
        </w:rPr>
        <w:t xml:space="preserve"> status;</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((status = find(word))) {</w:t>
      </w:r>
      <w:r>
        <w:rPr>
          <w:rStyle w:val="pl-c"/>
          <w:rFonts w:ascii="Consolas" w:hAnsi="Consolas" w:cs="Consolas"/>
          <w:color w:val="969896"/>
          <w:sz w:val="21"/>
          <w:szCs w:val="21"/>
        </w:rPr>
        <w:t>/* ... */</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if</w:t>
      </w:r>
      <w:r>
        <w:rPr>
          <w:rFonts w:ascii="Consolas" w:hAnsi="Consolas" w:cs="Consolas"/>
          <w:color w:val="333333"/>
          <w:sz w:val="21"/>
          <w:szCs w:val="21"/>
        </w:rPr>
        <w:t xml:space="preserve"> (!status) {</w:t>
      </w:r>
      <w:r>
        <w:rPr>
          <w:rStyle w:val="pl-c"/>
          <w:rFonts w:ascii="Consolas" w:hAnsi="Consolas" w:cs="Consolas"/>
          <w:color w:val="969896"/>
          <w:sz w:val="21"/>
          <w:szCs w:val="21"/>
        </w:rPr>
        <w:t>/* ... */</w:t>
      </w:r>
      <w:r>
        <w:rPr>
          <w:rFonts w:ascii="Consolas" w:hAnsi="Consolas" w:cs="Consolas"/>
          <w:color w:val="333333"/>
          <w:sz w:val="21"/>
          <w:szCs w:val="21"/>
        </w:rPr>
        <w:t>}</w:t>
      </w:r>
    </w:p>
    <w:p w:rsidR="006119DB" w:rsidRDefault="006119DB" w:rsidP="006119DB">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In fact, the judge</w:t>
      </w:r>
      <w:r>
        <w:rPr>
          <w:rStyle w:val="apple-converted-space"/>
          <w:rFonts w:ascii="Helvetica" w:hAnsi="Helvetica" w:cs="Helvetica"/>
          <w:color w:val="333333"/>
        </w:rPr>
        <w:t> </w:t>
      </w:r>
      <w:r>
        <w:rPr>
          <w:rStyle w:val="HTML0"/>
          <w:rFonts w:ascii="Consolas" w:hAnsi="Consolas" w:cs="Consolas"/>
          <w:color w:val="333333"/>
          <w:sz w:val="21"/>
          <w:szCs w:val="21"/>
        </w:rPr>
        <w:t>!status</w:t>
      </w:r>
      <w:r>
        <w:rPr>
          <w:rStyle w:val="apple-converted-space"/>
          <w:rFonts w:ascii="Helvetica" w:hAnsi="Helvetica" w:cs="Helvetica"/>
          <w:color w:val="333333"/>
        </w:rPr>
        <w:t> </w:t>
      </w:r>
      <w:r>
        <w:rPr>
          <w:rFonts w:ascii="Helvetica" w:hAnsi="Helvetica" w:cs="Helvetica"/>
          <w:color w:val="333333"/>
        </w:rPr>
        <w:t>is unnecessary. If the</w:t>
      </w:r>
      <w:r>
        <w:rPr>
          <w:rStyle w:val="apple-converted-space"/>
          <w:rFonts w:ascii="Helvetica" w:hAnsi="Helvetica" w:cs="Helvetica"/>
          <w:color w:val="333333"/>
        </w:rPr>
        <w:t> </w:t>
      </w:r>
      <w:r>
        <w:rPr>
          <w:rStyle w:val="HTML0"/>
          <w:rFonts w:ascii="Consolas" w:hAnsi="Consolas" w:cs="Consolas"/>
          <w:color w:val="333333"/>
          <w:sz w:val="21"/>
          <w:szCs w:val="21"/>
        </w:rPr>
        <w:t>status=false</w:t>
      </w:r>
      <w:r>
        <w:rPr>
          <w:rFonts w:ascii="Helvetica" w:hAnsi="Helvetica" w:cs="Helvetica"/>
          <w:color w:val="333333"/>
        </w:rPr>
        <w:t>, we leave the while, and</w:t>
      </w:r>
      <w:r>
        <w:rPr>
          <w:rStyle w:val="apple-converted-space"/>
          <w:rFonts w:ascii="Helvetica" w:hAnsi="Helvetica" w:cs="Helvetica"/>
          <w:color w:val="333333"/>
        </w:rPr>
        <w:t> </w:t>
      </w:r>
      <w:r>
        <w:rPr>
          <w:rStyle w:val="HTML0"/>
          <w:rFonts w:ascii="Consolas" w:hAnsi="Consolas" w:cs="Consolas"/>
          <w:color w:val="333333"/>
          <w:sz w:val="21"/>
          <w:szCs w:val="21"/>
        </w:rPr>
        <w:t>!status</w:t>
      </w:r>
      <w:r>
        <w:rPr>
          <w:rStyle w:val="apple-converted-space"/>
          <w:rFonts w:ascii="Helvetica" w:hAnsi="Helvetica" w:cs="Helvetica"/>
          <w:color w:val="333333"/>
        </w:rPr>
        <w:t> </w:t>
      </w:r>
      <w:r>
        <w:rPr>
          <w:rFonts w:ascii="Helvetica" w:hAnsi="Helvetica" w:cs="Helvetica"/>
          <w:color w:val="333333"/>
        </w:rPr>
        <w:t>is always true.</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1" w:history="1">
        <w:r>
          <w:rPr>
            <w:rStyle w:val="a5"/>
            <w:rFonts w:ascii="Helvetica" w:hAnsi="Helvetica" w:cs="Helvetica"/>
            <w:color w:val="4183C4"/>
            <w:sz w:val="42"/>
            <w:szCs w:val="42"/>
          </w:rPr>
          <w:t>Exercise 5.5</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2" w:history="1">
        <w:r>
          <w:rPr>
            <w:rStyle w:val="a5"/>
            <w:rFonts w:ascii="Helvetica" w:hAnsi="Helvetica" w:cs="Helvetica"/>
            <w:color w:val="4183C4"/>
            <w:sz w:val="42"/>
            <w:szCs w:val="42"/>
          </w:rPr>
          <w:t>Exercise 5.6</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5.7</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Correct the errors in each of the following code fragments:</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 xml:space="preserve">(a) </w:t>
      </w:r>
      <w:r>
        <w:rPr>
          <w:rStyle w:val="pl-k"/>
          <w:rFonts w:ascii="Consolas" w:hAnsi="Consolas" w:cs="Consolas"/>
          <w:color w:val="A71D5D"/>
          <w:sz w:val="21"/>
          <w:szCs w:val="21"/>
        </w:rPr>
        <w:t>if</w:t>
      </w:r>
      <w:r>
        <w:rPr>
          <w:rFonts w:ascii="Consolas" w:hAnsi="Consolas" w:cs="Consolas"/>
          <w:color w:val="777777"/>
          <w:sz w:val="21"/>
          <w:szCs w:val="21"/>
        </w:rPr>
        <w:t xml:space="preserve"> (ival1 != ival2) ival1 = ival2</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else</w:t>
      </w:r>
      <w:r>
        <w:rPr>
          <w:rFonts w:ascii="Consolas" w:hAnsi="Consolas" w:cs="Consolas"/>
          <w:color w:val="777777"/>
          <w:sz w:val="21"/>
          <w:szCs w:val="21"/>
        </w:rPr>
        <w:t xml:space="preserve"> ival1 = ival2 = </w:t>
      </w:r>
      <w:r>
        <w:rPr>
          <w:rStyle w:val="pl-c1"/>
          <w:rFonts w:ascii="Consolas" w:hAnsi="Consolas" w:cs="Consolas"/>
          <w:color w:val="0086B3"/>
          <w:sz w:val="21"/>
          <w:szCs w:val="21"/>
        </w:rPr>
        <w:t>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pl-k"/>
          <w:rFonts w:ascii="Consolas" w:hAnsi="Consolas" w:cs="Consolas"/>
          <w:color w:val="A71D5D"/>
          <w:sz w:val="21"/>
          <w:szCs w:val="21"/>
        </w:rPr>
        <w:t>if</w:t>
      </w:r>
      <w:r>
        <w:rPr>
          <w:rFonts w:ascii="Consolas" w:hAnsi="Consolas" w:cs="Consolas"/>
          <w:color w:val="777777"/>
          <w:sz w:val="21"/>
          <w:szCs w:val="21"/>
        </w:rPr>
        <w:t xml:space="preserve"> (ival &lt; minval) minval = ival;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occurs = </w:t>
      </w:r>
      <w:r>
        <w:rPr>
          <w:rStyle w:val="pl-c1"/>
          <w:rFonts w:ascii="Consolas" w:hAnsi="Consolas" w:cs="Consolas"/>
          <w:color w:val="0086B3"/>
          <w:sz w:val="21"/>
          <w:szCs w:val="21"/>
        </w:rPr>
        <w:t>1</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pl-k"/>
          <w:rFonts w:ascii="Consolas" w:hAnsi="Consolas" w:cs="Consolas"/>
          <w:color w:val="A71D5D"/>
          <w:sz w:val="21"/>
          <w:szCs w:val="21"/>
        </w:rPr>
        <w:t>if</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ival = get_value())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ival = </w:t>
      </w:r>
      <w:r>
        <w:rPr>
          <w:rStyle w:val="pl-pds"/>
          <w:rFonts w:ascii="Consolas" w:hAnsi="Consolas" w:cs="Consolas"/>
          <w:color w:val="183691"/>
          <w:sz w:val="21"/>
          <w:szCs w:val="21"/>
        </w:rPr>
        <w:t>"</w:t>
      </w:r>
      <w:r>
        <w:rPr>
          <w:rFonts w:ascii="Consolas" w:hAnsi="Consolas" w:cs="Consolas"/>
          <w:color w:val="777777"/>
          <w:sz w:val="21"/>
          <w:szCs w:val="21"/>
        </w:rPr>
        <w:t xml:space="preserve"> &lt;&lt; ival &lt;&lt; endl;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if</w:t>
      </w:r>
      <w:r>
        <w:rPr>
          <w:rFonts w:ascii="Consolas" w:hAnsi="Consolas" w:cs="Consolas"/>
          <w:color w:val="777777"/>
          <w:sz w:val="21"/>
          <w:szCs w:val="21"/>
        </w:rPr>
        <w:t xml:space="preserve"> (!ival)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ival = 0</w:t>
      </w:r>
      <w:r>
        <w:rPr>
          <w:rStyle w:val="pl-cce"/>
          <w:rFonts w:ascii="Consolas" w:hAnsi="Consolas" w:cs="Consolas"/>
          <w:color w:val="183691"/>
          <w:sz w:val="21"/>
          <w:szCs w:val="21"/>
        </w:rPr>
        <w:t>\n</w:t>
      </w:r>
      <w:r>
        <w:rPr>
          <w:rStyle w:val="pl-pds"/>
          <w:rFonts w:ascii="Consolas" w:hAnsi="Consolas" w:cs="Consolas"/>
          <w:color w:val="183691"/>
          <w:sz w:val="21"/>
          <w:szCs w:val="21"/>
        </w:rPr>
        <w:t>"</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(d) </w:t>
      </w:r>
      <w:r>
        <w:rPr>
          <w:rStyle w:val="pl-k"/>
          <w:rFonts w:ascii="Consolas" w:hAnsi="Consolas" w:cs="Consolas"/>
          <w:color w:val="A71D5D"/>
          <w:sz w:val="21"/>
          <w:szCs w:val="21"/>
        </w:rPr>
        <w:t>if</w:t>
      </w:r>
      <w:r>
        <w:rPr>
          <w:rFonts w:ascii="Consolas" w:hAnsi="Consolas" w:cs="Consolas"/>
          <w:color w:val="777777"/>
          <w:sz w:val="21"/>
          <w:szCs w:val="21"/>
        </w:rPr>
        <w:t xml:space="preserve"> (ival = </w:t>
      </w:r>
      <w:r>
        <w:rPr>
          <w:rStyle w:val="pl-c1"/>
          <w:rFonts w:ascii="Consolas" w:hAnsi="Consolas" w:cs="Consolas"/>
          <w:color w:val="0086B3"/>
          <w:sz w:val="21"/>
          <w:szCs w:val="21"/>
        </w:rPr>
        <w:t>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ival = get_value();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pl-k"/>
          <w:rFonts w:ascii="Consolas" w:hAnsi="Consolas" w:cs="Consolas"/>
          <w:color w:val="A71D5D"/>
          <w:sz w:val="21"/>
          <w:szCs w:val="21"/>
        </w:rPr>
        <w:t>if</w:t>
      </w:r>
      <w:r>
        <w:rPr>
          <w:rFonts w:ascii="Consolas" w:hAnsi="Consolas" w:cs="Consolas"/>
          <w:color w:val="333333"/>
          <w:sz w:val="21"/>
          <w:szCs w:val="21"/>
        </w:rPr>
        <w:t xml:space="preserve"> (ival1 != ival2) ival1 = ival2; </w:t>
      </w:r>
      <w:r>
        <w:rPr>
          <w:rStyle w:val="pl-c"/>
          <w:rFonts w:ascii="Consolas" w:hAnsi="Consolas" w:cs="Consolas"/>
          <w:color w:val="969896"/>
          <w:sz w:val="21"/>
          <w:szCs w:val="21"/>
        </w:rPr>
        <w:t>// lost semicolon.</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r>
        <w:rPr>
          <w:rFonts w:ascii="Consolas" w:hAnsi="Consolas" w:cs="Consolas"/>
          <w:color w:val="333333"/>
          <w:sz w:val="21"/>
          <w:szCs w:val="21"/>
        </w:rPr>
        <w:t xml:space="preserve"> ival1 = ival2 =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pl-k"/>
          <w:rFonts w:ascii="Consolas" w:hAnsi="Consolas" w:cs="Consolas"/>
          <w:color w:val="A71D5D"/>
          <w:sz w:val="21"/>
          <w:szCs w:val="21"/>
        </w:rPr>
        <w:t>if</w:t>
      </w:r>
      <w:r>
        <w:rPr>
          <w:rFonts w:ascii="Consolas" w:hAnsi="Consolas" w:cs="Consolas"/>
          <w:color w:val="333333"/>
          <w:sz w:val="21"/>
          <w:szCs w:val="21"/>
        </w:rPr>
        <w:t xml:space="preserve"> (ival &lt; minval)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minval = ival;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occurs = </w:t>
      </w:r>
      <w:r>
        <w:rPr>
          <w:rStyle w:val="pl-c1"/>
          <w:rFonts w:ascii="Consolas" w:hAnsi="Consolas" w:cs="Consolas"/>
          <w:color w:val="0086B3"/>
          <w:sz w:val="21"/>
          <w:szCs w:val="21"/>
        </w:rPr>
        <w:t>1</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pl-k"/>
          <w:rFonts w:ascii="Consolas" w:hAnsi="Consolas" w:cs="Consolas"/>
          <w:color w:val="A71D5D"/>
          <w:sz w:val="21"/>
          <w:szCs w:val="21"/>
        </w:rPr>
        <w:t>if</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ival = get_value())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ival = </w:t>
      </w:r>
      <w:r>
        <w:rPr>
          <w:rStyle w:val="pl-pds"/>
          <w:rFonts w:ascii="Consolas" w:hAnsi="Consolas" w:cs="Consolas"/>
          <w:color w:val="183691"/>
          <w:sz w:val="21"/>
          <w:szCs w:val="21"/>
        </w:rPr>
        <w:t>"</w:t>
      </w:r>
      <w:r>
        <w:rPr>
          <w:rFonts w:ascii="Consolas" w:hAnsi="Consolas" w:cs="Consolas"/>
          <w:color w:val="333333"/>
          <w:sz w:val="21"/>
          <w:szCs w:val="21"/>
        </w:rPr>
        <w:t xml:space="preserve"> &lt;&lt; ival &lt;&lt; endl;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(!ival)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ival = 0</w:t>
      </w:r>
      <w:r>
        <w:rPr>
          <w:rStyle w:val="pl-cce"/>
          <w:rFonts w:ascii="Consolas" w:hAnsi="Consolas" w:cs="Consolas"/>
          <w:color w:val="183691"/>
          <w:sz w:val="21"/>
          <w:szCs w:val="21"/>
        </w:rPr>
        <w:t>\n</w:t>
      </w:r>
      <w:r>
        <w:rPr>
          <w:rStyle w:val="pl-pds"/>
          <w:rFonts w:ascii="Consolas" w:hAnsi="Consolas" w:cs="Consolas"/>
          <w:color w:val="183691"/>
          <w:sz w:val="21"/>
          <w:szCs w:val="21"/>
        </w:rPr>
        <w: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(d) </w:t>
      </w:r>
      <w:r>
        <w:rPr>
          <w:rStyle w:val="pl-k"/>
          <w:rFonts w:ascii="Consolas" w:hAnsi="Consolas" w:cs="Consolas"/>
          <w:color w:val="A71D5D"/>
          <w:sz w:val="21"/>
          <w:szCs w:val="21"/>
        </w:rPr>
        <w:t>if</w:t>
      </w:r>
      <w:r>
        <w:rPr>
          <w:rFonts w:ascii="Consolas" w:hAnsi="Consolas" w:cs="Consolas"/>
          <w:color w:val="333333"/>
          <w:sz w:val="21"/>
          <w:szCs w:val="21"/>
        </w:rPr>
        <w:t xml:space="preserve"> (ival ==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ival = get_value();</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5.8</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“dangling else”? How are else clauses resolved in C++?</w:t>
      </w:r>
    </w:p>
    <w:p w:rsidR="006119DB" w:rsidRDefault="006119DB" w:rsidP="006119DB">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Colloquial term used to refer to the problem of how to process nested if statements in which there are more ifs than elses. In C++, an else is always paired with the closest preceding unmatched if.</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3" w:history="1">
        <w:r>
          <w:rPr>
            <w:rStyle w:val="a5"/>
            <w:rFonts w:ascii="Helvetica" w:hAnsi="Helvetica" w:cs="Helvetica"/>
            <w:color w:val="4183C4"/>
            <w:sz w:val="42"/>
            <w:szCs w:val="42"/>
          </w:rPr>
          <w:t>Exercise 5.9</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4" w:history="1">
        <w:r>
          <w:rPr>
            <w:rStyle w:val="a5"/>
            <w:rFonts w:ascii="Helvetica" w:hAnsi="Helvetica" w:cs="Helvetica"/>
            <w:color w:val="4183C4"/>
            <w:sz w:val="42"/>
            <w:szCs w:val="42"/>
          </w:rPr>
          <w:t>Exercise 5.10</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5" w:history="1">
        <w:r>
          <w:rPr>
            <w:rStyle w:val="a5"/>
            <w:rFonts w:ascii="Helvetica" w:hAnsi="Helvetica" w:cs="Helvetica"/>
            <w:color w:val="4183C4"/>
            <w:sz w:val="42"/>
            <w:szCs w:val="42"/>
          </w:rPr>
          <w:t>Exercise 5.11</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06" w:history="1">
        <w:r>
          <w:rPr>
            <w:rStyle w:val="a5"/>
            <w:rFonts w:ascii="Helvetica" w:hAnsi="Helvetica" w:cs="Helvetica"/>
            <w:color w:val="4183C4"/>
            <w:sz w:val="42"/>
            <w:szCs w:val="42"/>
          </w:rPr>
          <w:t>Exercise 5.12</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5.13</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Each of the programs in the highlighted text on page 184 contains a common programming error. Identify and correct each error.</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pl-k"/>
          <w:rFonts w:ascii="Consolas" w:hAnsi="Consolas" w:cs="Consolas"/>
          <w:color w:val="A71D5D"/>
          <w:sz w:val="21"/>
          <w:szCs w:val="21"/>
        </w:rPr>
        <w:t>unsigned</w:t>
      </w:r>
      <w:r>
        <w:rPr>
          <w:rFonts w:ascii="Consolas" w:hAnsi="Consolas" w:cs="Consolas"/>
          <w:color w:val="777777"/>
          <w:sz w:val="21"/>
          <w:szCs w:val="21"/>
        </w:rPr>
        <w:t xml:space="preserve"> aCnt = </w:t>
      </w:r>
      <w:r>
        <w:rPr>
          <w:rStyle w:val="pl-c1"/>
          <w:rFonts w:ascii="Consolas" w:hAnsi="Consolas" w:cs="Consolas"/>
          <w:color w:val="0086B3"/>
          <w:sz w:val="21"/>
          <w:szCs w:val="21"/>
        </w:rPr>
        <w:t>0</w:t>
      </w:r>
      <w:r>
        <w:rPr>
          <w:rFonts w:ascii="Consolas" w:hAnsi="Consolas" w:cs="Consolas"/>
          <w:color w:val="777777"/>
          <w:sz w:val="21"/>
          <w:szCs w:val="21"/>
        </w:rPr>
        <w:t xml:space="preserve">, eCnt = </w:t>
      </w:r>
      <w:r>
        <w:rPr>
          <w:rStyle w:val="pl-c1"/>
          <w:rFonts w:ascii="Consolas" w:hAnsi="Consolas" w:cs="Consolas"/>
          <w:color w:val="0086B3"/>
          <w:sz w:val="21"/>
          <w:szCs w:val="21"/>
        </w:rPr>
        <w:t>0</w:t>
      </w:r>
      <w:r>
        <w:rPr>
          <w:rFonts w:ascii="Consolas" w:hAnsi="Consolas" w:cs="Consolas"/>
          <w:color w:val="777777"/>
          <w:sz w:val="21"/>
          <w:szCs w:val="21"/>
        </w:rPr>
        <w:t xml:space="preserve">, iouCnt = </w:t>
      </w:r>
      <w:r>
        <w:rPr>
          <w:rStyle w:val="pl-c1"/>
          <w:rFonts w:ascii="Consolas" w:hAnsi="Consolas" w:cs="Consolas"/>
          <w:color w:val="0086B3"/>
          <w:sz w:val="21"/>
          <w:szCs w:val="21"/>
        </w:rPr>
        <w:t>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char</w:t>
      </w:r>
      <w:r>
        <w:rPr>
          <w:rFonts w:ascii="Consolas" w:hAnsi="Consolas" w:cs="Consolas"/>
          <w:color w:val="777777"/>
          <w:sz w:val="21"/>
          <w:szCs w:val="21"/>
        </w:rPr>
        <w:t xml:space="preserve"> ch = next_text();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switch</w:t>
      </w:r>
      <w:r>
        <w:rPr>
          <w:rFonts w:ascii="Consolas" w:hAnsi="Consolas" w:cs="Consolas"/>
          <w:color w:val="777777"/>
          <w:sz w:val="21"/>
          <w:szCs w:val="21"/>
        </w:rPr>
        <w:t xml:space="preserve"> (ch)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a</w:t>
      </w:r>
      <w:r>
        <w:rPr>
          <w:rStyle w:val="pl-pds"/>
          <w:rFonts w:ascii="Consolas" w:hAnsi="Consolas" w:cs="Consolas"/>
          <w:color w:val="183691"/>
          <w:sz w:val="21"/>
          <w:szCs w:val="21"/>
        </w:rPr>
        <w:t>'</w:t>
      </w:r>
      <w:r>
        <w:rPr>
          <w:rFonts w:ascii="Consolas" w:hAnsi="Consolas" w:cs="Consolas"/>
          <w:color w:val="777777"/>
          <w:sz w:val="21"/>
          <w:szCs w:val="21"/>
        </w:rPr>
        <w:t>: aCnt++;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e</w:t>
      </w:r>
      <w:r>
        <w:rPr>
          <w:rStyle w:val="pl-pds"/>
          <w:rFonts w:ascii="Consolas" w:hAnsi="Consolas" w:cs="Consolas"/>
          <w:color w:val="183691"/>
          <w:sz w:val="21"/>
          <w:szCs w:val="21"/>
        </w:rPr>
        <w:t>'</w:t>
      </w:r>
      <w:r>
        <w:rPr>
          <w:rFonts w:ascii="Consolas" w:hAnsi="Consolas" w:cs="Consolas"/>
          <w:color w:val="777777"/>
          <w:sz w:val="21"/>
          <w:szCs w:val="21"/>
        </w:rPr>
        <w:t>: eCnt++;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default</w:t>
      </w:r>
      <w:r>
        <w:rPr>
          <w:rFonts w:ascii="Consolas" w:hAnsi="Consolas" w:cs="Consolas"/>
          <w:color w:val="777777"/>
          <w:sz w:val="21"/>
          <w:szCs w:val="21"/>
        </w:rPr>
        <w:t>: iouCnt++;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pl-k"/>
          <w:rFonts w:ascii="Consolas" w:hAnsi="Consolas" w:cs="Consolas"/>
          <w:color w:val="A71D5D"/>
          <w:sz w:val="21"/>
          <w:szCs w:val="21"/>
        </w:rPr>
        <w:t>unsigned</w:t>
      </w:r>
      <w:r>
        <w:rPr>
          <w:rFonts w:ascii="Consolas" w:hAnsi="Consolas" w:cs="Consolas"/>
          <w:color w:val="777777"/>
          <w:sz w:val="21"/>
          <w:szCs w:val="21"/>
        </w:rPr>
        <w:t xml:space="preserve"> index = some_value();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switch</w:t>
      </w:r>
      <w:r>
        <w:rPr>
          <w:rFonts w:ascii="Consolas" w:hAnsi="Consolas" w:cs="Consolas"/>
          <w:color w:val="777777"/>
          <w:sz w:val="21"/>
          <w:szCs w:val="21"/>
        </w:rPr>
        <w:t xml:space="preserve"> (index)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w:t>
      </w:r>
      <w:r>
        <w:rPr>
          <w:rStyle w:val="pl-c1"/>
          <w:rFonts w:ascii="Consolas" w:hAnsi="Consolas" w:cs="Consolas"/>
          <w:color w:val="0086B3"/>
          <w:sz w:val="21"/>
          <w:szCs w:val="21"/>
        </w:rPr>
        <w:t>1</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ix = </w:t>
      </w:r>
      <w:r>
        <w:rPr>
          <w:rStyle w:val="pl-c1"/>
          <w:rFonts w:ascii="Consolas" w:hAnsi="Consolas" w:cs="Consolas"/>
          <w:color w:val="0086B3"/>
          <w:sz w:val="21"/>
          <w:szCs w:val="21"/>
        </w:rPr>
        <w:t>get_value</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ivec[ ix ] = </w:t>
      </w:r>
      <w:r>
        <w:rPr>
          <w:rStyle w:val="pl-c1"/>
          <w:rFonts w:ascii="Consolas" w:hAnsi="Consolas" w:cs="Consolas"/>
          <w:color w:val="0086B3"/>
          <w:sz w:val="21"/>
          <w:szCs w:val="21"/>
        </w:rPr>
        <w:t>index</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default</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ix = ivec.</w:t>
      </w:r>
      <w:r>
        <w:rPr>
          <w:rStyle w:val="pl-c1"/>
          <w:rFonts w:ascii="Consolas" w:hAnsi="Consolas" w:cs="Consolas"/>
          <w:color w:val="0086B3"/>
          <w:sz w:val="21"/>
          <w:szCs w:val="21"/>
        </w:rPr>
        <w:t>size</w:t>
      </w:r>
      <w:r>
        <w:rPr>
          <w:rFonts w:ascii="Consolas" w:hAnsi="Consolas" w:cs="Consolas"/>
          <w:color w:val="777777"/>
          <w:sz w:val="21"/>
          <w:szCs w:val="21"/>
        </w:rPr>
        <w:t>()-</w:t>
      </w:r>
      <w:r>
        <w:rPr>
          <w:rStyle w:val="pl-c1"/>
          <w:rFonts w:ascii="Consolas" w:hAnsi="Consolas" w:cs="Consolas"/>
          <w:color w:val="0086B3"/>
          <w:sz w:val="21"/>
          <w:szCs w:val="21"/>
        </w:rPr>
        <w:t>1</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ivec[ ix ] = </w:t>
      </w:r>
      <w:r>
        <w:rPr>
          <w:rStyle w:val="pl-c1"/>
          <w:rFonts w:ascii="Consolas" w:hAnsi="Consolas" w:cs="Consolas"/>
          <w:color w:val="0086B3"/>
          <w:sz w:val="21"/>
          <w:szCs w:val="21"/>
        </w:rPr>
        <w:t>index</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pl-k"/>
          <w:rFonts w:ascii="Consolas" w:hAnsi="Consolas" w:cs="Consolas"/>
          <w:color w:val="A71D5D"/>
          <w:sz w:val="21"/>
          <w:szCs w:val="21"/>
        </w:rPr>
        <w:t>unsigned</w:t>
      </w:r>
      <w:r>
        <w:rPr>
          <w:rFonts w:ascii="Consolas" w:hAnsi="Consolas" w:cs="Consolas"/>
          <w:color w:val="777777"/>
          <w:sz w:val="21"/>
          <w:szCs w:val="21"/>
        </w:rPr>
        <w:t xml:space="preserve"> evenCnt = </w:t>
      </w:r>
      <w:r>
        <w:rPr>
          <w:rStyle w:val="pl-c1"/>
          <w:rFonts w:ascii="Consolas" w:hAnsi="Consolas" w:cs="Consolas"/>
          <w:color w:val="0086B3"/>
          <w:sz w:val="21"/>
          <w:szCs w:val="21"/>
        </w:rPr>
        <w:t>0</w:t>
      </w:r>
      <w:r>
        <w:rPr>
          <w:rFonts w:ascii="Consolas" w:hAnsi="Consolas" w:cs="Consolas"/>
          <w:color w:val="777777"/>
          <w:sz w:val="21"/>
          <w:szCs w:val="21"/>
        </w:rPr>
        <w:t xml:space="preserve">, oddCnt = </w:t>
      </w:r>
      <w:r>
        <w:rPr>
          <w:rStyle w:val="pl-c1"/>
          <w:rFonts w:ascii="Consolas" w:hAnsi="Consolas" w:cs="Consolas"/>
          <w:color w:val="0086B3"/>
          <w:sz w:val="21"/>
          <w:szCs w:val="21"/>
        </w:rPr>
        <w:t>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digit = get_num() % </w:t>
      </w:r>
      <w:r>
        <w:rPr>
          <w:rStyle w:val="pl-c1"/>
          <w:rFonts w:ascii="Consolas" w:hAnsi="Consolas" w:cs="Consolas"/>
          <w:color w:val="0086B3"/>
          <w:sz w:val="21"/>
          <w:szCs w:val="21"/>
        </w:rPr>
        <w:t>10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switch</w:t>
      </w:r>
      <w:r>
        <w:rPr>
          <w:rFonts w:ascii="Consolas" w:hAnsi="Consolas" w:cs="Consolas"/>
          <w:color w:val="777777"/>
          <w:sz w:val="21"/>
          <w:szCs w:val="21"/>
        </w:rPr>
        <w:t xml:space="preserve"> (digit)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w:t>
      </w:r>
      <w:r>
        <w:rPr>
          <w:rStyle w:val="pl-c1"/>
          <w:rFonts w:ascii="Consolas" w:hAnsi="Consolas" w:cs="Consolas"/>
          <w:color w:val="0086B3"/>
          <w:sz w:val="21"/>
          <w:szCs w:val="21"/>
        </w:rPr>
        <w:t>1</w:t>
      </w:r>
      <w:r>
        <w:rPr>
          <w:rFonts w:ascii="Consolas" w:hAnsi="Consolas" w:cs="Consolas"/>
          <w:color w:val="777777"/>
          <w:sz w:val="21"/>
          <w:szCs w:val="21"/>
        </w:rPr>
        <w:t xml:space="preserve">, </w:t>
      </w:r>
      <w:r>
        <w:rPr>
          <w:rStyle w:val="pl-c1"/>
          <w:rFonts w:ascii="Consolas" w:hAnsi="Consolas" w:cs="Consolas"/>
          <w:color w:val="0086B3"/>
          <w:sz w:val="21"/>
          <w:szCs w:val="21"/>
        </w:rPr>
        <w:t>3</w:t>
      </w:r>
      <w:r>
        <w:rPr>
          <w:rFonts w:ascii="Consolas" w:hAnsi="Consolas" w:cs="Consolas"/>
          <w:color w:val="777777"/>
          <w:sz w:val="21"/>
          <w:szCs w:val="21"/>
        </w:rPr>
        <w:t xml:space="preserve">, </w:t>
      </w:r>
      <w:r>
        <w:rPr>
          <w:rStyle w:val="pl-c1"/>
          <w:rFonts w:ascii="Consolas" w:hAnsi="Consolas" w:cs="Consolas"/>
          <w:color w:val="0086B3"/>
          <w:sz w:val="21"/>
          <w:szCs w:val="21"/>
        </w:rPr>
        <w:t>5</w:t>
      </w:r>
      <w:r>
        <w:rPr>
          <w:rFonts w:ascii="Consolas" w:hAnsi="Consolas" w:cs="Consolas"/>
          <w:color w:val="777777"/>
          <w:sz w:val="21"/>
          <w:szCs w:val="21"/>
        </w:rPr>
        <w:t xml:space="preserve">, </w:t>
      </w:r>
      <w:r>
        <w:rPr>
          <w:rStyle w:val="pl-c1"/>
          <w:rFonts w:ascii="Consolas" w:hAnsi="Consolas" w:cs="Consolas"/>
          <w:color w:val="0086B3"/>
          <w:sz w:val="21"/>
          <w:szCs w:val="21"/>
        </w:rPr>
        <w:t>7</w:t>
      </w:r>
      <w:r>
        <w:rPr>
          <w:rFonts w:ascii="Consolas" w:hAnsi="Consolas" w:cs="Consolas"/>
          <w:color w:val="777777"/>
          <w:sz w:val="21"/>
          <w:szCs w:val="21"/>
        </w:rPr>
        <w:t xml:space="preserve">, </w:t>
      </w:r>
      <w:r>
        <w:rPr>
          <w:rStyle w:val="pl-c1"/>
          <w:rFonts w:ascii="Consolas" w:hAnsi="Consolas" w:cs="Consolas"/>
          <w:color w:val="0086B3"/>
          <w:sz w:val="21"/>
          <w:szCs w:val="21"/>
        </w:rPr>
        <w:t>9</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oddcnt++;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w:t>
      </w:r>
      <w:r>
        <w:rPr>
          <w:rStyle w:val="pl-c1"/>
          <w:rFonts w:ascii="Consolas" w:hAnsi="Consolas" w:cs="Consolas"/>
          <w:color w:val="0086B3"/>
          <w:sz w:val="21"/>
          <w:szCs w:val="21"/>
        </w:rPr>
        <w:t>2</w:t>
      </w:r>
      <w:r>
        <w:rPr>
          <w:rFonts w:ascii="Consolas" w:hAnsi="Consolas" w:cs="Consolas"/>
          <w:color w:val="777777"/>
          <w:sz w:val="21"/>
          <w:szCs w:val="21"/>
        </w:rPr>
        <w:t xml:space="preserve">, </w:t>
      </w:r>
      <w:r>
        <w:rPr>
          <w:rStyle w:val="pl-c1"/>
          <w:rFonts w:ascii="Consolas" w:hAnsi="Consolas" w:cs="Consolas"/>
          <w:color w:val="0086B3"/>
          <w:sz w:val="21"/>
          <w:szCs w:val="21"/>
        </w:rPr>
        <w:t>4</w:t>
      </w:r>
      <w:r>
        <w:rPr>
          <w:rFonts w:ascii="Consolas" w:hAnsi="Consolas" w:cs="Consolas"/>
          <w:color w:val="777777"/>
          <w:sz w:val="21"/>
          <w:szCs w:val="21"/>
        </w:rPr>
        <w:t xml:space="preserve">, </w:t>
      </w:r>
      <w:r>
        <w:rPr>
          <w:rStyle w:val="pl-c1"/>
          <w:rFonts w:ascii="Consolas" w:hAnsi="Consolas" w:cs="Consolas"/>
          <w:color w:val="0086B3"/>
          <w:sz w:val="21"/>
          <w:szCs w:val="21"/>
        </w:rPr>
        <w:t>6</w:t>
      </w:r>
      <w:r>
        <w:rPr>
          <w:rFonts w:ascii="Consolas" w:hAnsi="Consolas" w:cs="Consolas"/>
          <w:color w:val="777777"/>
          <w:sz w:val="21"/>
          <w:szCs w:val="21"/>
        </w:rPr>
        <w:t xml:space="preserve">, </w:t>
      </w:r>
      <w:r>
        <w:rPr>
          <w:rStyle w:val="pl-c1"/>
          <w:rFonts w:ascii="Consolas" w:hAnsi="Consolas" w:cs="Consolas"/>
          <w:color w:val="0086B3"/>
          <w:sz w:val="21"/>
          <w:szCs w:val="21"/>
        </w:rPr>
        <w:t>8</w:t>
      </w:r>
      <w:r>
        <w:rPr>
          <w:rFonts w:ascii="Consolas" w:hAnsi="Consolas" w:cs="Consolas"/>
          <w:color w:val="777777"/>
          <w:sz w:val="21"/>
          <w:szCs w:val="21"/>
        </w:rPr>
        <w:t xml:space="preserve">, </w:t>
      </w:r>
      <w:r>
        <w:rPr>
          <w:rStyle w:val="pl-c1"/>
          <w:rFonts w:ascii="Consolas" w:hAnsi="Consolas" w:cs="Consolas"/>
          <w:color w:val="0086B3"/>
          <w:sz w:val="21"/>
          <w:szCs w:val="21"/>
        </w:rPr>
        <w:t>10</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evencnt++;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(d) </w:t>
      </w:r>
      <w:r>
        <w:rPr>
          <w:rStyle w:val="pl-k"/>
          <w:rFonts w:ascii="Consolas" w:hAnsi="Consolas" w:cs="Consolas"/>
          <w:color w:val="A71D5D"/>
          <w:sz w:val="21"/>
          <w:szCs w:val="21"/>
        </w:rPr>
        <w:t>unsigned</w:t>
      </w:r>
      <w:r>
        <w:rPr>
          <w:rFonts w:ascii="Consolas" w:hAnsi="Consolas" w:cs="Consolas"/>
          <w:color w:val="777777"/>
          <w:sz w:val="21"/>
          <w:szCs w:val="21"/>
        </w:rPr>
        <w:t xml:space="preserve"> ival=</w:t>
      </w:r>
      <w:r>
        <w:rPr>
          <w:rStyle w:val="pl-c1"/>
          <w:rFonts w:ascii="Consolas" w:hAnsi="Consolas" w:cs="Consolas"/>
          <w:color w:val="0086B3"/>
          <w:sz w:val="21"/>
          <w:szCs w:val="21"/>
        </w:rPr>
        <w:t>512</w:t>
      </w:r>
      <w:r>
        <w:rPr>
          <w:rFonts w:ascii="Consolas" w:hAnsi="Consolas" w:cs="Consolas"/>
          <w:color w:val="777777"/>
          <w:sz w:val="21"/>
          <w:szCs w:val="21"/>
        </w:rPr>
        <w:t>, jval=</w:t>
      </w:r>
      <w:r>
        <w:rPr>
          <w:rStyle w:val="pl-c1"/>
          <w:rFonts w:ascii="Consolas" w:hAnsi="Consolas" w:cs="Consolas"/>
          <w:color w:val="0086B3"/>
          <w:sz w:val="21"/>
          <w:szCs w:val="21"/>
        </w:rPr>
        <w:t>1024</w:t>
      </w:r>
      <w:r>
        <w:rPr>
          <w:rFonts w:ascii="Consolas" w:hAnsi="Consolas" w:cs="Consolas"/>
          <w:color w:val="777777"/>
          <w:sz w:val="21"/>
          <w:szCs w:val="21"/>
        </w:rPr>
        <w:t>, kval=</w:t>
      </w:r>
      <w:r>
        <w:rPr>
          <w:rStyle w:val="pl-c1"/>
          <w:rFonts w:ascii="Consolas" w:hAnsi="Consolas" w:cs="Consolas"/>
          <w:color w:val="0086B3"/>
          <w:sz w:val="21"/>
          <w:szCs w:val="21"/>
        </w:rPr>
        <w:t>4096</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unsigned</w:t>
      </w:r>
      <w:r>
        <w:rPr>
          <w:rFonts w:ascii="Consolas" w:hAnsi="Consolas" w:cs="Consolas"/>
          <w:color w:val="777777"/>
          <w:sz w:val="21"/>
          <w:szCs w:val="21"/>
        </w:rPr>
        <w:t xml:space="preserve"> bufsize;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unsigned</w:t>
      </w:r>
      <w:r>
        <w:rPr>
          <w:rFonts w:ascii="Consolas" w:hAnsi="Consolas" w:cs="Consolas"/>
          <w:color w:val="777777"/>
          <w:sz w:val="21"/>
          <w:szCs w:val="21"/>
        </w:rPr>
        <w:t xml:space="preserve"> swt = get_bufCnt();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switch</w:t>
      </w:r>
      <w:r>
        <w:rPr>
          <w:rFonts w:ascii="Consolas" w:hAnsi="Consolas" w:cs="Consolas"/>
          <w:color w:val="777777"/>
          <w:sz w:val="21"/>
          <w:szCs w:val="21"/>
        </w:rPr>
        <w:t>(swt)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ival: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bufsize = ival * </w:t>
      </w:r>
      <w:r>
        <w:rPr>
          <w:rStyle w:val="pl-k"/>
          <w:rFonts w:ascii="Consolas" w:hAnsi="Consolas" w:cs="Consolas"/>
          <w:color w:val="A71D5D"/>
          <w:sz w:val="21"/>
          <w:szCs w:val="21"/>
        </w:rPr>
        <w:t>sizeof</w:t>
      </w:r>
      <w:r>
        <w:rPr>
          <w:rFonts w:ascii="Consolas" w:hAnsi="Consolas" w:cs="Consolas"/>
          <w:color w:val="777777"/>
          <w:sz w:val="21"/>
          <w:szCs w:val="21"/>
        </w:rPr>
        <w:t>(</w:t>
      </w:r>
      <w:r>
        <w:rPr>
          <w:rStyle w:val="pl-k"/>
          <w:rFonts w:ascii="Consolas" w:hAnsi="Consolas" w:cs="Consolas"/>
          <w:color w:val="A71D5D"/>
          <w:sz w:val="21"/>
          <w:szCs w:val="21"/>
        </w:rPr>
        <w:t>int</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jval: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bufsize = jval * </w:t>
      </w:r>
      <w:r>
        <w:rPr>
          <w:rStyle w:val="pl-k"/>
          <w:rFonts w:ascii="Consolas" w:hAnsi="Consolas" w:cs="Consolas"/>
          <w:color w:val="A71D5D"/>
          <w:sz w:val="21"/>
          <w:szCs w:val="21"/>
        </w:rPr>
        <w:t>sizeof</w:t>
      </w:r>
      <w:r>
        <w:rPr>
          <w:rFonts w:ascii="Consolas" w:hAnsi="Consolas" w:cs="Consolas"/>
          <w:color w:val="777777"/>
          <w:sz w:val="21"/>
          <w:szCs w:val="21"/>
        </w:rPr>
        <w:t>(</w:t>
      </w:r>
      <w:r>
        <w:rPr>
          <w:rStyle w:val="pl-k"/>
          <w:rFonts w:ascii="Consolas" w:hAnsi="Consolas" w:cs="Consolas"/>
          <w:color w:val="A71D5D"/>
          <w:sz w:val="21"/>
          <w:szCs w:val="21"/>
        </w:rPr>
        <w:t>int</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case</w:t>
      </w:r>
      <w:r>
        <w:rPr>
          <w:rFonts w:ascii="Consolas" w:hAnsi="Consolas" w:cs="Consolas"/>
          <w:color w:val="777777"/>
          <w:sz w:val="21"/>
          <w:szCs w:val="21"/>
        </w:rPr>
        <w:t xml:space="preserve"> kval: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 xml:space="preserve">            bufsize = kval * </w:t>
      </w:r>
      <w:r>
        <w:rPr>
          <w:rStyle w:val="pl-k"/>
          <w:rFonts w:ascii="Consolas" w:hAnsi="Consolas" w:cs="Consolas"/>
          <w:color w:val="A71D5D"/>
          <w:sz w:val="21"/>
          <w:szCs w:val="21"/>
        </w:rPr>
        <w:t>sizeof</w:t>
      </w:r>
      <w:r>
        <w:rPr>
          <w:rFonts w:ascii="Consolas" w:hAnsi="Consolas" w:cs="Consolas"/>
          <w:color w:val="777777"/>
          <w:sz w:val="21"/>
          <w:szCs w:val="21"/>
        </w:rPr>
        <w:t>(</w:t>
      </w:r>
      <w:r>
        <w:rPr>
          <w:rStyle w:val="pl-k"/>
          <w:rFonts w:ascii="Consolas" w:hAnsi="Consolas" w:cs="Consolas"/>
          <w:color w:val="A71D5D"/>
          <w:sz w:val="21"/>
          <w:szCs w:val="21"/>
        </w:rPr>
        <w:t>int</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break</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pl-k"/>
          <w:rFonts w:ascii="Consolas" w:hAnsi="Consolas" w:cs="Consolas"/>
          <w:color w:val="A71D5D"/>
          <w:sz w:val="21"/>
          <w:szCs w:val="21"/>
        </w:rPr>
        <w:t>unsigned</w:t>
      </w:r>
      <w:r>
        <w:rPr>
          <w:rFonts w:ascii="Consolas" w:hAnsi="Consolas" w:cs="Consolas"/>
          <w:color w:val="333333"/>
          <w:sz w:val="21"/>
          <w:szCs w:val="21"/>
        </w:rPr>
        <w:t xml:space="preserve"> aCnt = </w:t>
      </w:r>
      <w:r>
        <w:rPr>
          <w:rStyle w:val="pl-c1"/>
          <w:rFonts w:ascii="Consolas" w:hAnsi="Consolas" w:cs="Consolas"/>
          <w:color w:val="0086B3"/>
          <w:sz w:val="21"/>
          <w:szCs w:val="21"/>
        </w:rPr>
        <w:t>0</w:t>
      </w:r>
      <w:r>
        <w:rPr>
          <w:rFonts w:ascii="Consolas" w:hAnsi="Consolas" w:cs="Consolas"/>
          <w:color w:val="333333"/>
          <w:sz w:val="21"/>
          <w:szCs w:val="21"/>
        </w:rPr>
        <w:t xml:space="preserve">, eCnt = </w:t>
      </w:r>
      <w:r>
        <w:rPr>
          <w:rStyle w:val="pl-c1"/>
          <w:rFonts w:ascii="Consolas" w:hAnsi="Consolas" w:cs="Consolas"/>
          <w:color w:val="0086B3"/>
          <w:sz w:val="21"/>
          <w:szCs w:val="21"/>
        </w:rPr>
        <w:t>0</w:t>
      </w:r>
      <w:r>
        <w:rPr>
          <w:rFonts w:ascii="Consolas" w:hAnsi="Consolas" w:cs="Consolas"/>
          <w:color w:val="333333"/>
          <w:sz w:val="21"/>
          <w:szCs w:val="21"/>
        </w:rPr>
        <w:t xml:space="preserve">, iouCnt =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char</w:t>
      </w:r>
      <w:r>
        <w:rPr>
          <w:rFonts w:ascii="Consolas" w:hAnsi="Consolas" w:cs="Consolas"/>
          <w:color w:val="333333"/>
          <w:sz w:val="21"/>
          <w:szCs w:val="21"/>
        </w:rPr>
        <w:t xml:space="preserve"> ch = next_text();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switch</w:t>
      </w:r>
      <w:r>
        <w:rPr>
          <w:rFonts w:ascii="Consolas" w:hAnsi="Consolas" w:cs="Consolas"/>
          <w:color w:val="333333"/>
          <w:sz w:val="21"/>
          <w:szCs w:val="21"/>
        </w:rPr>
        <w:t xml:space="preserve"> (ch)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a</w:t>
      </w:r>
      <w:r>
        <w:rPr>
          <w:rStyle w:val="pl-pds"/>
          <w:rFonts w:ascii="Consolas" w:hAnsi="Consolas" w:cs="Consolas"/>
          <w:color w:val="183691"/>
          <w:sz w:val="21"/>
          <w:szCs w:val="21"/>
        </w:rPr>
        <w:t>'</w:t>
      </w:r>
      <w:r>
        <w:rPr>
          <w:rFonts w:ascii="Consolas" w:hAnsi="Consolas" w:cs="Consolas"/>
          <w:color w:val="333333"/>
          <w:sz w:val="21"/>
          <w:szCs w:val="21"/>
        </w:rPr>
        <w:t xml:space="preserve">: aCnt++;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e</w:t>
      </w:r>
      <w:r>
        <w:rPr>
          <w:rStyle w:val="pl-pds"/>
          <w:rFonts w:ascii="Consolas" w:hAnsi="Consolas" w:cs="Consolas"/>
          <w:color w:val="183691"/>
          <w:sz w:val="21"/>
          <w:szCs w:val="21"/>
        </w:rPr>
        <w:t>'</w:t>
      </w:r>
      <w:r>
        <w:rPr>
          <w:rFonts w:ascii="Consolas" w:hAnsi="Consolas" w:cs="Consolas"/>
          <w:color w:val="333333"/>
          <w:sz w:val="21"/>
          <w:szCs w:val="21"/>
        </w:rPr>
        <w:t xml:space="preserve">: eCnt++;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i</w:t>
      </w:r>
      <w:r>
        <w:rPr>
          <w:rStyle w:val="pl-pds"/>
          <w:rFonts w:ascii="Consolas" w:hAnsi="Consolas" w:cs="Consolas"/>
          <w:color w:val="183691"/>
          <w:sz w:val="21"/>
          <w:szCs w:val="21"/>
        </w:rPr>
        <w: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o</w:t>
      </w:r>
      <w:r>
        <w:rPr>
          <w:rStyle w:val="pl-pds"/>
          <w:rFonts w:ascii="Consolas" w:hAnsi="Consolas" w:cs="Consolas"/>
          <w:color w:val="183691"/>
          <w:sz w:val="21"/>
          <w:szCs w:val="21"/>
        </w:rPr>
        <w: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u</w:t>
      </w:r>
      <w:r>
        <w:rPr>
          <w:rStyle w:val="pl-pds"/>
          <w:rFonts w:ascii="Consolas" w:hAnsi="Consolas" w:cs="Consolas"/>
          <w:color w:val="183691"/>
          <w:sz w:val="21"/>
          <w:szCs w:val="21"/>
        </w:rPr>
        <w:t>'</w:t>
      </w:r>
      <w:r>
        <w:rPr>
          <w:rFonts w:ascii="Consolas" w:hAnsi="Consolas" w:cs="Consolas"/>
          <w:color w:val="333333"/>
          <w:sz w:val="21"/>
          <w:szCs w:val="21"/>
        </w:rPr>
        <w:t xml:space="preserve">: iouCnt++;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pl-k"/>
          <w:rFonts w:ascii="Consolas" w:hAnsi="Consolas" w:cs="Consolas"/>
          <w:color w:val="A71D5D"/>
          <w:sz w:val="21"/>
          <w:szCs w:val="21"/>
        </w:rPr>
        <w:t>unsigned</w:t>
      </w:r>
      <w:r>
        <w:rPr>
          <w:rFonts w:ascii="Consolas" w:hAnsi="Consolas" w:cs="Consolas"/>
          <w:color w:val="333333"/>
          <w:sz w:val="21"/>
          <w:szCs w:val="21"/>
        </w:rPr>
        <w:t xml:space="preserve"> index = some_value();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ix;</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switch</w:t>
      </w:r>
      <w:r>
        <w:rPr>
          <w:rFonts w:ascii="Consolas" w:hAnsi="Consolas" w:cs="Consolas"/>
          <w:color w:val="333333"/>
          <w:sz w:val="21"/>
          <w:szCs w:val="21"/>
        </w:rPr>
        <w:t xml:space="preserve"> (index)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ix = </w:t>
      </w:r>
      <w:r>
        <w:rPr>
          <w:rStyle w:val="pl-c1"/>
          <w:rFonts w:ascii="Consolas" w:hAnsi="Consolas" w:cs="Consolas"/>
          <w:color w:val="0086B3"/>
          <w:sz w:val="21"/>
          <w:szCs w:val="21"/>
        </w:rPr>
        <w:t>get_value</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ivec[ ix ] = </w:t>
      </w:r>
      <w:r>
        <w:rPr>
          <w:rStyle w:val="pl-c1"/>
          <w:rFonts w:ascii="Consolas" w:hAnsi="Consolas" w:cs="Consolas"/>
          <w:color w:val="0086B3"/>
          <w:sz w:val="21"/>
          <w:szCs w:val="21"/>
        </w:rPr>
        <w:t>index</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default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ix = </w:t>
      </w:r>
      <w:r>
        <w:rPr>
          <w:rStyle w:val="pl-k"/>
          <w:rFonts w:ascii="Consolas" w:hAnsi="Consolas" w:cs="Consolas"/>
          <w:color w:val="A71D5D"/>
          <w:sz w:val="21"/>
          <w:szCs w:val="21"/>
        </w:rPr>
        <w:t>static_cast</w:t>
      </w:r>
      <w:r>
        <w:rPr>
          <w:rFonts w:ascii="Consolas" w:hAnsi="Consolas" w:cs="Consolas"/>
          <w:color w:val="333333"/>
          <w:sz w:val="21"/>
          <w:szCs w:val="21"/>
        </w:rPr>
        <w:t>&lt;</w:t>
      </w:r>
      <w:r>
        <w:rPr>
          <w:rStyle w:val="pl-k"/>
          <w:rFonts w:ascii="Consolas" w:hAnsi="Consolas" w:cs="Consolas"/>
          <w:color w:val="A71D5D"/>
          <w:sz w:val="21"/>
          <w:szCs w:val="21"/>
        </w:rPr>
        <w:t>int</w:t>
      </w:r>
      <w:r>
        <w:rPr>
          <w:rFonts w:ascii="Consolas" w:hAnsi="Consolas" w:cs="Consolas"/>
          <w:color w:val="333333"/>
          <w:sz w:val="21"/>
          <w:szCs w:val="21"/>
        </w:rPr>
        <w:t>&gt;(ivec.</w:t>
      </w:r>
      <w:r>
        <w:rPr>
          <w:rStyle w:val="pl-c1"/>
          <w:rFonts w:ascii="Consolas" w:hAnsi="Consolas" w:cs="Consolas"/>
          <w:color w:val="0086B3"/>
          <w:sz w:val="21"/>
          <w:szCs w:val="21"/>
        </w:rPr>
        <w:t>size</w:t>
      </w:r>
      <w:r>
        <w:rPr>
          <w:rFonts w:ascii="Consolas" w:hAnsi="Consolas" w:cs="Consolas"/>
          <w:color w:val="333333"/>
          <w:sz w:val="21"/>
          <w:szCs w:val="21"/>
        </w:rPr>
        <w:t>())-</w:t>
      </w:r>
      <w:r>
        <w:rPr>
          <w:rStyle w:val="pl-c1"/>
          <w:rFonts w:ascii="Consolas" w:hAnsi="Consolas" w:cs="Consolas"/>
          <w:color w:val="0086B3"/>
          <w:sz w:val="21"/>
          <w:szCs w:val="21"/>
        </w:rPr>
        <w:t>1</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ivec[ ix ] = </w:t>
      </w:r>
      <w:r>
        <w:rPr>
          <w:rStyle w:val="pl-c1"/>
          <w:rFonts w:ascii="Consolas" w:hAnsi="Consolas" w:cs="Consolas"/>
          <w:color w:val="0086B3"/>
          <w:sz w:val="21"/>
          <w:szCs w:val="21"/>
        </w:rPr>
        <w:t>index</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pl-k"/>
          <w:rFonts w:ascii="Consolas" w:hAnsi="Consolas" w:cs="Consolas"/>
          <w:color w:val="A71D5D"/>
          <w:sz w:val="21"/>
          <w:szCs w:val="21"/>
        </w:rPr>
        <w:t>unsigned</w:t>
      </w:r>
      <w:r>
        <w:rPr>
          <w:rFonts w:ascii="Consolas" w:hAnsi="Consolas" w:cs="Consolas"/>
          <w:color w:val="333333"/>
          <w:sz w:val="21"/>
          <w:szCs w:val="21"/>
        </w:rPr>
        <w:t xml:space="preserve"> evenCnt = </w:t>
      </w:r>
      <w:r>
        <w:rPr>
          <w:rStyle w:val="pl-c1"/>
          <w:rFonts w:ascii="Consolas" w:hAnsi="Consolas" w:cs="Consolas"/>
          <w:color w:val="0086B3"/>
          <w:sz w:val="21"/>
          <w:szCs w:val="21"/>
        </w:rPr>
        <w:t>0</w:t>
      </w:r>
      <w:r>
        <w:rPr>
          <w:rFonts w:ascii="Consolas" w:hAnsi="Consolas" w:cs="Consolas"/>
          <w:color w:val="333333"/>
          <w:sz w:val="21"/>
          <w:szCs w:val="21"/>
        </w:rPr>
        <w:t xml:space="preserve">, oddCnt =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digit = get_num() % </w:t>
      </w:r>
      <w:r>
        <w:rPr>
          <w:rStyle w:val="pl-c1"/>
          <w:rFonts w:ascii="Consolas" w:hAnsi="Consolas" w:cs="Consolas"/>
          <w:color w:val="0086B3"/>
          <w:sz w:val="21"/>
          <w:szCs w:val="21"/>
        </w:rPr>
        <w:t>10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switch</w:t>
      </w:r>
      <w:r>
        <w:rPr>
          <w:rFonts w:ascii="Consolas" w:hAnsi="Consolas" w:cs="Consolas"/>
          <w:color w:val="333333"/>
          <w:sz w:val="21"/>
          <w:szCs w:val="21"/>
        </w:rPr>
        <w:t xml:space="preserve"> (digit)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3</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5</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7</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9</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oddcnt++;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2</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4</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6</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8</w:t>
      </w: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evencnt++;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(d) </w:t>
      </w: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ival=</w:t>
      </w:r>
      <w:r>
        <w:rPr>
          <w:rStyle w:val="pl-c1"/>
          <w:rFonts w:ascii="Consolas" w:hAnsi="Consolas" w:cs="Consolas"/>
          <w:color w:val="0086B3"/>
          <w:sz w:val="21"/>
          <w:szCs w:val="21"/>
        </w:rPr>
        <w:t>512</w:t>
      </w:r>
      <w:r>
        <w:rPr>
          <w:rFonts w:ascii="Consolas" w:hAnsi="Consolas" w:cs="Consolas"/>
          <w:color w:val="333333"/>
          <w:sz w:val="21"/>
          <w:szCs w:val="21"/>
        </w:rPr>
        <w:t>, jval=</w:t>
      </w:r>
      <w:r>
        <w:rPr>
          <w:rStyle w:val="pl-c1"/>
          <w:rFonts w:ascii="Consolas" w:hAnsi="Consolas" w:cs="Consolas"/>
          <w:color w:val="0086B3"/>
          <w:sz w:val="21"/>
          <w:szCs w:val="21"/>
        </w:rPr>
        <w:t>1024</w:t>
      </w:r>
      <w:r>
        <w:rPr>
          <w:rFonts w:ascii="Consolas" w:hAnsi="Consolas" w:cs="Consolas"/>
          <w:color w:val="333333"/>
          <w:sz w:val="21"/>
          <w:szCs w:val="21"/>
        </w:rPr>
        <w:t>, kval=</w:t>
      </w:r>
      <w:r>
        <w:rPr>
          <w:rStyle w:val="pl-c1"/>
          <w:rFonts w:ascii="Consolas" w:hAnsi="Consolas" w:cs="Consolas"/>
          <w:color w:val="0086B3"/>
          <w:sz w:val="21"/>
          <w:szCs w:val="21"/>
        </w:rPr>
        <w:t>4096</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bufsize;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swt = get_bufCnt();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switch</w:t>
      </w:r>
      <w:r>
        <w:rPr>
          <w:rFonts w:ascii="Consolas" w:hAnsi="Consolas" w:cs="Consolas"/>
          <w:color w:val="333333"/>
          <w:sz w:val="21"/>
          <w:szCs w:val="21"/>
        </w:rPr>
        <w:t>(swt)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ival: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bufsize = ival * </w:t>
      </w:r>
      <w:r>
        <w:rPr>
          <w:rStyle w:val="pl-k"/>
          <w:rFonts w:ascii="Consolas" w:hAnsi="Consolas" w:cs="Consolas"/>
          <w:color w:val="A71D5D"/>
          <w:sz w:val="21"/>
          <w:szCs w:val="21"/>
        </w:rPr>
        <w:t>sizeof</w:t>
      </w:r>
      <w:r>
        <w:rPr>
          <w:rFonts w:ascii="Consolas" w:hAnsi="Consolas" w:cs="Consolas"/>
          <w:color w:val="333333"/>
          <w:sz w:val="21"/>
          <w:szCs w:val="21"/>
        </w:rPr>
        <w:t>(</w:t>
      </w:r>
      <w:r>
        <w:rPr>
          <w:rStyle w:val="pl-k"/>
          <w:rFonts w:ascii="Consolas" w:hAnsi="Consolas" w:cs="Consolas"/>
          <w:color w:val="A71D5D"/>
          <w:sz w:val="21"/>
          <w:szCs w:val="21"/>
        </w:rPr>
        <w:t>int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jval: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bufsize = jval * </w:t>
      </w:r>
      <w:r>
        <w:rPr>
          <w:rStyle w:val="pl-k"/>
          <w:rFonts w:ascii="Consolas" w:hAnsi="Consolas" w:cs="Consolas"/>
          <w:color w:val="A71D5D"/>
          <w:sz w:val="21"/>
          <w:szCs w:val="21"/>
        </w:rPr>
        <w:t>sizeof</w:t>
      </w:r>
      <w:r>
        <w:rPr>
          <w:rFonts w:ascii="Consolas" w:hAnsi="Consolas" w:cs="Consolas"/>
          <w:color w:val="333333"/>
          <w:sz w:val="21"/>
          <w:szCs w:val="21"/>
        </w:rPr>
        <w:t>(</w:t>
      </w:r>
      <w:r>
        <w:rPr>
          <w:rStyle w:val="pl-k"/>
          <w:rFonts w:ascii="Consolas" w:hAnsi="Consolas" w:cs="Consolas"/>
          <w:color w:val="A71D5D"/>
          <w:sz w:val="21"/>
          <w:szCs w:val="21"/>
        </w:rPr>
        <w:t>int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case</w:t>
      </w:r>
      <w:r>
        <w:rPr>
          <w:rFonts w:ascii="Consolas" w:hAnsi="Consolas" w:cs="Consolas"/>
          <w:color w:val="333333"/>
          <w:sz w:val="21"/>
          <w:szCs w:val="21"/>
        </w:rPr>
        <w:t xml:space="preserve"> kval:</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bufsize = kval * </w:t>
      </w:r>
      <w:r>
        <w:rPr>
          <w:rStyle w:val="pl-k"/>
          <w:rFonts w:ascii="Consolas" w:hAnsi="Consolas" w:cs="Consolas"/>
          <w:color w:val="A71D5D"/>
          <w:sz w:val="21"/>
          <w:szCs w:val="21"/>
        </w:rPr>
        <w:t>sizeof</w:t>
      </w:r>
      <w:r>
        <w:rPr>
          <w:rFonts w:ascii="Consolas" w:hAnsi="Consolas" w:cs="Consolas"/>
          <w:color w:val="333333"/>
          <w:sz w:val="21"/>
          <w:szCs w:val="21"/>
        </w:rPr>
        <w:t>(</w:t>
      </w:r>
      <w:r>
        <w:rPr>
          <w:rStyle w:val="pl-k"/>
          <w:rFonts w:ascii="Consolas" w:hAnsi="Consolas" w:cs="Consolas"/>
          <w:color w:val="A71D5D"/>
          <w:sz w:val="21"/>
          <w:szCs w:val="21"/>
        </w:rPr>
        <w:t>int</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5.14</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Write a program to read strings from standard input looking for duplicated words. The program should find places in the input where one word is followed immediately by itself. Keep track of the largest number of times a single repetition occurs and which word is repeated. Print the maximum number of duplicates, or else print a message saying that no word was repeated. For example, if the input is</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how now now now brown cow cow</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the output should indicate that the word now occurred three times.</w:t>
      </w:r>
    </w:p>
    <w:p w:rsidR="006119DB" w:rsidRDefault="006119DB" w:rsidP="006119DB">
      <w:pPr>
        <w:widowControl/>
        <w:numPr>
          <w:ilvl w:val="0"/>
          <w:numId w:val="64"/>
        </w:numPr>
        <w:spacing w:before="100" w:beforeAutospacing="1" w:after="100" w:afterAutospacing="1" w:line="384" w:lineRule="atLeast"/>
        <w:jc w:val="left"/>
        <w:rPr>
          <w:rFonts w:ascii="Helvetica" w:hAnsi="Helvetica" w:cs="Helvetica"/>
          <w:color w:val="333333"/>
        </w:rPr>
      </w:pPr>
      <w:hyperlink r:id="rId107" w:history="1">
        <w:r>
          <w:rPr>
            <w:rStyle w:val="a5"/>
            <w:rFonts w:ascii="Helvetica" w:hAnsi="Helvetica" w:cs="Helvetica"/>
            <w:color w:val="4183C4"/>
          </w:rPr>
          <w:t>concise solution</w:t>
        </w:r>
      </w:hyperlink>
    </w:p>
    <w:p w:rsidR="006119DB" w:rsidRDefault="006119DB" w:rsidP="006119DB">
      <w:pPr>
        <w:widowControl/>
        <w:numPr>
          <w:ilvl w:val="0"/>
          <w:numId w:val="64"/>
        </w:numPr>
        <w:spacing w:before="100" w:beforeAutospacing="1" w:after="100" w:afterAutospacing="1" w:line="384" w:lineRule="atLeast"/>
        <w:jc w:val="left"/>
        <w:rPr>
          <w:rFonts w:ascii="Helvetica" w:hAnsi="Helvetica" w:cs="Helvetica"/>
          <w:color w:val="333333"/>
        </w:rPr>
      </w:pPr>
      <w:hyperlink r:id="rId108" w:history="1">
        <w:r>
          <w:rPr>
            <w:rStyle w:val="a5"/>
            <w:rFonts w:ascii="Helvetica" w:hAnsi="Helvetica" w:cs="Helvetica"/>
            <w:color w:val="4183C4"/>
          </w:rPr>
          <w:t>easy to understand</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5.15</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loops. Correct any problems you detect.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ix = </w:t>
      </w:r>
      <w:r>
        <w:rPr>
          <w:rStyle w:val="pl-c1"/>
          <w:rFonts w:ascii="Consolas" w:hAnsi="Consolas" w:cs="Consolas"/>
          <w:color w:val="0086B3"/>
          <w:sz w:val="21"/>
          <w:szCs w:val="21"/>
        </w:rPr>
        <w:t>0</w:t>
      </w:r>
      <w:r>
        <w:rPr>
          <w:rFonts w:ascii="Consolas" w:hAnsi="Consolas" w:cs="Consolas"/>
          <w:color w:val="777777"/>
          <w:sz w:val="21"/>
          <w:szCs w:val="21"/>
        </w:rPr>
        <w:t xml:space="preserve">; ix != sz; ++ix) { </w:t>
      </w:r>
      <w:r>
        <w:rPr>
          <w:rStyle w:val="pl-c"/>
          <w:rFonts w:ascii="Consolas" w:hAnsi="Consolas" w:cs="Consolas"/>
          <w:color w:val="969896"/>
          <w:sz w:val="21"/>
          <w:szCs w:val="21"/>
        </w:rPr>
        <w:t>/* ... */</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if</w:t>
      </w:r>
      <w:r>
        <w:rPr>
          <w:rFonts w:ascii="Consolas" w:hAnsi="Consolas" w:cs="Consolas"/>
          <w:color w:val="777777"/>
          <w:sz w:val="21"/>
          <w:szCs w:val="21"/>
        </w:rPr>
        <w:t xml:space="preserve"> (ix != sz)</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
          <w:rFonts w:ascii="Consolas" w:hAnsi="Consolas" w:cs="Consolas"/>
          <w:color w:val="969896"/>
          <w:sz w:val="21"/>
          <w:szCs w:val="21"/>
        </w:rPr>
        <w:t>// . .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pl-k"/>
          <w:rFonts w:ascii="Consolas" w:hAnsi="Consolas" w:cs="Consolas"/>
          <w:color w:val="A71D5D"/>
          <w:sz w:val="21"/>
          <w:szCs w:val="21"/>
        </w:rPr>
        <w:t>int</w:t>
      </w:r>
      <w:r>
        <w:rPr>
          <w:rFonts w:ascii="Consolas" w:hAnsi="Consolas" w:cs="Consolas"/>
          <w:color w:val="777777"/>
          <w:sz w:val="21"/>
          <w:szCs w:val="21"/>
        </w:rPr>
        <w:t xml:space="preserve"> ix;</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for</w:t>
      </w:r>
      <w:r>
        <w:rPr>
          <w:rFonts w:ascii="Consolas" w:hAnsi="Consolas" w:cs="Consolas"/>
          <w:color w:val="777777"/>
          <w:sz w:val="21"/>
          <w:szCs w:val="21"/>
        </w:rPr>
        <w:t xml:space="preserve"> (ix != sz; ++ix) { </w:t>
      </w:r>
      <w:r>
        <w:rPr>
          <w:rStyle w:val="pl-c"/>
          <w:rFonts w:ascii="Consolas" w:hAnsi="Consolas" w:cs="Consolas"/>
          <w:color w:val="969896"/>
          <w:sz w:val="21"/>
          <w:szCs w:val="21"/>
        </w:rPr>
        <w:t>/* ... */</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pl-k"/>
          <w:rFonts w:ascii="Consolas" w:hAnsi="Consolas" w:cs="Consolas"/>
          <w:color w:val="A71D5D"/>
          <w:sz w:val="21"/>
          <w:szCs w:val="21"/>
        </w:rPr>
        <w:t>for</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ix = </w:t>
      </w:r>
      <w:r>
        <w:rPr>
          <w:rStyle w:val="pl-c1"/>
          <w:rFonts w:ascii="Consolas" w:hAnsi="Consolas" w:cs="Consolas"/>
          <w:color w:val="0086B3"/>
          <w:sz w:val="21"/>
          <w:szCs w:val="21"/>
        </w:rPr>
        <w:t>0</w:t>
      </w:r>
      <w:r>
        <w:rPr>
          <w:rFonts w:ascii="Consolas" w:hAnsi="Consolas" w:cs="Consolas"/>
          <w:color w:val="777777"/>
          <w:sz w:val="21"/>
          <w:szCs w:val="21"/>
        </w:rPr>
        <w:t xml:space="preserve">; ix != sz; ++ix, ++sz) { </w:t>
      </w:r>
      <w:r>
        <w:rPr>
          <w:rStyle w:val="pl-c"/>
          <w:rFonts w:ascii="Consolas" w:hAnsi="Consolas" w:cs="Consolas"/>
          <w:color w:val="969896"/>
          <w:sz w:val="21"/>
          <w:szCs w:val="21"/>
        </w:rPr>
        <w:t>/*...*/</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pl-k"/>
          <w:rFonts w:ascii="Consolas" w:hAnsi="Consolas" w:cs="Consolas"/>
          <w:color w:val="A71D5D"/>
          <w:sz w:val="21"/>
          <w:szCs w:val="21"/>
        </w:rPr>
        <w:t>int</w:t>
      </w:r>
      <w:r>
        <w:rPr>
          <w:rFonts w:ascii="Consolas" w:hAnsi="Consolas" w:cs="Consolas"/>
          <w:color w:val="333333"/>
          <w:sz w:val="21"/>
          <w:szCs w:val="21"/>
        </w:rPr>
        <w:t xml:space="preserve"> ix;</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(ix = </w:t>
      </w:r>
      <w:r>
        <w:rPr>
          <w:rStyle w:val="pl-c1"/>
          <w:rFonts w:ascii="Consolas" w:hAnsi="Consolas" w:cs="Consolas"/>
          <w:color w:val="0086B3"/>
          <w:sz w:val="21"/>
          <w:szCs w:val="21"/>
        </w:rPr>
        <w:t>0</w:t>
      </w:r>
      <w:r>
        <w:rPr>
          <w:rFonts w:ascii="Consolas" w:hAnsi="Consolas" w:cs="Consolas"/>
          <w:color w:val="333333"/>
          <w:sz w:val="21"/>
          <w:szCs w:val="21"/>
        </w:rPr>
        <w:t xml:space="preserve">; ix != sz; ++ix)  { </w:t>
      </w:r>
      <w:r>
        <w:rPr>
          <w:rStyle w:val="pl-c"/>
          <w:rFonts w:ascii="Consolas" w:hAnsi="Consolas" w:cs="Consolas"/>
          <w:color w:val="969896"/>
          <w:sz w:val="21"/>
          <w:szCs w:val="21"/>
        </w:rPr>
        <w:t>/* ... */</w:t>
      </w: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(ix != sz)</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 .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pl-k"/>
          <w:rFonts w:ascii="Consolas" w:hAnsi="Consolas" w:cs="Consolas"/>
          <w:color w:val="A71D5D"/>
          <w:sz w:val="21"/>
          <w:szCs w:val="21"/>
        </w:rPr>
        <w:t>int</w:t>
      </w:r>
      <w:r>
        <w:rPr>
          <w:rFonts w:ascii="Consolas" w:hAnsi="Consolas" w:cs="Consolas"/>
          <w:color w:val="333333"/>
          <w:sz w:val="21"/>
          <w:szCs w:val="21"/>
        </w:rPr>
        <w:t xml:space="preserve"> ix;</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 ix != sz; ++ix) { </w:t>
      </w:r>
      <w:r>
        <w:rPr>
          <w:rStyle w:val="pl-c"/>
          <w:rFonts w:ascii="Consolas" w:hAnsi="Consolas" w:cs="Consolas"/>
          <w:color w:val="969896"/>
          <w:sz w:val="21"/>
          <w:szCs w:val="21"/>
        </w:rPr>
        <w:t>/* ... */</w:t>
      </w:r>
      <w:r>
        <w:rPr>
          <w:rFonts w:ascii="Consolas" w:hAnsi="Consolas" w:cs="Consolas"/>
          <w:color w:val="333333"/>
          <w:sz w:val="21"/>
          <w:szCs w:val="21"/>
        </w:rPr>
        <w:t xml:space="preserve">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ix = </w:t>
      </w:r>
      <w:r>
        <w:rPr>
          <w:rStyle w:val="pl-c1"/>
          <w:rFonts w:ascii="Consolas" w:hAnsi="Consolas" w:cs="Consolas"/>
          <w:color w:val="0086B3"/>
          <w:sz w:val="21"/>
          <w:szCs w:val="21"/>
        </w:rPr>
        <w:t>0</w:t>
      </w:r>
      <w:r>
        <w:rPr>
          <w:rFonts w:ascii="Consolas" w:hAnsi="Consolas" w:cs="Consolas"/>
          <w:color w:val="333333"/>
          <w:sz w:val="21"/>
          <w:szCs w:val="21"/>
        </w:rPr>
        <w:t xml:space="preserve">; ix != sz; ++ix) { </w:t>
      </w:r>
      <w:r>
        <w:rPr>
          <w:rStyle w:val="pl-c"/>
          <w:rFonts w:ascii="Consolas" w:hAnsi="Consolas" w:cs="Consolas"/>
          <w:color w:val="969896"/>
          <w:sz w:val="21"/>
          <w:szCs w:val="21"/>
        </w:rPr>
        <w:t>/*...*/</w:t>
      </w:r>
      <w:r>
        <w:rPr>
          <w:rFonts w:ascii="Consolas" w:hAnsi="Consolas" w:cs="Consolas"/>
          <w:color w:val="333333"/>
          <w:sz w:val="21"/>
          <w:szCs w:val="21"/>
        </w:rPr>
        <w:t xml:space="preserve"> }</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5.16</w:t>
      </w:r>
    </w:p>
    <w:p w:rsidR="006119DB" w:rsidRDefault="006119DB" w:rsidP="006119DB">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The while loop is particularly good at executing while some condition holds; for example, when we need to read values until end-of-file. The for loop is generally thought of as a</w:t>
      </w:r>
      <w:r>
        <w:rPr>
          <w:rStyle w:val="apple-converted-space"/>
          <w:rFonts w:ascii="Helvetica" w:hAnsi="Helvetica" w:cs="Helvetica"/>
          <w:color w:val="777777"/>
        </w:rPr>
        <w:t> </w:t>
      </w:r>
      <w:r>
        <w:rPr>
          <w:rStyle w:val="a4"/>
          <w:rFonts w:ascii="Helvetica" w:hAnsi="Helvetica" w:cs="Helvetica"/>
          <w:color w:val="777777"/>
        </w:rPr>
        <w:t>step loop</w:t>
      </w:r>
      <w:r>
        <w:rPr>
          <w:rFonts w:ascii="Helvetica" w:hAnsi="Helvetica" w:cs="Helvetica"/>
          <w:color w:val="777777"/>
        </w:rPr>
        <w:t>: An index steps through a range of values in a collection. Write an idiomatic use of each loop and then rewrite each using the other loop construct. If you could use only one loop, which would you choose? Why?</w:t>
      </w:r>
    </w:p>
    <w:p w:rsidR="006119DB" w:rsidRDefault="006119DB" w:rsidP="006119DB">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while idiomatic</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 cin &gt;&gt; i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w:t>
      </w:r>
    </w:p>
    <w:p w:rsidR="006119DB" w:rsidRDefault="006119DB" w:rsidP="006119DB">
      <w:pPr>
        <w:pStyle w:val="HTML"/>
        <w:shd w:val="clear" w:color="auto" w:fill="F7F7F7"/>
        <w:rPr>
          <w:rFonts w:ascii="Consolas" w:hAnsi="Consolas" w:cs="Consolas"/>
          <w:color w:val="333333"/>
          <w:sz w:val="21"/>
          <w:szCs w:val="21"/>
        </w:rPr>
      </w:pPr>
    </w:p>
    <w:p w:rsidR="006119DB" w:rsidRDefault="006119DB" w:rsidP="006119DB">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same as for</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0</w:t>
      </w:r>
      <w:r>
        <w:rPr>
          <w:rFonts w:ascii="Consolas" w:hAnsi="Consolas" w:cs="Consolas"/>
          <w:color w:val="333333"/>
          <w:sz w:val="21"/>
          <w:szCs w:val="21"/>
        </w:rPr>
        <w:t>; cin &gt;&gt; i;)</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w:t>
      </w:r>
    </w:p>
    <w:p w:rsidR="006119DB" w:rsidRDefault="006119DB" w:rsidP="006119DB">
      <w:pPr>
        <w:pStyle w:val="HTML"/>
        <w:shd w:val="clear" w:color="auto" w:fill="F7F7F7"/>
        <w:rPr>
          <w:rFonts w:ascii="Consolas" w:hAnsi="Consolas" w:cs="Consolas"/>
          <w:color w:val="333333"/>
          <w:sz w:val="21"/>
          <w:szCs w:val="21"/>
        </w:rPr>
      </w:pPr>
    </w:p>
    <w:p w:rsidR="006119DB" w:rsidRDefault="006119DB" w:rsidP="006119DB">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for idiomatic</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0</w:t>
      </w:r>
      <w:r>
        <w:rPr>
          <w:rFonts w:ascii="Consolas" w:hAnsi="Consolas" w:cs="Consolas"/>
          <w:color w:val="333333"/>
          <w:sz w:val="21"/>
          <w:szCs w:val="21"/>
        </w:rPr>
        <w:t>; i != size; ++i)</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w:t>
      </w:r>
    </w:p>
    <w:p w:rsidR="006119DB" w:rsidRDefault="006119DB" w:rsidP="006119DB">
      <w:pPr>
        <w:pStyle w:val="HTML"/>
        <w:shd w:val="clear" w:color="auto" w:fill="F7F7F7"/>
        <w:rPr>
          <w:rFonts w:ascii="Consolas" w:hAnsi="Consolas" w:cs="Consolas"/>
          <w:color w:val="333333"/>
          <w:sz w:val="21"/>
          <w:szCs w:val="21"/>
        </w:rPr>
      </w:pPr>
    </w:p>
    <w:p w:rsidR="006119DB" w:rsidRDefault="006119DB" w:rsidP="006119DB">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same as while</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0</w:t>
      </w: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(i != size)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6119DB" w:rsidRDefault="006119DB" w:rsidP="006119DB">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 prefer</w:t>
      </w:r>
      <w:r>
        <w:rPr>
          <w:rStyle w:val="apple-converted-space"/>
          <w:rFonts w:ascii="Helvetica" w:hAnsi="Helvetica" w:cs="Helvetica"/>
          <w:color w:val="333333"/>
        </w:rPr>
        <w:t> </w:t>
      </w:r>
      <w:r>
        <w:rPr>
          <w:rStyle w:val="HTML0"/>
          <w:rFonts w:ascii="Consolas" w:hAnsi="Consolas" w:cs="Consolas"/>
          <w:color w:val="333333"/>
          <w:sz w:val="21"/>
          <w:szCs w:val="21"/>
        </w:rPr>
        <w:t>for</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Style w:val="HTML0"/>
          <w:rFonts w:ascii="Consolas" w:hAnsi="Consolas" w:cs="Consolas"/>
          <w:color w:val="333333"/>
          <w:sz w:val="21"/>
          <w:szCs w:val="21"/>
        </w:rPr>
        <w:t>while</w:t>
      </w:r>
      <w:r>
        <w:rPr>
          <w:rStyle w:val="apple-converted-space"/>
          <w:rFonts w:ascii="Helvetica" w:hAnsi="Helvetica" w:cs="Helvetica"/>
          <w:color w:val="333333"/>
        </w:rPr>
        <w:t> </w:t>
      </w:r>
      <w:r>
        <w:rPr>
          <w:rFonts w:ascii="Helvetica" w:hAnsi="Helvetica" w:cs="Helvetica"/>
          <w:color w:val="333333"/>
        </w:rPr>
        <w:t>in such cases, because it's terse. More importantly, object i won't pollute the external scope after it goes out of the loop. It's a little bit easier to add new code into the external scope, since it reduces the possibility of naming conflicts .That is, a higher maintainability. Of course, this way makes the code a bit harder to read. (</w:t>
      </w:r>
      <w:hyperlink r:id="rId109" w:history="1">
        <w:r>
          <w:rPr>
            <w:rStyle w:val="a5"/>
            <w:rFonts w:ascii="Helvetica" w:hAnsi="Helvetica" w:cs="Helvetica"/>
            <w:color w:val="4183C4"/>
          </w:rPr>
          <w:t>@Mooophy</w:t>
        </w:r>
      </w:hyperlink>
      <w:r>
        <w:rPr>
          <w:rFonts w:ascii="Helvetica" w:hAnsi="Helvetica" w:cs="Helvetica"/>
          <w:color w:val="333333"/>
        </w:rPr>
        <w:t>)</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0" w:history="1">
        <w:r>
          <w:rPr>
            <w:rStyle w:val="a5"/>
            <w:rFonts w:ascii="Helvetica" w:hAnsi="Helvetica" w:cs="Helvetica"/>
            <w:color w:val="4183C4"/>
            <w:sz w:val="42"/>
            <w:szCs w:val="42"/>
          </w:rPr>
          <w:t>Exercise 5.17</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5.18</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loops. Correct any problems you detect.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pl-k"/>
          <w:rFonts w:ascii="Consolas" w:hAnsi="Consolas" w:cs="Consolas"/>
          <w:color w:val="A71D5D"/>
          <w:sz w:val="21"/>
          <w:szCs w:val="21"/>
        </w:rPr>
        <w:t>do</w:t>
      </w:r>
      <w:r>
        <w:rPr>
          <w:rFonts w:ascii="Consolas" w:hAnsi="Consolas" w:cs="Consolas"/>
          <w:color w:val="777777"/>
          <w:sz w:val="21"/>
          <w:szCs w:val="21"/>
        </w:rPr>
        <w:t xml:space="preserve"> { </w:t>
      </w:r>
      <w:r>
        <w:rPr>
          <w:rStyle w:val="pl-c"/>
          <w:rFonts w:ascii="Consolas" w:hAnsi="Consolas" w:cs="Consolas"/>
          <w:color w:val="969896"/>
          <w:sz w:val="21"/>
          <w:szCs w:val="21"/>
        </w:rPr>
        <w:t>// added bracket.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v1, v2;</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Please enter two numbers to sum:</w:t>
      </w:r>
      <w:r>
        <w:rPr>
          <w:rStyle w:val="pl-pds"/>
          <w:rFonts w:ascii="Consolas" w:hAnsi="Consolas" w:cs="Consolas"/>
          <w:color w:val="183691"/>
          <w:sz w:val="21"/>
          <w:szCs w:val="21"/>
        </w:rPr>
        <w:t>"</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if</w:t>
      </w:r>
      <w:r>
        <w:rPr>
          <w:rFonts w:ascii="Consolas" w:hAnsi="Consolas" w:cs="Consolas"/>
          <w:color w:val="777777"/>
          <w:sz w:val="21"/>
          <w:szCs w:val="21"/>
        </w:rPr>
        <w:t xml:space="preserve"> (cin &gt;&gt; v1 &gt;&gt; v2)</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Sum is: </w:t>
      </w:r>
      <w:r>
        <w:rPr>
          <w:rStyle w:val="pl-pds"/>
          <w:rFonts w:ascii="Consolas" w:hAnsi="Consolas" w:cs="Consolas"/>
          <w:color w:val="183691"/>
          <w:sz w:val="21"/>
          <w:szCs w:val="21"/>
        </w:rPr>
        <w:t>"</w:t>
      </w:r>
      <w:r>
        <w:rPr>
          <w:rFonts w:ascii="Consolas" w:hAnsi="Consolas" w:cs="Consolas"/>
          <w:color w:val="777777"/>
          <w:sz w:val="21"/>
          <w:szCs w:val="21"/>
        </w:rPr>
        <w:t xml:space="preserve"> &lt;&lt; v1 + v2 &lt;&lt; endl;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while</w:t>
      </w:r>
      <w:r>
        <w:rPr>
          <w:rFonts w:ascii="Consolas" w:hAnsi="Consolas" w:cs="Consolas"/>
          <w:color w:val="777777"/>
          <w:sz w:val="21"/>
          <w:szCs w:val="21"/>
        </w:rPr>
        <w:t xml:space="preserve"> (cin);</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pl-k"/>
          <w:rFonts w:ascii="Consolas" w:hAnsi="Consolas" w:cs="Consolas"/>
          <w:color w:val="A71D5D"/>
          <w:sz w:val="21"/>
          <w:szCs w:val="21"/>
        </w:rPr>
        <w:t>int</w:t>
      </w:r>
      <w:r>
        <w:rPr>
          <w:rFonts w:ascii="Consolas" w:hAnsi="Consolas" w:cs="Consolas"/>
          <w:color w:val="777777"/>
          <w:sz w:val="21"/>
          <w:szCs w:val="21"/>
        </w:rPr>
        <w:t xml:space="preserve"> ival;</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do</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
          <w:rFonts w:ascii="Consolas" w:hAnsi="Consolas" w:cs="Consolas"/>
          <w:color w:val="969896"/>
          <w:sz w:val="21"/>
          <w:szCs w:val="21"/>
        </w:rPr>
        <w:t>// . .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 </w:t>
      </w:r>
      <w:r>
        <w:rPr>
          <w:rStyle w:val="pl-k"/>
          <w:rFonts w:ascii="Consolas" w:hAnsi="Consolas" w:cs="Consolas"/>
          <w:color w:val="A71D5D"/>
          <w:sz w:val="21"/>
          <w:szCs w:val="21"/>
        </w:rPr>
        <w:t>while</w:t>
      </w:r>
      <w:r>
        <w:rPr>
          <w:rFonts w:ascii="Consolas" w:hAnsi="Consolas" w:cs="Consolas"/>
          <w:color w:val="777777"/>
          <w:sz w:val="21"/>
          <w:szCs w:val="21"/>
        </w:rPr>
        <w:t xml:space="preserve"> (ival = get_response()); </w:t>
      </w:r>
      <w:r>
        <w:rPr>
          <w:rStyle w:val="pl-c"/>
          <w:rFonts w:ascii="Consolas" w:hAnsi="Consolas" w:cs="Consolas"/>
          <w:color w:val="969896"/>
          <w:sz w:val="21"/>
          <w:szCs w:val="21"/>
        </w:rPr>
        <w:t>// should not declared in this scope.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pl-k"/>
          <w:rFonts w:ascii="Consolas" w:hAnsi="Consolas" w:cs="Consolas"/>
          <w:color w:val="A71D5D"/>
          <w:sz w:val="21"/>
          <w:szCs w:val="21"/>
        </w:rPr>
        <w:t>int</w:t>
      </w:r>
      <w:r>
        <w:rPr>
          <w:rFonts w:ascii="Consolas" w:hAnsi="Consolas" w:cs="Consolas"/>
          <w:color w:val="777777"/>
          <w:sz w:val="21"/>
          <w:szCs w:val="21"/>
        </w:rPr>
        <w:t xml:space="preserve"> ival = get_response();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do</w:t>
      </w:r>
      <w:r>
        <w:rPr>
          <w:rFonts w:ascii="Consolas" w:hAnsi="Consolas" w:cs="Consolas"/>
          <w:color w:val="777777"/>
          <w:sz w:val="21"/>
          <w:szCs w:val="21"/>
        </w:rPr>
        <w:t xml:space="preserve">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ival = </w:t>
      </w:r>
      <w:r>
        <w:rPr>
          <w:rStyle w:val="pl-c1"/>
          <w:rFonts w:ascii="Consolas" w:hAnsi="Consolas" w:cs="Consolas"/>
          <w:color w:val="0086B3"/>
          <w:sz w:val="21"/>
          <w:szCs w:val="21"/>
        </w:rPr>
        <w:t>get_response</w:t>
      </w:r>
      <w:r>
        <w:rPr>
          <w:rFonts w:ascii="Consolas" w:hAnsi="Consolas" w:cs="Consolas"/>
          <w:color w:val="777777"/>
          <w:sz w:val="21"/>
          <w:szCs w:val="21"/>
        </w:rPr>
        <w:t>();</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 </w:t>
      </w:r>
      <w:r>
        <w:rPr>
          <w:rStyle w:val="pl-k"/>
          <w:rFonts w:ascii="Consolas" w:hAnsi="Consolas" w:cs="Consolas"/>
          <w:color w:val="A71D5D"/>
          <w:sz w:val="21"/>
          <w:szCs w:val="21"/>
        </w:rPr>
        <w:t>while</w:t>
      </w:r>
      <w:r>
        <w:rPr>
          <w:rFonts w:ascii="Consolas" w:hAnsi="Consolas" w:cs="Consolas"/>
          <w:color w:val="777777"/>
          <w:sz w:val="21"/>
          <w:szCs w:val="21"/>
        </w:rPr>
        <w:t xml:space="preserve"> (ival); </w:t>
      </w:r>
      <w:r>
        <w:rPr>
          <w:rStyle w:val="pl-c"/>
          <w:rFonts w:ascii="Consolas" w:hAnsi="Consolas" w:cs="Consolas"/>
          <w:color w:val="969896"/>
          <w:sz w:val="21"/>
          <w:szCs w:val="21"/>
        </w:rPr>
        <w:t>// ival is not declared in this scope.</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1" w:history="1">
        <w:r>
          <w:rPr>
            <w:rStyle w:val="a5"/>
            <w:rFonts w:ascii="Helvetica" w:hAnsi="Helvetica" w:cs="Helvetica"/>
            <w:color w:val="4183C4"/>
            <w:sz w:val="42"/>
            <w:szCs w:val="42"/>
          </w:rPr>
          <w:t>Exercise 5.19</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2" w:history="1">
        <w:r>
          <w:rPr>
            <w:rStyle w:val="a5"/>
            <w:rFonts w:ascii="Helvetica" w:hAnsi="Helvetica" w:cs="Helvetica"/>
            <w:color w:val="4183C4"/>
            <w:sz w:val="42"/>
            <w:szCs w:val="42"/>
          </w:rPr>
          <w:t>Exercise 5.20</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3" w:history="1">
        <w:r>
          <w:rPr>
            <w:rStyle w:val="a5"/>
            <w:rFonts w:ascii="Helvetica" w:hAnsi="Helvetica" w:cs="Helvetica"/>
            <w:color w:val="4183C4"/>
            <w:sz w:val="42"/>
            <w:szCs w:val="42"/>
          </w:rPr>
          <w:t>Exercise 5.21</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5.22</w:t>
      </w:r>
    </w:p>
    <w:p w:rsidR="006119DB" w:rsidRDefault="006119DB" w:rsidP="006119DB">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The last example in this section that jumped back to begin could be better written using a loop. Rewrite the code to eliminate the goto.</w:t>
      </w:r>
    </w:p>
    <w:p w:rsidR="006119DB" w:rsidRDefault="006119DB" w:rsidP="006119DB">
      <w:pPr>
        <w:pStyle w:val="HTML"/>
        <w:shd w:val="clear" w:color="auto" w:fill="F7F7F7"/>
        <w:rPr>
          <w:rFonts w:ascii="Consolas" w:hAnsi="Consolas" w:cs="Consolas"/>
          <w:color w:val="777777"/>
          <w:sz w:val="21"/>
          <w:szCs w:val="21"/>
        </w:rPr>
      </w:pPr>
      <w:r>
        <w:rPr>
          <w:rStyle w:val="pl-c"/>
          <w:rFonts w:ascii="Consolas" w:hAnsi="Consolas" w:cs="Consolas"/>
          <w:color w:val="969896"/>
          <w:sz w:val="21"/>
          <w:szCs w:val="21"/>
        </w:rPr>
        <w:t xml:space="preserve">// backward jump over an initialized variable definition is okay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begin:</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sz = get_size();</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if</w:t>
      </w:r>
      <w:r>
        <w:rPr>
          <w:rFonts w:ascii="Consolas" w:hAnsi="Consolas" w:cs="Consolas"/>
          <w:color w:val="777777"/>
          <w:sz w:val="21"/>
          <w:szCs w:val="21"/>
        </w:rPr>
        <w:t xml:space="preserve"> (sz &lt;= </w:t>
      </w:r>
      <w:r>
        <w:rPr>
          <w:rStyle w:val="pl-c1"/>
          <w:rFonts w:ascii="Consolas" w:hAnsi="Consolas" w:cs="Consolas"/>
          <w:color w:val="0086B3"/>
          <w:sz w:val="21"/>
          <w:szCs w:val="21"/>
        </w:rPr>
        <w:t>0</w:t>
      </w:r>
      <w:r>
        <w:rPr>
          <w:rFonts w:ascii="Consolas" w:hAnsi="Consolas" w:cs="Consolas"/>
          <w:color w:val="777777"/>
          <w:sz w:val="21"/>
          <w:szCs w:val="21"/>
        </w:rPr>
        <w:t>) {</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goto</w:t>
      </w:r>
      <w:r>
        <w:rPr>
          <w:rFonts w:ascii="Consolas" w:hAnsi="Consolas" w:cs="Consolas"/>
          <w:color w:val="777777"/>
          <w:sz w:val="21"/>
          <w:szCs w:val="21"/>
        </w:rPr>
        <w:t xml:space="preserve"> begin;</w:t>
      </w:r>
    </w:p>
    <w:p w:rsidR="006119DB" w:rsidRDefault="006119DB" w:rsidP="006119DB">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rsidR="006119DB" w:rsidRDefault="006119DB" w:rsidP="006119DB">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apple-converted-space"/>
          <w:rFonts w:ascii="Helvetica" w:hAnsi="Helvetica" w:cs="Helvetica"/>
          <w:color w:val="333333"/>
        </w:rPr>
        <w:t> </w:t>
      </w:r>
      <w:r>
        <w:rPr>
          <w:rStyle w:val="HTML0"/>
          <w:rFonts w:ascii="Consolas" w:hAnsi="Consolas" w:cs="Consolas"/>
          <w:color w:val="333333"/>
          <w:sz w:val="21"/>
          <w:szCs w:val="21"/>
        </w:rPr>
        <w:t>for</w:t>
      </w:r>
      <w:r>
        <w:rPr>
          <w:rStyle w:val="apple-converted-space"/>
          <w:rFonts w:ascii="Helvetica" w:hAnsi="Helvetica" w:cs="Helvetica"/>
          <w:color w:val="333333"/>
        </w:rPr>
        <w:t> </w:t>
      </w:r>
      <w:r>
        <w:rPr>
          <w:rFonts w:ascii="Helvetica" w:hAnsi="Helvetica" w:cs="Helvetica"/>
          <w:color w:val="333333"/>
        </w:rPr>
        <w:t>to replace</w:t>
      </w:r>
      <w:r>
        <w:rPr>
          <w:rStyle w:val="apple-converted-space"/>
          <w:rFonts w:ascii="Helvetica" w:hAnsi="Helvetica" w:cs="Helvetica"/>
          <w:color w:val="333333"/>
        </w:rPr>
        <w:t> </w:t>
      </w:r>
      <w:r>
        <w:rPr>
          <w:rStyle w:val="HTML0"/>
          <w:rFonts w:ascii="Consolas" w:hAnsi="Consolas" w:cs="Consolas"/>
          <w:color w:val="333333"/>
          <w:sz w:val="21"/>
          <w:szCs w:val="21"/>
        </w:rPr>
        <w:t>goto</w:t>
      </w:r>
      <w:r>
        <w:rPr>
          <w:rFonts w:ascii="Helvetica" w:hAnsi="Helvetica" w:cs="Helvetica"/>
          <w:color w:val="333333"/>
        </w:rPr>
        <w:t>:</w:t>
      </w:r>
    </w:p>
    <w:p w:rsidR="006119DB" w:rsidRDefault="006119DB" w:rsidP="006119DB">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sz = get_size(); sz &lt;=</w:t>
      </w:r>
      <w:r>
        <w:rPr>
          <w:rStyle w:val="pl-c1"/>
          <w:rFonts w:ascii="Consolas" w:hAnsi="Consolas" w:cs="Consolas"/>
          <w:color w:val="0086B3"/>
          <w:sz w:val="21"/>
          <w:szCs w:val="21"/>
        </w:rPr>
        <w:t>0</w:t>
      </w:r>
      <w:r>
        <w:rPr>
          <w:rFonts w:ascii="Consolas" w:hAnsi="Consolas" w:cs="Consolas"/>
          <w:color w:val="333333"/>
          <w:sz w:val="21"/>
          <w:szCs w:val="21"/>
        </w:rPr>
        <w:t>; sz = get_size())</w:t>
      </w:r>
    </w:p>
    <w:p w:rsidR="006119DB" w:rsidRDefault="006119DB" w:rsidP="006119DB">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 </w:t>
      </w:r>
      <w:r>
        <w:rPr>
          <w:rStyle w:val="pl-c"/>
          <w:rFonts w:ascii="Consolas" w:hAnsi="Consolas" w:cs="Consolas"/>
          <w:color w:val="969896"/>
          <w:sz w:val="21"/>
          <w:szCs w:val="21"/>
        </w:rPr>
        <w:t>// should not remove.</w:t>
      </w:r>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4" w:history="1">
        <w:r>
          <w:rPr>
            <w:rStyle w:val="a5"/>
            <w:rFonts w:ascii="Helvetica" w:hAnsi="Helvetica" w:cs="Helvetica"/>
            <w:color w:val="4183C4"/>
            <w:sz w:val="42"/>
            <w:szCs w:val="42"/>
          </w:rPr>
          <w:t>Exercise 5.23</w:t>
        </w:r>
      </w:hyperlink>
    </w:p>
    <w:p w:rsidR="006119DB" w:rsidRDefault="006119DB" w:rsidP="006119DB">
      <w:pPr>
        <w:pStyle w:val="2"/>
        <w:pBdr>
          <w:bottom w:val="single" w:sz="6" w:space="4" w:color="EEEEEE"/>
        </w:pBdr>
        <w:spacing w:before="240" w:beforeAutospacing="0" w:after="240" w:afterAutospacing="0"/>
        <w:rPr>
          <w:rFonts w:ascii="Helvetica" w:hAnsi="Helvetica" w:cs="Helvetica"/>
          <w:color w:val="333333"/>
          <w:sz w:val="42"/>
          <w:szCs w:val="42"/>
        </w:rPr>
      </w:pPr>
      <w:hyperlink r:id="rId115" w:history="1">
        <w:r>
          <w:rPr>
            <w:rStyle w:val="a5"/>
            <w:rFonts w:ascii="Helvetica" w:hAnsi="Helvetica" w:cs="Helvetica"/>
            <w:color w:val="4183C4"/>
            <w:sz w:val="42"/>
            <w:szCs w:val="42"/>
          </w:rPr>
          <w:t>Exercise 5.24</w:t>
        </w:r>
      </w:hyperlink>
    </w:p>
    <w:p w:rsidR="006119DB" w:rsidRDefault="006119DB" w:rsidP="006119DB">
      <w:pPr>
        <w:pStyle w:val="2"/>
        <w:pBdr>
          <w:bottom w:val="single" w:sz="6" w:space="4" w:color="EEEEEE"/>
        </w:pBdr>
        <w:spacing w:before="240" w:beforeAutospacing="0"/>
        <w:rPr>
          <w:rFonts w:ascii="Helvetica" w:hAnsi="Helvetica" w:cs="Helvetica"/>
          <w:color w:val="333333"/>
          <w:sz w:val="42"/>
          <w:szCs w:val="42"/>
        </w:rPr>
      </w:pPr>
      <w:hyperlink r:id="rId116" w:history="1">
        <w:r>
          <w:rPr>
            <w:rStyle w:val="a5"/>
            <w:rFonts w:ascii="Helvetica" w:hAnsi="Helvetica" w:cs="Helvetica"/>
            <w:color w:val="4183C4"/>
            <w:sz w:val="42"/>
            <w:szCs w:val="42"/>
          </w:rPr>
          <w:t>Exercise 5.25</w:t>
        </w:r>
      </w:hyperlink>
    </w:p>
    <w:p w:rsidR="006119DB" w:rsidRPr="000C6907" w:rsidRDefault="006119DB" w:rsidP="006119DB">
      <w:pPr>
        <w:rPr>
          <w:b/>
          <w:sz w:val="32"/>
          <w:szCs w:val="32"/>
        </w:rPr>
      </w:pPr>
      <w:bookmarkStart w:id="1" w:name="_GoBack"/>
      <w:bookmarkEnd w:id="1"/>
    </w:p>
    <w:p w:rsidR="000F27B5" w:rsidRDefault="006233BE" w:rsidP="006233BE">
      <w:pPr>
        <w:jc w:val="center"/>
        <w:rPr>
          <w:b/>
          <w:sz w:val="32"/>
          <w:szCs w:val="32"/>
        </w:rPr>
      </w:pPr>
      <w:r>
        <w:rPr>
          <w:b/>
          <w:sz w:val="32"/>
          <w:szCs w:val="32"/>
        </w:rPr>
        <w:t>Chapter 6</w:t>
      </w:r>
    </w:p>
    <w:p w:rsidR="006233BE" w:rsidRPr="006233BE" w:rsidRDefault="006233BE" w:rsidP="006233BE">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b/>
          <w:bCs/>
          <w:color w:val="333333"/>
          <w:kern w:val="0"/>
          <w:sz w:val="24"/>
          <w:szCs w:val="24"/>
        </w:rPr>
        <w:t>Parameters</w:t>
      </w:r>
      <w:r w:rsidRPr="006233BE">
        <w:rPr>
          <w:rFonts w:ascii="Helvetica" w:eastAsia="宋体" w:hAnsi="Helvetica" w:cs="Helvetica"/>
          <w:color w:val="333333"/>
          <w:kern w:val="0"/>
          <w:sz w:val="24"/>
          <w:szCs w:val="24"/>
        </w:rPr>
        <w:t>: Local variable declared inside the function parameter list. they are initialized by the </w:t>
      </w:r>
      <w:r w:rsidRPr="006233BE">
        <w:rPr>
          <w:rFonts w:ascii="Helvetica" w:eastAsia="宋体" w:hAnsi="Helvetica" w:cs="Helvetica"/>
          <w:b/>
          <w:bCs/>
          <w:color w:val="333333"/>
          <w:kern w:val="0"/>
          <w:sz w:val="24"/>
          <w:szCs w:val="24"/>
        </w:rPr>
        <w:t>arguments</w:t>
      </w:r>
      <w:r w:rsidRPr="006233BE">
        <w:rPr>
          <w:rFonts w:ascii="Helvetica" w:eastAsia="宋体" w:hAnsi="Helvetica" w:cs="Helvetica"/>
          <w:color w:val="333333"/>
          <w:kern w:val="0"/>
          <w:sz w:val="24"/>
          <w:szCs w:val="24"/>
        </w:rPr>
        <w:t> provided in the each function call.</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b/>
          <w:bCs/>
          <w:color w:val="333333"/>
          <w:kern w:val="0"/>
          <w:sz w:val="24"/>
          <w:szCs w:val="24"/>
        </w:rPr>
        <w:t>Arguments</w:t>
      </w:r>
      <w:r w:rsidRPr="006233BE">
        <w:rPr>
          <w:rFonts w:ascii="Helvetica" w:eastAsia="宋体" w:hAnsi="Helvetica" w:cs="Helvetica"/>
          <w:color w:val="333333"/>
          <w:kern w:val="0"/>
          <w:sz w:val="24"/>
          <w:szCs w:val="24"/>
        </w:rPr>
        <w:t>: Values supplied in a function call that are used to initialize the function's </w:t>
      </w:r>
      <w:r w:rsidRPr="006233BE">
        <w:rPr>
          <w:rFonts w:ascii="Helvetica" w:eastAsia="宋体" w:hAnsi="Helvetica" w:cs="Helvetica"/>
          <w:b/>
          <w:bCs/>
          <w:color w:val="333333"/>
          <w:kern w:val="0"/>
          <w:sz w:val="24"/>
          <w:szCs w:val="24"/>
        </w:rPr>
        <w:t>parameters</w:t>
      </w:r>
      <w:r w:rsidRPr="006233BE">
        <w:rPr>
          <w:rFonts w:ascii="Helvetica" w:eastAsia="宋体" w:hAnsi="Helvetica" w:cs="Helvetica"/>
          <w:color w:val="333333"/>
          <w:kern w:val="0"/>
          <w:sz w:val="24"/>
          <w:szCs w:val="24"/>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6.2</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(a) string </w:t>
      </w:r>
      <w:r w:rsidRPr="006233BE">
        <w:rPr>
          <w:rFonts w:ascii="Consolas" w:eastAsia="宋体" w:hAnsi="Consolas" w:cs="Consolas"/>
          <w:color w:val="795DA3"/>
          <w:kern w:val="0"/>
          <w:szCs w:val="21"/>
        </w:rPr>
        <w:t>f</w:t>
      </w:r>
      <w:r w:rsidRPr="006233BE">
        <w:rPr>
          <w:rFonts w:ascii="Consolas" w:eastAsia="宋体" w:hAnsi="Consolas" w:cs="Consolas"/>
          <w:color w:val="333333"/>
          <w:kern w:val="0"/>
          <w:szCs w:val="21"/>
        </w:rPr>
        <w:t>()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string s;</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969896"/>
          <w:kern w:val="0"/>
          <w:szCs w:val="21"/>
        </w:rPr>
        <w:t>//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s;</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(b) </w:t>
      </w:r>
      <w:r w:rsidRPr="006233BE">
        <w:rPr>
          <w:rFonts w:ascii="Consolas" w:eastAsia="宋体" w:hAnsi="Consolas" w:cs="Consolas"/>
          <w:color w:val="A71D5D"/>
          <w:kern w:val="0"/>
          <w:szCs w:val="21"/>
        </w:rPr>
        <w:t>void</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f2</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i) { </w:t>
      </w:r>
      <w:r w:rsidRPr="006233BE">
        <w:rPr>
          <w:rFonts w:ascii="Consolas" w:eastAsia="宋体" w:hAnsi="Consolas" w:cs="Consolas"/>
          <w:color w:val="969896"/>
          <w:kern w:val="0"/>
          <w:szCs w:val="21"/>
        </w:rPr>
        <w:t>/* ... */</w:t>
      </w:r>
      <w:r w:rsidRPr="006233BE">
        <w:rPr>
          <w:rFonts w:ascii="Consolas" w:eastAsia="宋体" w:hAnsi="Consolas" w:cs="Consolas"/>
          <w:color w:val="333333"/>
          <w:kern w:val="0"/>
          <w:szCs w:val="21"/>
        </w:rPr>
        <w:t xml:space="preserve">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(c)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calc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v1,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v2) { </w:t>
      </w:r>
      <w:r w:rsidRPr="006233BE">
        <w:rPr>
          <w:rFonts w:ascii="Consolas" w:eastAsia="宋体" w:hAnsi="Consolas" w:cs="Consolas"/>
          <w:color w:val="969896"/>
          <w:kern w:val="0"/>
          <w:szCs w:val="21"/>
        </w:rPr>
        <w:t>/* ... */</w:t>
      </w:r>
      <w:r w:rsidRPr="006233BE">
        <w:rPr>
          <w:rFonts w:ascii="Consolas" w:eastAsia="宋体" w:hAnsi="Consolas" w:cs="Consolas"/>
          <w:color w:val="333333"/>
          <w:kern w:val="0"/>
          <w:szCs w:val="21"/>
        </w:rPr>
        <w:t xml:space="preserve">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(d) </w:t>
      </w:r>
      <w:r w:rsidRPr="006233BE">
        <w:rPr>
          <w:rFonts w:ascii="Consolas" w:eastAsia="宋体" w:hAnsi="Consolas" w:cs="Consolas"/>
          <w:color w:val="A71D5D"/>
          <w:kern w:val="0"/>
          <w:szCs w:val="21"/>
        </w:rPr>
        <w:t>double</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square</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double</w:t>
      </w:r>
      <w:r w:rsidRPr="006233BE">
        <w:rPr>
          <w:rFonts w:ascii="Consolas" w:eastAsia="宋体" w:hAnsi="Consolas" w:cs="Consolas"/>
          <w:color w:val="333333"/>
          <w:kern w:val="0"/>
          <w:szCs w:val="21"/>
        </w:rPr>
        <w:t xml:space="preserve"> x)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x * x; }</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include</w:t>
      </w:r>
      <w:r w:rsidRPr="006233BE">
        <w:rPr>
          <w:rFonts w:ascii="Consolas" w:eastAsia="宋体" w:hAnsi="Consolas" w:cs="Consolas"/>
          <w:color w:val="333333"/>
          <w:kern w:val="0"/>
          <w:szCs w:val="21"/>
        </w:rPr>
        <w:t xml:space="preserve"> </w:t>
      </w:r>
      <w:r w:rsidRPr="006233BE">
        <w:rPr>
          <w:rFonts w:ascii="Consolas" w:eastAsia="宋体" w:hAnsi="Consolas" w:cs="Consolas"/>
          <w:color w:val="183691"/>
          <w:kern w:val="0"/>
          <w:szCs w:val="21"/>
        </w:rPr>
        <w:t>&lt;iostream&gt;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fact</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val)</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if</w:t>
      </w:r>
      <w:r w:rsidRPr="006233BE">
        <w:rPr>
          <w:rFonts w:ascii="Consolas" w:eastAsia="宋体" w:hAnsi="Consolas" w:cs="Consolas"/>
          <w:color w:val="333333"/>
          <w:kern w:val="0"/>
          <w:szCs w:val="21"/>
        </w:rPr>
        <w:t xml:space="preserve"> (val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xml:space="preserve"> || val == </w:t>
      </w:r>
      <w:r w:rsidRPr="006233BE">
        <w:rPr>
          <w:rFonts w:ascii="Consolas" w:eastAsia="宋体" w:hAnsi="Consolas" w:cs="Consolas"/>
          <w:color w:val="0086B3"/>
          <w:kern w:val="0"/>
          <w:szCs w:val="21"/>
        </w:rPr>
        <w:t>1</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1</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else</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val * </w:t>
      </w:r>
      <w:r w:rsidRPr="006233BE">
        <w:rPr>
          <w:rFonts w:ascii="Consolas" w:eastAsia="宋体" w:hAnsi="Consolas" w:cs="Consolas"/>
          <w:color w:val="0086B3"/>
          <w:kern w:val="0"/>
          <w:szCs w:val="21"/>
        </w:rPr>
        <w:t>fact</w:t>
      </w:r>
      <w:r w:rsidRPr="006233BE">
        <w:rPr>
          <w:rFonts w:ascii="Consolas" w:eastAsia="宋体" w:hAnsi="Consolas" w:cs="Consolas"/>
          <w:color w:val="333333"/>
          <w:kern w:val="0"/>
          <w:szCs w:val="21"/>
        </w:rPr>
        <w:t>(val-</w:t>
      </w:r>
      <w:r w:rsidRPr="006233BE">
        <w:rPr>
          <w:rFonts w:ascii="Consolas" w:eastAsia="宋体" w:hAnsi="Consolas" w:cs="Consolas"/>
          <w:color w:val="0086B3"/>
          <w:kern w:val="0"/>
          <w:szCs w:val="21"/>
        </w:rPr>
        <w:t>1</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main</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j = </w:t>
      </w:r>
      <w:r w:rsidRPr="006233BE">
        <w:rPr>
          <w:rFonts w:ascii="Consolas" w:eastAsia="宋体" w:hAnsi="Consolas" w:cs="Consolas"/>
          <w:color w:val="0086B3"/>
          <w:kern w:val="0"/>
          <w:szCs w:val="21"/>
        </w:rPr>
        <w:t>fact</w:t>
      </w:r>
      <w:r w:rsidRPr="006233BE">
        <w:rPr>
          <w:rFonts w:ascii="Consolas" w:eastAsia="宋体" w:hAnsi="Consolas" w:cs="Consolas"/>
          <w:color w:val="333333"/>
          <w:kern w:val="0"/>
          <w:szCs w:val="21"/>
        </w:rPr>
        <w:t>(</w:t>
      </w:r>
      <w:r w:rsidRPr="006233BE">
        <w:rPr>
          <w:rFonts w:ascii="Consolas" w:eastAsia="宋体" w:hAnsi="Consolas" w:cs="Consolas"/>
          <w:color w:val="0086B3"/>
          <w:kern w:val="0"/>
          <w:szCs w:val="21"/>
        </w:rPr>
        <w:t>5</w:t>
      </w:r>
      <w:r w:rsidRPr="006233BE">
        <w:rPr>
          <w:rFonts w:ascii="Consolas" w:eastAsia="宋体" w:hAnsi="Consolas" w:cs="Consolas"/>
          <w:color w:val="333333"/>
          <w:kern w:val="0"/>
          <w:szCs w:val="21"/>
        </w:rPr>
        <w:t xml:space="preserve">);  </w:t>
      </w:r>
      <w:r w:rsidRPr="006233BE">
        <w:rPr>
          <w:rFonts w:ascii="Consolas" w:eastAsia="宋体" w:hAnsi="Consolas" w:cs="Consolas"/>
          <w:color w:val="969896"/>
          <w:kern w:val="0"/>
          <w:szCs w:val="21"/>
        </w:rPr>
        <w:t>// j equals 120, i.e., the result of fact(5)</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std::cout &lt;&lt; </w:t>
      </w:r>
      <w:r w:rsidRPr="006233BE">
        <w:rPr>
          <w:rFonts w:ascii="Consolas" w:eastAsia="宋体" w:hAnsi="Consolas" w:cs="Consolas"/>
          <w:color w:val="183691"/>
          <w:kern w:val="0"/>
          <w:szCs w:val="21"/>
        </w:rPr>
        <w:t>"5! is "</w:t>
      </w:r>
      <w:r w:rsidRPr="006233BE">
        <w:rPr>
          <w:rFonts w:ascii="Consolas" w:eastAsia="宋体" w:hAnsi="Consolas" w:cs="Consolas"/>
          <w:color w:val="333333"/>
          <w:kern w:val="0"/>
          <w:szCs w:val="21"/>
        </w:rPr>
        <w:t xml:space="preserve"> &lt;&lt; j &lt;&lt; std::endl;</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lastRenderedPageBreak/>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17" w:history="1">
        <w:r w:rsidRPr="006233BE">
          <w:rPr>
            <w:rFonts w:ascii="Helvetica" w:eastAsia="宋体" w:hAnsi="Helvetica" w:cs="Helvetica"/>
            <w:b/>
            <w:bCs/>
            <w:color w:val="4183C4"/>
            <w:kern w:val="0"/>
            <w:sz w:val="42"/>
            <w:szCs w:val="42"/>
          </w:rPr>
          <w:t>Exercise 6.4</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 xml:space="preserve">template </w:t>
      </w:r>
      <w:r w:rsidRPr="006233BE">
        <w:rPr>
          <w:rFonts w:ascii="Consolas" w:eastAsia="宋体" w:hAnsi="Consolas" w:cs="Consolas"/>
          <w:color w:val="333333"/>
          <w:kern w:val="0"/>
          <w:szCs w:val="21"/>
        </w:rPr>
        <w:t>&lt;</w:t>
      </w:r>
      <w:r w:rsidRPr="006233BE">
        <w:rPr>
          <w:rFonts w:ascii="Consolas" w:eastAsia="宋体" w:hAnsi="Consolas" w:cs="Consolas"/>
          <w:color w:val="A71D5D"/>
          <w:kern w:val="0"/>
          <w:szCs w:val="21"/>
        </w:rPr>
        <w:t>typename</w:t>
      </w:r>
      <w:r w:rsidRPr="006233BE">
        <w:rPr>
          <w:rFonts w:ascii="Consolas" w:eastAsia="宋体" w:hAnsi="Consolas" w:cs="Consolas"/>
          <w:color w:val="333333"/>
          <w:kern w:val="0"/>
          <w:szCs w:val="21"/>
        </w:rPr>
        <w:t xml:space="preserve"> T&gt;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T </w:t>
      </w:r>
      <w:r w:rsidRPr="006233BE">
        <w:rPr>
          <w:rFonts w:ascii="Consolas" w:eastAsia="宋体" w:hAnsi="Consolas" w:cs="Consolas"/>
          <w:color w:val="795DA3"/>
          <w:kern w:val="0"/>
          <w:szCs w:val="21"/>
        </w:rPr>
        <w:t>abs</w:t>
      </w:r>
      <w:r w:rsidRPr="006233BE">
        <w:rPr>
          <w:rFonts w:ascii="Consolas" w:eastAsia="宋体" w:hAnsi="Consolas" w:cs="Consolas"/>
          <w:color w:val="333333"/>
          <w:kern w:val="0"/>
          <w:szCs w:val="21"/>
        </w:rPr>
        <w:t>(T i)</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i &gt;=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xml:space="preserve"> ? i : -i;</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6.6</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b/>
          <w:bCs/>
          <w:color w:val="333333"/>
          <w:kern w:val="0"/>
          <w:sz w:val="24"/>
          <w:szCs w:val="24"/>
        </w:rPr>
        <w:t>local variable</w:t>
      </w:r>
      <w:r w:rsidRPr="006233BE">
        <w:rPr>
          <w:rFonts w:ascii="Helvetica" w:eastAsia="宋体" w:hAnsi="Helvetica" w:cs="Helvetica"/>
          <w:color w:val="333333"/>
          <w:kern w:val="0"/>
          <w:sz w:val="24"/>
          <w:szCs w:val="24"/>
        </w:rPr>
        <w:t>: Variables defined inside a </w:t>
      </w:r>
      <w:r w:rsidRPr="006233BE">
        <w:rPr>
          <w:rFonts w:ascii="Helvetica" w:eastAsia="宋体" w:hAnsi="Helvetica" w:cs="Helvetica"/>
          <w:b/>
          <w:bCs/>
          <w:color w:val="333333"/>
          <w:kern w:val="0"/>
          <w:sz w:val="24"/>
          <w:szCs w:val="24"/>
        </w:rPr>
        <w:t>block</w:t>
      </w:r>
      <w:r w:rsidRPr="006233BE">
        <w:rPr>
          <w:rFonts w:ascii="Helvetica" w:eastAsia="宋体" w:hAnsi="Helvetica" w:cs="Helvetica"/>
          <w:color w:val="333333"/>
          <w:kern w:val="0"/>
          <w:sz w:val="24"/>
          <w:szCs w:val="24"/>
        </w:rPr>
        <w:t>;</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b/>
          <w:bCs/>
          <w:color w:val="333333"/>
          <w:kern w:val="0"/>
          <w:sz w:val="24"/>
          <w:szCs w:val="24"/>
        </w:rPr>
        <w:t>parameter</w:t>
      </w:r>
      <w:r w:rsidRPr="006233BE">
        <w:rPr>
          <w:rFonts w:ascii="Helvetica" w:eastAsia="宋体" w:hAnsi="Helvetica" w:cs="Helvetica"/>
          <w:color w:val="333333"/>
          <w:kern w:val="0"/>
          <w:sz w:val="24"/>
          <w:szCs w:val="24"/>
        </w:rPr>
        <w:t>: </w:t>
      </w:r>
      <w:r w:rsidRPr="006233BE">
        <w:rPr>
          <w:rFonts w:ascii="Helvetica" w:eastAsia="宋体" w:hAnsi="Helvetica" w:cs="Helvetica"/>
          <w:b/>
          <w:bCs/>
          <w:color w:val="333333"/>
          <w:kern w:val="0"/>
          <w:sz w:val="24"/>
          <w:szCs w:val="24"/>
        </w:rPr>
        <w:t>Local variables</w:t>
      </w:r>
      <w:r w:rsidRPr="006233BE">
        <w:rPr>
          <w:rFonts w:ascii="Helvetica" w:eastAsia="宋体" w:hAnsi="Helvetica" w:cs="Helvetica"/>
          <w:color w:val="333333"/>
          <w:kern w:val="0"/>
          <w:sz w:val="24"/>
          <w:szCs w:val="24"/>
        </w:rPr>
        <w:t> declared inside the </w:t>
      </w:r>
      <w:r w:rsidRPr="006233BE">
        <w:rPr>
          <w:rFonts w:ascii="Helvetica" w:eastAsia="宋体" w:hAnsi="Helvetica" w:cs="Helvetica"/>
          <w:b/>
          <w:bCs/>
          <w:color w:val="333333"/>
          <w:kern w:val="0"/>
          <w:sz w:val="24"/>
          <w:szCs w:val="24"/>
        </w:rPr>
        <w:t>function parameter list</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b/>
          <w:bCs/>
          <w:color w:val="333333"/>
          <w:kern w:val="0"/>
          <w:sz w:val="24"/>
          <w:szCs w:val="24"/>
        </w:rPr>
        <w:t>local static variable</w:t>
      </w:r>
      <w:r w:rsidRPr="006233BE">
        <w:rPr>
          <w:rFonts w:ascii="Helvetica" w:eastAsia="宋体" w:hAnsi="Helvetica" w:cs="Helvetica"/>
          <w:color w:val="333333"/>
          <w:kern w:val="0"/>
          <w:sz w:val="24"/>
          <w:szCs w:val="24"/>
        </w:rPr>
        <w:t>: </w:t>
      </w:r>
      <w:r w:rsidRPr="006233BE">
        <w:rPr>
          <w:rFonts w:ascii="Helvetica" w:eastAsia="宋体" w:hAnsi="Helvetica" w:cs="Helvetica"/>
          <w:b/>
          <w:bCs/>
          <w:color w:val="333333"/>
          <w:kern w:val="0"/>
          <w:sz w:val="24"/>
          <w:szCs w:val="24"/>
        </w:rPr>
        <w:t>local static variable</w:t>
      </w:r>
      <w:r w:rsidRPr="006233BE">
        <w:rPr>
          <w:rFonts w:ascii="Helvetica" w:eastAsia="宋体" w:hAnsi="Helvetica" w:cs="Helvetica"/>
          <w:b/>
          <w:bCs/>
          <w:color w:val="333333"/>
          <w:kern w:val="0"/>
          <w:sz w:val="24"/>
          <w:szCs w:val="24"/>
        </w:rPr>
        <w:t>（</w:t>
      </w:r>
      <w:r w:rsidRPr="006233BE">
        <w:rPr>
          <w:rFonts w:ascii="Helvetica" w:eastAsia="宋体" w:hAnsi="Helvetica" w:cs="Helvetica"/>
          <w:b/>
          <w:bCs/>
          <w:color w:val="333333"/>
          <w:kern w:val="0"/>
          <w:sz w:val="24"/>
          <w:szCs w:val="24"/>
        </w:rPr>
        <w:t>object</w:t>
      </w:r>
      <w:r w:rsidRPr="006233BE">
        <w:rPr>
          <w:rFonts w:ascii="Helvetica" w:eastAsia="宋体" w:hAnsi="Helvetica" w:cs="Helvetica"/>
          <w:b/>
          <w:bCs/>
          <w:color w:val="333333"/>
          <w:kern w:val="0"/>
          <w:sz w:val="24"/>
          <w:szCs w:val="24"/>
        </w:rPr>
        <w:t>）</w:t>
      </w:r>
      <w:r w:rsidRPr="006233BE">
        <w:rPr>
          <w:rFonts w:ascii="Helvetica" w:eastAsia="宋体" w:hAnsi="Helvetica" w:cs="Helvetica"/>
          <w:color w:val="333333"/>
          <w:kern w:val="0"/>
          <w:sz w:val="24"/>
          <w:szCs w:val="24"/>
        </w:rPr>
        <w:t> is initialized before the first time execution passes through the object’s definition.</w:t>
      </w:r>
      <w:r w:rsidRPr="006233BE">
        <w:rPr>
          <w:rFonts w:ascii="Helvetica" w:eastAsia="宋体" w:hAnsi="Helvetica" w:cs="Helvetica"/>
          <w:b/>
          <w:bCs/>
          <w:color w:val="333333"/>
          <w:kern w:val="0"/>
          <w:sz w:val="24"/>
          <w:szCs w:val="24"/>
        </w:rPr>
        <w:t>Local statics</w:t>
      </w:r>
      <w:r w:rsidRPr="006233BE">
        <w:rPr>
          <w:rFonts w:ascii="Helvetica" w:eastAsia="宋体" w:hAnsi="Helvetica" w:cs="Helvetica"/>
          <w:color w:val="333333"/>
          <w:kern w:val="0"/>
          <w:sz w:val="24"/>
          <w:szCs w:val="24"/>
        </w:rPr>
        <w:t> are not destroyed when a function ends; they are </w:t>
      </w:r>
      <w:r w:rsidRPr="006233BE">
        <w:rPr>
          <w:rFonts w:ascii="Helvetica" w:eastAsia="宋体" w:hAnsi="Helvetica" w:cs="Helvetica"/>
          <w:b/>
          <w:bCs/>
          <w:color w:val="333333"/>
          <w:kern w:val="0"/>
          <w:sz w:val="24"/>
          <w:szCs w:val="24"/>
        </w:rPr>
        <w:t>destroyed when the program terminates.</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969896"/>
          <w:kern w:val="0"/>
          <w:szCs w:val="21"/>
        </w:rPr>
        <w:t>// example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0086B3"/>
          <w:kern w:val="0"/>
          <w:szCs w:val="21"/>
        </w:rPr>
        <w:t>size_t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count_add</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n)       </w:t>
      </w:r>
      <w:r w:rsidRPr="006233BE">
        <w:rPr>
          <w:rFonts w:ascii="Consolas" w:eastAsia="宋体" w:hAnsi="Consolas" w:cs="Consolas"/>
          <w:color w:val="969896"/>
          <w:kern w:val="0"/>
          <w:szCs w:val="21"/>
        </w:rPr>
        <w:t>// n is a parameter.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static</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size_t</w:t>
      </w:r>
      <w:r w:rsidRPr="006233BE">
        <w:rPr>
          <w:rFonts w:ascii="Consolas" w:eastAsia="宋体" w:hAnsi="Consolas" w:cs="Consolas"/>
          <w:color w:val="333333"/>
          <w:kern w:val="0"/>
          <w:szCs w:val="21"/>
        </w:rPr>
        <w:t xml:space="preserve"> ctr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xml:space="preserve">;    </w:t>
      </w:r>
      <w:r w:rsidRPr="006233BE">
        <w:rPr>
          <w:rFonts w:ascii="Consolas" w:eastAsia="宋体" w:hAnsi="Consolas" w:cs="Consolas"/>
          <w:color w:val="969896"/>
          <w:kern w:val="0"/>
          <w:szCs w:val="21"/>
        </w:rPr>
        <w:t>// ctr is a static variable.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ctr += n;</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ctr;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main</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for</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size_t</w:t>
      </w:r>
      <w:r w:rsidRPr="006233BE">
        <w:rPr>
          <w:rFonts w:ascii="Consolas" w:eastAsia="宋体" w:hAnsi="Consolas" w:cs="Consolas"/>
          <w:color w:val="333333"/>
          <w:kern w:val="0"/>
          <w:szCs w:val="21"/>
        </w:rPr>
        <w:t xml:space="preserve"> i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xml:space="preserve">; i != </w:t>
      </w:r>
      <w:r w:rsidRPr="006233BE">
        <w:rPr>
          <w:rFonts w:ascii="Consolas" w:eastAsia="宋体" w:hAnsi="Consolas" w:cs="Consolas"/>
          <w:color w:val="0086B3"/>
          <w:kern w:val="0"/>
          <w:szCs w:val="21"/>
        </w:rPr>
        <w:t>10</w:t>
      </w:r>
      <w:r w:rsidRPr="006233BE">
        <w:rPr>
          <w:rFonts w:ascii="Consolas" w:eastAsia="宋体" w:hAnsi="Consolas" w:cs="Consolas"/>
          <w:color w:val="333333"/>
          <w:kern w:val="0"/>
          <w:szCs w:val="21"/>
        </w:rPr>
        <w:t xml:space="preserve">; ++i)  </w:t>
      </w:r>
      <w:r w:rsidRPr="006233BE">
        <w:rPr>
          <w:rFonts w:ascii="Consolas" w:eastAsia="宋体" w:hAnsi="Consolas" w:cs="Consolas"/>
          <w:color w:val="969896"/>
          <w:kern w:val="0"/>
          <w:szCs w:val="21"/>
        </w:rPr>
        <w:t>// i is a local variable.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cout &lt;&lt; </w:t>
      </w:r>
      <w:r w:rsidRPr="006233BE">
        <w:rPr>
          <w:rFonts w:ascii="Consolas" w:eastAsia="宋体" w:hAnsi="Consolas" w:cs="Consolas"/>
          <w:color w:val="0086B3"/>
          <w:kern w:val="0"/>
          <w:szCs w:val="21"/>
        </w:rPr>
        <w:t>count_add</w:t>
      </w:r>
      <w:r w:rsidRPr="006233BE">
        <w:rPr>
          <w:rFonts w:ascii="Consolas" w:eastAsia="宋体" w:hAnsi="Consolas" w:cs="Consolas"/>
          <w:color w:val="333333"/>
          <w:kern w:val="0"/>
          <w:szCs w:val="21"/>
        </w:rPr>
        <w:t>(i) &lt;&lt; endl;</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6.7</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0086B3"/>
          <w:kern w:val="0"/>
          <w:szCs w:val="21"/>
        </w:rPr>
        <w:t>size_t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generate</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static</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size_t</w:t>
      </w:r>
      <w:r w:rsidRPr="006233BE">
        <w:rPr>
          <w:rFonts w:ascii="Consolas" w:eastAsia="宋体" w:hAnsi="Consolas" w:cs="Consolas"/>
          <w:color w:val="333333"/>
          <w:kern w:val="0"/>
          <w:szCs w:val="21"/>
        </w:rPr>
        <w:t xml:space="preserve"> ctr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ctr++;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18" w:history="1">
        <w:r w:rsidRPr="006233BE">
          <w:rPr>
            <w:rFonts w:ascii="Helvetica" w:eastAsia="宋体" w:hAnsi="Helvetica" w:cs="Helvetica"/>
            <w:b/>
            <w:bCs/>
            <w:color w:val="4183C4"/>
            <w:kern w:val="0"/>
            <w:sz w:val="42"/>
            <w:szCs w:val="42"/>
          </w:rPr>
          <w:t>Exercise 6.8</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6.9 </w:t>
      </w:r>
      <w:hyperlink r:id="rId119" w:history="1">
        <w:r w:rsidRPr="006233BE">
          <w:rPr>
            <w:rFonts w:ascii="Helvetica" w:eastAsia="宋体" w:hAnsi="Helvetica" w:cs="Helvetica"/>
            <w:b/>
            <w:bCs/>
            <w:color w:val="4183C4"/>
            <w:kern w:val="0"/>
            <w:sz w:val="42"/>
            <w:szCs w:val="42"/>
          </w:rPr>
          <w:t>fact.cc</w:t>
        </w:r>
      </w:hyperlink>
      <w:r w:rsidRPr="006233BE">
        <w:rPr>
          <w:rFonts w:ascii="Helvetica" w:eastAsia="宋体" w:hAnsi="Helvetica" w:cs="Helvetica"/>
          <w:b/>
          <w:bCs/>
          <w:color w:val="333333"/>
          <w:kern w:val="0"/>
          <w:sz w:val="42"/>
          <w:szCs w:val="42"/>
        </w:rPr>
        <w:t> | </w:t>
      </w:r>
      <w:hyperlink r:id="rId120" w:history="1">
        <w:r w:rsidRPr="006233BE">
          <w:rPr>
            <w:rFonts w:ascii="Helvetica" w:eastAsia="宋体" w:hAnsi="Helvetica" w:cs="Helvetica"/>
            <w:b/>
            <w:bCs/>
            <w:color w:val="4183C4"/>
            <w:kern w:val="0"/>
            <w:sz w:val="42"/>
            <w:szCs w:val="42"/>
          </w:rPr>
          <w:t>factMain.cc</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1" w:history="1">
        <w:r w:rsidRPr="006233BE">
          <w:rPr>
            <w:rFonts w:ascii="Helvetica" w:eastAsia="宋体" w:hAnsi="Helvetica" w:cs="Helvetica"/>
            <w:b/>
            <w:bCs/>
            <w:color w:val="4183C4"/>
            <w:kern w:val="0"/>
            <w:sz w:val="42"/>
            <w:szCs w:val="42"/>
          </w:rPr>
          <w:t>Exercise 6.10</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2" w:history="1">
        <w:r w:rsidRPr="006233BE">
          <w:rPr>
            <w:rFonts w:ascii="Helvetica" w:eastAsia="宋体" w:hAnsi="Helvetica" w:cs="Helvetica"/>
            <w:b/>
            <w:bCs/>
            <w:color w:val="4183C4"/>
            <w:kern w:val="0"/>
            <w:sz w:val="42"/>
            <w:szCs w:val="42"/>
          </w:rPr>
          <w:t>Exercise 6.11</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3" w:history="1">
        <w:r w:rsidRPr="006233BE">
          <w:rPr>
            <w:rFonts w:ascii="Helvetica" w:eastAsia="宋体" w:hAnsi="Helvetica" w:cs="Helvetica"/>
            <w:b/>
            <w:bCs/>
            <w:color w:val="4183C4"/>
            <w:kern w:val="0"/>
            <w:sz w:val="42"/>
            <w:szCs w:val="42"/>
          </w:rPr>
          <w:t>Exercise 6.12</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6.13</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Consolas" w:eastAsia="宋体" w:hAnsi="Consolas" w:cs="Consolas"/>
          <w:color w:val="333333"/>
          <w:kern w:val="0"/>
          <w:szCs w:val="21"/>
        </w:rPr>
        <w:t>void f(T)</w:t>
      </w:r>
      <w:r w:rsidRPr="006233BE">
        <w:rPr>
          <w:rFonts w:ascii="Helvetica" w:eastAsia="宋体" w:hAnsi="Helvetica" w:cs="Helvetica"/>
          <w:color w:val="333333"/>
          <w:kern w:val="0"/>
          <w:sz w:val="24"/>
          <w:szCs w:val="24"/>
        </w:rPr>
        <w:t> pass the argument by value. </w:t>
      </w:r>
      <w:r w:rsidRPr="006233BE">
        <w:rPr>
          <w:rFonts w:ascii="Helvetica" w:eastAsia="宋体" w:hAnsi="Helvetica" w:cs="Helvetica"/>
          <w:b/>
          <w:bCs/>
          <w:color w:val="333333"/>
          <w:kern w:val="0"/>
          <w:sz w:val="24"/>
          <w:szCs w:val="24"/>
        </w:rPr>
        <w:t>nothing the function does to the parameter can affect the argument</w:t>
      </w:r>
      <w:r w:rsidRPr="006233BE">
        <w:rPr>
          <w:rFonts w:ascii="Helvetica" w:eastAsia="宋体" w:hAnsi="Helvetica" w:cs="Helvetica"/>
          <w:color w:val="333333"/>
          <w:kern w:val="0"/>
          <w:sz w:val="24"/>
          <w:szCs w:val="24"/>
        </w:rPr>
        <w:t>. </w:t>
      </w:r>
      <w:r w:rsidRPr="006233BE">
        <w:rPr>
          <w:rFonts w:ascii="Consolas" w:eastAsia="宋体" w:hAnsi="Consolas" w:cs="Consolas"/>
          <w:color w:val="333333"/>
          <w:kern w:val="0"/>
          <w:szCs w:val="21"/>
        </w:rPr>
        <w:t>void f(T&amp;)</w:t>
      </w:r>
      <w:r w:rsidRPr="006233BE">
        <w:rPr>
          <w:rFonts w:ascii="Helvetica" w:eastAsia="宋体" w:hAnsi="Helvetica" w:cs="Helvetica"/>
          <w:color w:val="333333"/>
          <w:kern w:val="0"/>
          <w:sz w:val="24"/>
          <w:szCs w:val="24"/>
        </w:rPr>
        <w:t> pass a reference, will be </w:t>
      </w:r>
      <w:r w:rsidRPr="006233BE">
        <w:rPr>
          <w:rFonts w:ascii="Helvetica" w:eastAsia="宋体" w:hAnsi="Helvetica" w:cs="Helvetica"/>
          <w:b/>
          <w:bCs/>
          <w:color w:val="333333"/>
          <w:kern w:val="0"/>
          <w:sz w:val="24"/>
          <w:szCs w:val="24"/>
        </w:rPr>
        <w:t>bound to</w:t>
      </w:r>
      <w:r w:rsidRPr="006233BE">
        <w:rPr>
          <w:rFonts w:ascii="Helvetica" w:eastAsia="宋体" w:hAnsi="Helvetica" w:cs="Helvetica"/>
          <w:color w:val="333333"/>
          <w:kern w:val="0"/>
          <w:sz w:val="24"/>
          <w:szCs w:val="24"/>
        </w:rPr>
        <w:t> whatever T object we pass.</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6.14</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parameter should be a reference type: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void</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reset</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&amp;i)</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i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parameter should not be a reference: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void</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print</w:t>
      </w:r>
      <w:r w:rsidRPr="006233BE">
        <w:rPr>
          <w:rFonts w:ascii="Consolas" w:eastAsia="宋体" w:hAnsi="Consolas" w:cs="Consolas"/>
          <w:color w:val="333333"/>
          <w:kern w:val="0"/>
          <w:szCs w:val="21"/>
        </w:rPr>
        <w:t>(std::vector&lt;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&gt;::iterator begin, std::vector&lt;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&gt;::iterator end)</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lastRenderedPageBreak/>
        <w:t xml:space="preserve">        </w:t>
      </w:r>
      <w:r w:rsidRPr="006233BE">
        <w:rPr>
          <w:rFonts w:ascii="Consolas" w:eastAsia="宋体" w:hAnsi="Consolas" w:cs="Consolas"/>
          <w:color w:val="A71D5D"/>
          <w:kern w:val="0"/>
          <w:szCs w:val="21"/>
        </w:rPr>
        <w:t>for</w:t>
      </w:r>
      <w:r w:rsidRPr="006233BE">
        <w:rPr>
          <w:rFonts w:ascii="Consolas" w:eastAsia="宋体" w:hAnsi="Consolas" w:cs="Consolas"/>
          <w:color w:val="333333"/>
          <w:kern w:val="0"/>
          <w:szCs w:val="21"/>
        </w:rPr>
        <w:t xml:space="preserve"> (std::vector&lt;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&gt;::iterator iter = begin; iter != end; ++iter)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std::cout &lt;&lt; *iter &lt;&lt; std::endl;</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6.15</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why is </w:t>
      </w:r>
      <w:r w:rsidRPr="006233BE">
        <w:rPr>
          <w:rFonts w:ascii="Consolas" w:eastAsia="宋体" w:hAnsi="Consolas" w:cs="Consolas"/>
          <w:color w:val="777777"/>
          <w:kern w:val="0"/>
          <w:szCs w:val="21"/>
        </w:rPr>
        <w:t>s</w:t>
      </w:r>
      <w:r w:rsidRPr="006233BE">
        <w:rPr>
          <w:rFonts w:ascii="Helvetica" w:eastAsia="宋体" w:hAnsi="Helvetica" w:cs="Helvetica"/>
          <w:color w:val="777777"/>
          <w:kern w:val="0"/>
          <w:sz w:val="24"/>
          <w:szCs w:val="24"/>
        </w:rPr>
        <w:t> a reference to const but </w:t>
      </w:r>
      <w:r w:rsidRPr="006233BE">
        <w:rPr>
          <w:rFonts w:ascii="Consolas" w:eastAsia="宋体" w:hAnsi="Consolas" w:cs="Consolas"/>
          <w:color w:val="777777"/>
          <w:kern w:val="0"/>
          <w:szCs w:val="21"/>
        </w:rPr>
        <w:t>occurs</w:t>
      </w:r>
      <w:r w:rsidRPr="006233BE">
        <w:rPr>
          <w:rFonts w:ascii="Helvetica" w:eastAsia="宋体" w:hAnsi="Helvetica" w:cs="Helvetica"/>
          <w:color w:val="777777"/>
          <w:kern w:val="0"/>
          <w:sz w:val="24"/>
          <w:szCs w:val="24"/>
        </w:rPr>
        <w:t> is a plain reference?</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cause the </w:t>
      </w:r>
      <w:r w:rsidRPr="006233BE">
        <w:rPr>
          <w:rFonts w:ascii="Consolas" w:eastAsia="宋体" w:hAnsi="Consolas" w:cs="Consolas"/>
          <w:color w:val="333333"/>
          <w:kern w:val="0"/>
          <w:szCs w:val="21"/>
        </w:rPr>
        <w:t>s</w:t>
      </w:r>
      <w:r w:rsidRPr="006233BE">
        <w:rPr>
          <w:rFonts w:ascii="Helvetica" w:eastAsia="宋体" w:hAnsi="Helvetica" w:cs="Helvetica"/>
          <w:color w:val="333333"/>
          <w:kern w:val="0"/>
          <w:sz w:val="24"/>
          <w:szCs w:val="24"/>
        </w:rPr>
        <w:t> should not be changed by this function. but </w:t>
      </w:r>
      <w:r w:rsidRPr="006233BE">
        <w:rPr>
          <w:rFonts w:ascii="Consolas" w:eastAsia="宋体" w:hAnsi="Consolas" w:cs="Consolas"/>
          <w:color w:val="333333"/>
          <w:kern w:val="0"/>
          <w:szCs w:val="21"/>
        </w:rPr>
        <w:t>occurs</w:t>
      </w:r>
      <w:r w:rsidRPr="006233BE">
        <w:rPr>
          <w:rFonts w:ascii="Helvetica" w:eastAsia="宋体" w:hAnsi="Helvetica" w:cs="Helvetica"/>
          <w:color w:val="333333"/>
          <w:kern w:val="0"/>
          <w:sz w:val="24"/>
          <w:szCs w:val="24"/>
        </w:rPr>
        <w:t>'s result must be calculated by the function.</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Why are these parameters references, but the char parameter </w:t>
      </w:r>
      <w:r w:rsidRPr="006233BE">
        <w:rPr>
          <w:rFonts w:ascii="Consolas" w:eastAsia="宋体" w:hAnsi="Consolas" w:cs="Consolas"/>
          <w:color w:val="777777"/>
          <w:kern w:val="0"/>
          <w:szCs w:val="21"/>
        </w:rPr>
        <w:t>c</w:t>
      </w:r>
      <w:r w:rsidRPr="006233BE">
        <w:rPr>
          <w:rFonts w:ascii="Helvetica" w:eastAsia="宋体" w:hAnsi="Helvetica" w:cs="Helvetica"/>
          <w:color w:val="777777"/>
          <w:kern w:val="0"/>
          <w:sz w:val="24"/>
          <w:szCs w:val="24"/>
        </w:rPr>
        <w:t> is not?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casue </w:t>
      </w:r>
      <w:r w:rsidRPr="006233BE">
        <w:rPr>
          <w:rFonts w:ascii="Consolas" w:eastAsia="宋体" w:hAnsi="Consolas" w:cs="Consolas"/>
          <w:color w:val="333333"/>
          <w:kern w:val="0"/>
          <w:szCs w:val="21"/>
        </w:rPr>
        <w:t>c</w:t>
      </w:r>
      <w:r w:rsidRPr="006233BE">
        <w:rPr>
          <w:rFonts w:ascii="Helvetica" w:eastAsia="宋体" w:hAnsi="Helvetica" w:cs="Helvetica"/>
          <w:color w:val="333333"/>
          <w:kern w:val="0"/>
          <w:sz w:val="24"/>
          <w:szCs w:val="24"/>
        </w:rPr>
        <w:t> maybe a temp varable. such as </w:t>
      </w:r>
      <w:r w:rsidRPr="006233BE">
        <w:rPr>
          <w:rFonts w:ascii="Consolas" w:eastAsia="宋体" w:hAnsi="Consolas" w:cs="Consolas"/>
          <w:color w:val="333333"/>
          <w:kern w:val="0"/>
          <w:szCs w:val="21"/>
        </w:rPr>
        <w:t>find_char(s, 'a', occurs)</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What would happen if we made </w:t>
      </w:r>
      <w:r w:rsidRPr="006233BE">
        <w:rPr>
          <w:rFonts w:ascii="Consolas" w:eastAsia="宋体" w:hAnsi="Consolas" w:cs="Consolas"/>
          <w:color w:val="777777"/>
          <w:kern w:val="0"/>
          <w:szCs w:val="21"/>
        </w:rPr>
        <w:t>s</w:t>
      </w:r>
      <w:r w:rsidRPr="006233BE">
        <w:rPr>
          <w:rFonts w:ascii="Helvetica" w:eastAsia="宋体" w:hAnsi="Helvetica" w:cs="Helvetica"/>
          <w:color w:val="777777"/>
          <w:kern w:val="0"/>
          <w:sz w:val="24"/>
          <w:szCs w:val="24"/>
        </w:rPr>
        <w:t> a plain reference? What if we made </w:t>
      </w:r>
      <w:r w:rsidRPr="006233BE">
        <w:rPr>
          <w:rFonts w:ascii="Consolas" w:eastAsia="宋体" w:hAnsi="Consolas" w:cs="Consolas"/>
          <w:color w:val="777777"/>
          <w:kern w:val="0"/>
          <w:szCs w:val="21"/>
        </w:rPr>
        <w:t>occurs</w:t>
      </w:r>
      <w:r w:rsidRPr="006233BE">
        <w:rPr>
          <w:rFonts w:ascii="Helvetica" w:eastAsia="宋体" w:hAnsi="Helvetica" w:cs="Helvetica"/>
          <w:color w:val="777777"/>
          <w:kern w:val="0"/>
          <w:sz w:val="24"/>
          <w:szCs w:val="24"/>
        </w:rPr>
        <w:t> a reference to const?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Consolas" w:eastAsia="宋体" w:hAnsi="Consolas" w:cs="Consolas"/>
          <w:color w:val="333333"/>
          <w:kern w:val="0"/>
          <w:szCs w:val="21"/>
        </w:rPr>
        <w:t>s</w:t>
      </w:r>
      <w:r w:rsidRPr="006233BE">
        <w:rPr>
          <w:rFonts w:ascii="Helvetica" w:eastAsia="宋体" w:hAnsi="Helvetica" w:cs="Helvetica"/>
          <w:color w:val="333333"/>
          <w:kern w:val="0"/>
          <w:sz w:val="24"/>
          <w:szCs w:val="24"/>
        </w:rPr>
        <w:t> could be changed in the function, and </w:t>
      </w:r>
      <w:r w:rsidRPr="006233BE">
        <w:rPr>
          <w:rFonts w:ascii="Consolas" w:eastAsia="宋体" w:hAnsi="Consolas" w:cs="Consolas"/>
          <w:color w:val="333333"/>
          <w:kern w:val="0"/>
          <w:szCs w:val="21"/>
        </w:rPr>
        <w:t>occurs</w:t>
      </w:r>
      <w:r w:rsidRPr="006233BE">
        <w:rPr>
          <w:rFonts w:ascii="Helvetica" w:eastAsia="宋体" w:hAnsi="Helvetica" w:cs="Helvetica"/>
          <w:color w:val="333333"/>
          <w:kern w:val="0"/>
          <w:sz w:val="24"/>
          <w:szCs w:val="24"/>
        </w:rPr>
        <w:t> whould not be changed. so </w:t>
      </w:r>
      <w:r w:rsidRPr="006233BE">
        <w:rPr>
          <w:rFonts w:ascii="Consolas" w:eastAsia="宋体" w:hAnsi="Consolas" w:cs="Consolas"/>
          <w:color w:val="333333"/>
          <w:kern w:val="0"/>
          <w:szCs w:val="21"/>
        </w:rPr>
        <w:t>occurs = 0;</w:t>
      </w:r>
      <w:r w:rsidRPr="006233BE">
        <w:rPr>
          <w:rFonts w:ascii="Helvetica" w:eastAsia="宋体" w:hAnsi="Helvetica" w:cs="Helvetica"/>
          <w:color w:val="333333"/>
          <w:kern w:val="0"/>
          <w:sz w:val="24"/>
          <w:szCs w:val="24"/>
        </w:rPr>
        <w:t> is an error.</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6.16</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bool</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is_empty</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string&amp; s)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s.</w:t>
      </w:r>
      <w:r w:rsidRPr="006233BE">
        <w:rPr>
          <w:rFonts w:ascii="Consolas" w:eastAsia="宋体" w:hAnsi="Consolas" w:cs="Consolas"/>
          <w:color w:val="0086B3"/>
          <w:kern w:val="0"/>
          <w:szCs w:val="21"/>
        </w:rPr>
        <w:t>empty</w:t>
      </w:r>
      <w:r w:rsidRPr="006233BE">
        <w:rPr>
          <w:rFonts w:ascii="Consolas" w:eastAsia="宋体" w:hAnsi="Consolas" w:cs="Consolas"/>
          <w:color w:val="333333"/>
          <w:kern w:val="0"/>
          <w:szCs w:val="21"/>
        </w:rPr>
        <w:t>(); }</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Since this function doesn't change the argument,"const" shoud be added before string&amp;s,otherwise this function is misleading and can't be used with const string or in a const function.</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4" w:history="1">
        <w:r w:rsidRPr="006233BE">
          <w:rPr>
            <w:rFonts w:ascii="Helvetica" w:eastAsia="宋体" w:hAnsi="Helvetica" w:cs="Helvetica"/>
            <w:b/>
            <w:bCs/>
            <w:color w:val="4183C4"/>
            <w:kern w:val="0"/>
            <w:sz w:val="42"/>
            <w:szCs w:val="42"/>
          </w:rPr>
          <w:t>Exercise 6.17</w:t>
        </w:r>
      </w:hyperlink>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Not the same. For the first one "const" was used, since no change need to do for the argument. For the second function,"const" can't be used,because the content of the agument should be changed.</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6.18</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bool</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compare</w:t>
      </w:r>
      <w:r w:rsidRPr="006233BE">
        <w:rPr>
          <w:rFonts w:ascii="Consolas" w:eastAsia="宋体" w:hAnsi="Consolas" w:cs="Consolas"/>
          <w:color w:val="333333"/>
          <w:kern w:val="0"/>
          <w:szCs w:val="21"/>
        </w:rPr>
        <w:t>(matrix &amp;m1, matrix &amp;m2){ /.../ }</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vector&lt;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&gt;::iterator </w:t>
      </w:r>
      <w:r w:rsidRPr="006233BE">
        <w:rPr>
          <w:rFonts w:ascii="Consolas" w:eastAsia="宋体" w:hAnsi="Consolas" w:cs="Consolas"/>
          <w:color w:val="795DA3"/>
          <w:kern w:val="0"/>
          <w:szCs w:val="21"/>
        </w:rPr>
        <w:t>change_val</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vector&lt;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&gt;::iterator) { /.../ }</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6.19</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illegal, only one parameter. (b) legal. (c) legal. (d) legal.</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6.20</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If we can use </w:t>
      </w:r>
      <w:r w:rsidRPr="006233BE">
        <w:rPr>
          <w:rFonts w:ascii="Consolas" w:eastAsia="宋体" w:hAnsi="Consolas" w:cs="Consolas"/>
          <w:color w:val="333333"/>
          <w:kern w:val="0"/>
          <w:szCs w:val="21"/>
        </w:rPr>
        <w:t>const</w:t>
      </w:r>
      <w:r w:rsidRPr="006233BE">
        <w:rPr>
          <w:rFonts w:ascii="Helvetica" w:eastAsia="宋体" w:hAnsi="Helvetica" w:cs="Helvetica"/>
          <w:color w:val="333333"/>
          <w:kern w:val="0"/>
          <w:sz w:val="24"/>
          <w:szCs w:val="24"/>
        </w:rPr>
        <w:t>, just use it. If we make a parameter a plain reference when it could be a reference to </w:t>
      </w:r>
      <w:r w:rsidRPr="006233BE">
        <w:rPr>
          <w:rFonts w:ascii="Consolas" w:eastAsia="宋体" w:hAnsi="Consolas" w:cs="Consolas"/>
          <w:color w:val="333333"/>
          <w:kern w:val="0"/>
          <w:szCs w:val="21"/>
        </w:rPr>
        <w:t>const</w:t>
      </w:r>
      <w:r w:rsidRPr="006233BE">
        <w:rPr>
          <w:rFonts w:ascii="Helvetica" w:eastAsia="宋体" w:hAnsi="Helvetica" w:cs="Helvetica"/>
          <w:color w:val="333333"/>
          <w:kern w:val="0"/>
          <w:sz w:val="24"/>
          <w:szCs w:val="24"/>
        </w:rPr>
        <w:t>, the reference value maybe changed.</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5" w:history="1">
        <w:r w:rsidRPr="006233BE">
          <w:rPr>
            <w:rFonts w:ascii="Helvetica" w:eastAsia="宋体" w:hAnsi="Helvetica" w:cs="Helvetica"/>
            <w:b/>
            <w:bCs/>
            <w:color w:val="4183C4"/>
            <w:kern w:val="0"/>
            <w:sz w:val="42"/>
            <w:szCs w:val="42"/>
          </w:rPr>
          <w:t>Exercise 6.21</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6" w:history="1">
        <w:r w:rsidRPr="006233BE">
          <w:rPr>
            <w:rFonts w:ascii="Helvetica" w:eastAsia="宋体" w:hAnsi="Helvetica" w:cs="Helvetica"/>
            <w:b/>
            <w:bCs/>
            <w:color w:val="4183C4"/>
            <w:kern w:val="0"/>
            <w:sz w:val="42"/>
            <w:szCs w:val="42"/>
          </w:rPr>
          <w:t>Exercise 6.22</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7" w:history="1">
        <w:r w:rsidRPr="006233BE">
          <w:rPr>
            <w:rFonts w:ascii="Helvetica" w:eastAsia="宋体" w:hAnsi="Helvetica" w:cs="Helvetica"/>
            <w:b/>
            <w:bCs/>
            <w:color w:val="4183C4"/>
            <w:kern w:val="0"/>
            <w:sz w:val="42"/>
            <w:szCs w:val="42"/>
          </w:rPr>
          <w:t>Exercise 6.23</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6.24</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Arrays have two special properties that affect how we define and use functions that operate on arrays: We cannot copy an array, and when we use an array it is (usually) </w:t>
      </w:r>
      <w:r w:rsidRPr="006233BE">
        <w:rPr>
          <w:rFonts w:ascii="Helvetica" w:eastAsia="宋体" w:hAnsi="Helvetica" w:cs="Helvetica"/>
          <w:b/>
          <w:bCs/>
          <w:color w:val="777777"/>
          <w:kern w:val="0"/>
          <w:sz w:val="24"/>
          <w:szCs w:val="24"/>
        </w:rPr>
        <w:t>converted to a pointer</w:t>
      </w:r>
      <w:r w:rsidRPr="006233BE">
        <w:rPr>
          <w:rFonts w:ascii="Helvetica" w:eastAsia="宋体" w:hAnsi="Helvetica" w:cs="Helvetica"/>
          <w:color w:val="777777"/>
          <w:kern w:val="0"/>
          <w:sz w:val="24"/>
          <w:szCs w:val="24"/>
        </w:rPr>
        <w:t>.</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So we cannot pass an array by value, and when we pass an array to a function, we are actually passing a pointer to the array's first element.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In this question, </w:t>
      </w:r>
      <w:r w:rsidRPr="006233BE">
        <w:rPr>
          <w:rFonts w:ascii="Consolas" w:eastAsia="宋体" w:hAnsi="Consolas" w:cs="Consolas"/>
          <w:color w:val="333333"/>
          <w:kern w:val="0"/>
          <w:szCs w:val="21"/>
        </w:rPr>
        <w:t>const int ia[10]</w:t>
      </w:r>
      <w:r w:rsidRPr="006233BE">
        <w:rPr>
          <w:rFonts w:ascii="Helvetica" w:eastAsia="宋体" w:hAnsi="Helvetica" w:cs="Helvetica"/>
          <w:color w:val="333333"/>
          <w:kern w:val="0"/>
          <w:sz w:val="24"/>
          <w:szCs w:val="24"/>
        </w:rPr>
        <w:t> is actually same as </w:t>
      </w:r>
      <w:r w:rsidRPr="006233BE">
        <w:rPr>
          <w:rFonts w:ascii="Consolas" w:eastAsia="宋体" w:hAnsi="Consolas" w:cs="Consolas"/>
          <w:color w:val="333333"/>
          <w:kern w:val="0"/>
          <w:szCs w:val="21"/>
        </w:rPr>
        <w:t>const int*</w:t>
      </w:r>
      <w:r w:rsidRPr="006233BE">
        <w:rPr>
          <w:rFonts w:ascii="Helvetica" w:eastAsia="宋体" w:hAnsi="Helvetica" w:cs="Helvetica"/>
          <w:color w:val="333333"/>
          <w:kern w:val="0"/>
          <w:sz w:val="24"/>
          <w:szCs w:val="24"/>
        </w:rPr>
        <w:t>, and the size of the array is </w:t>
      </w:r>
      <w:r w:rsidRPr="006233BE">
        <w:rPr>
          <w:rFonts w:ascii="Helvetica" w:eastAsia="宋体" w:hAnsi="Helvetica" w:cs="Helvetica"/>
          <w:b/>
          <w:bCs/>
          <w:color w:val="333333"/>
          <w:kern w:val="0"/>
          <w:sz w:val="24"/>
          <w:szCs w:val="24"/>
        </w:rPr>
        <w:t>irrelevant</w:t>
      </w:r>
      <w:r w:rsidRPr="006233BE">
        <w:rPr>
          <w:rFonts w:ascii="Helvetica" w:eastAsia="宋体" w:hAnsi="Helvetica" w:cs="Helvetica"/>
          <w:color w:val="333333"/>
          <w:kern w:val="0"/>
          <w:sz w:val="24"/>
          <w:szCs w:val="24"/>
        </w:rPr>
        <w:t>. we can pass</w:t>
      </w:r>
      <w:r w:rsidRPr="006233BE">
        <w:rPr>
          <w:rFonts w:ascii="Consolas" w:eastAsia="宋体" w:hAnsi="Consolas" w:cs="Consolas"/>
          <w:color w:val="333333"/>
          <w:kern w:val="0"/>
          <w:szCs w:val="21"/>
        </w:rPr>
        <w:t>const int ia[3]</w:t>
      </w:r>
      <w:r w:rsidRPr="006233BE">
        <w:rPr>
          <w:rFonts w:ascii="Helvetica" w:eastAsia="宋体" w:hAnsi="Helvetica" w:cs="Helvetica"/>
          <w:color w:val="333333"/>
          <w:kern w:val="0"/>
          <w:sz w:val="24"/>
          <w:szCs w:val="24"/>
        </w:rPr>
        <w:t> or </w:t>
      </w:r>
      <w:r w:rsidRPr="006233BE">
        <w:rPr>
          <w:rFonts w:ascii="Consolas" w:eastAsia="宋体" w:hAnsi="Consolas" w:cs="Consolas"/>
          <w:color w:val="333333"/>
          <w:kern w:val="0"/>
          <w:szCs w:val="21"/>
        </w:rPr>
        <w:t>const int ia[255]</w:t>
      </w:r>
      <w:r w:rsidRPr="006233BE">
        <w:rPr>
          <w:rFonts w:ascii="Helvetica" w:eastAsia="宋体" w:hAnsi="Helvetica" w:cs="Helvetica"/>
          <w:color w:val="333333"/>
          <w:kern w:val="0"/>
          <w:sz w:val="24"/>
          <w:szCs w:val="24"/>
        </w:rPr>
        <w:t>, there are no differences. If we want to pass an array which size is ten, we should use reference like that: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void</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print10</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int</w:t>
      </w:r>
      <w:r w:rsidRPr="006233BE">
        <w:rPr>
          <w:rFonts w:ascii="Consolas" w:eastAsia="宋体" w:hAnsi="Consolas" w:cs="Consolas"/>
          <w:color w:val="333333"/>
          <w:kern w:val="0"/>
          <w:szCs w:val="21"/>
        </w:rPr>
        <w:t xml:space="preserve"> (&amp;ia)[10]) { </w:t>
      </w:r>
      <w:r w:rsidRPr="006233BE">
        <w:rPr>
          <w:rFonts w:ascii="Consolas" w:eastAsia="宋体" w:hAnsi="Consolas" w:cs="Consolas"/>
          <w:color w:val="969896"/>
          <w:kern w:val="0"/>
          <w:szCs w:val="21"/>
        </w:rPr>
        <w:t>/*...*/</w:t>
      </w:r>
      <w:r w:rsidRPr="006233BE">
        <w:rPr>
          <w:rFonts w:ascii="Consolas" w:eastAsia="宋体" w:hAnsi="Consolas" w:cs="Consolas"/>
          <w:color w:val="333333"/>
          <w:kern w:val="0"/>
          <w:szCs w:val="21"/>
        </w:rPr>
        <w:t xml:space="preserve"> }</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see more discusses at </w:t>
      </w:r>
      <w:hyperlink r:id="rId128" w:history="1">
        <w:r w:rsidRPr="006233BE">
          <w:rPr>
            <w:rFonts w:ascii="Helvetica" w:eastAsia="宋体" w:hAnsi="Helvetica" w:cs="Helvetica"/>
            <w:color w:val="4183C4"/>
            <w:kern w:val="0"/>
            <w:sz w:val="24"/>
            <w:szCs w:val="24"/>
          </w:rPr>
          <w:t>http://stackoverflow.com/questions/26530659/confused-about-array-parameters</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29" w:history="1">
        <w:r w:rsidRPr="006233BE">
          <w:rPr>
            <w:rFonts w:ascii="Helvetica" w:eastAsia="宋体" w:hAnsi="Helvetica" w:cs="Helvetica"/>
            <w:b/>
            <w:bCs/>
            <w:color w:val="4183C4"/>
            <w:kern w:val="0"/>
            <w:sz w:val="42"/>
            <w:szCs w:val="42"/>
          </w:rPr>
          <w:t>Exercise 6.25 &amp;&amp; Exercise 6.26</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30" w:history="1">
        <w:r w:rsidRPr="006233BE">
          <w:rPr>
            <w:rFonts w:ascii="Helvetica" w:eastAsia="宋体" w:hAnsi="Helvetica" w:cs="Helvetica"/>
            <w:b/>
            <w:bCs/>
            <w:color w:val="4183C4"/>
            <w:kern w:val="0"/>
            <w:sz w:val="42"/>
            <w:szCs w:val="42"/>
          </w:rPr>
          <w:t>Exercise 6.27</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6.28</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The type of </w:t>
      </w:r>
      <w:r w:rsidRPr="006233BE">
        <w:rPr>
          <w:rFonts w:ascii="Consolas" w:eastAsia="宋体" w:hAnsi="Consolas" w:cs="Consolas"/>
          <w:color w:val="333333"/>
          <w:kern w:val="0"/>
          <w:szCs w:val="21"/>
        </w:rPr>
        <w:t>elem</w:t>
      </w:r>
      <w:r w:rsidRPr="006233BE">
        <w:rPr>
          <w:rFonts w:ascii="Helvetica" w:eastAsia="宋体" w:hAnsi="Helvetica" w:cs="Helvetica"/>
          <w:color w:val="333333"/>
          <w:kern w:val="0"/>
          <w:sz w:val="24"/>
          <w:szCs w:val="24"/>
        </w:rPr>
        <w:t> in the </w:t>
      </w:r>
      <w:r w:rsidRPr="006233BE">
        <w:rPr>
          <w:rFonts w:ascii="Consolas" w:eastAsia="宋体" w:hAnsi="Consolas" w:cs="Consolas"/>
          <w:color w:val="333333"/>
          <w:kern w:val="0"/>
          <w:szCs w:val="21"/>
        </w:rPr>
        <w:t>for</w:t>
      </w:r>
      <w:r w:rsidRPr="006233BE">
        <w:rPr>
          <w:rFonts w:ascii="Helvetica" w:eastAsia="宋体" w:hAnsi="Helvetica" w:cs="Helvetica"/>
          <w:color w:val="333333"/>
          <w:kern w:val="0"/>
          <w:sz w:val="24"/>
          <w:szCs w:val="24"/>
        </w:rPr>
        <w:t> loop is </w:t>
      </w:r>
      <w:r w:rsidRPr="006233BE">
        <w:rPr>
          <w:rFonts w:ascii="Consolas" w:eastAsia="宋体" w:hAnsi="Consolas" w:cs="Consolas"/>
          <w:color w:val="333333"/>
          <w:kern w:val="0"/>
          <w:szCs w:val="21"/>
        </w:rPr>
        <w:t>const std::string&amp;</w:t>
      </w:r>
      <w:r w:rsidRPr="006233BE">
        <w:rPr>
          <w:rFonts w:ascii="Helvetica" w:eastAsia="宋体" w:hAnsi="Helvetica" w:cs="Helvetica"/>
          <w:color w:val="333333"/>
          <w:kern w:val="0"/>
          <w:sz w:val="24"/>
          <w:szCs w:val="24"/>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6.29</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We should use </w:t>
      </w:r>
      <w:r w:rsidRPr="006233BE">
        <w:rPr>
          <w:rFonts w:ascii="Consolas" w:eastAsia="宋体" w:hAnsi="Consolas" w:cs="Consolas"/>
          <w:color w:val="333333"/>
          <w:kern w:val="0"/>
          <w:szCs w:val="21"/>
        </w:rPr>
        <w:t>const reference</w:t>
      </w:r>
      <w:r w:rsidRPr="006233BE">
        <w:rPr>
          <w:rFonts w:ascii="Helvetica" w:eastAsia="宋体" w:hAnsi="Helvetica" w:cs="Helvetica"/>
          <w:color w:val="333333"/>
          <w:kern w:val="0"/>
          <w:sz w:val="24"/>
          <w:szCs w:val="24"/>
        </w:rPr>
        <w:t> as the loop control variable. because the elements in an </w:t>
      </w:r>
      <w:r w:rsidRPr="006233BE">
        <w:rPr>
          <w:rFonts w:ascii="Consolas" w:eastAsia="宋体" w:hAnsi="Consolas" w:cs="Consolas"/>
          <w:color w:val="333333"/>
          <w:kern w:val="0"/>
          <w:szCs w:val="21"/>
        </w:rPr>
        <w:t>initializer_list</w:t>
      </w:r>
      <w:r w:rsidRPr="006233BE">
        <w:rPr>
          <w:rFonts w:ascii="Helvetica" w:eastAsia="宋体" w:hAnsi="Helvetica" w:cs="Helvetica"/>
          <w:color w:val="333333"/>
          <w:kern w:val="0"/>
          <w:sz w:val="24"/>
          <w:szCs w:val="24"/>
        </w:rPr>
        <w:t> are always const values, so we cannot change the value of an element in an </w:t>
      </w:r>
      <w:r w:rsidRPr="006233BE">
        <w:rPr>
          <w:rFonts w:ascii="Consolas" w:eastAsia="宋体" w:hAnsi="Consolas" w:cs="Consolas"/>
          <w:color w:val="333333"/>
          <w:kern w:val="0"/>
          <w:szCs w:val="21"/>
        </w:rPr>
        <w:t>initializer_list</w:t>
      </w:r>
      <w:r w:rsidRPr="006233BE">
        <w:rPr>
          <w:rFonts w:ascii="Helvetica" w:eastAsia="宋体" w:hAnsi="Helvetica" w:cs="Helvetica"/>
          <w:color w:val="333333"/>
          <w:kern w:val="0"/>
          <w:sz w:val="24"/>
          <w:szCs w:val="24"/>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6.30</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Error (Clang):</w:t>
      </w:r>
    </w:p>
    <w:p w:rsidR="006233BE" w:rsidRPr="006233BE" w:rsidRDefault="006233BE" w:rsidP="006233BE">
      <w:pPr>
        <w:widowControl/>
        <w:spacing w:after="240"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Non-void function 'str_subrange' should return a value. // error #1</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Control may reach end of non-void function. // error #2</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6.31</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when you can find the preexited object that the reference refered.</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6.32</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legal, it gave the values (0 ~ 9) to array </w:t>
      </w:r>
      <w:r w:rsidRPr="006233BE">
        <w:rPr>
          <w:rFonts w:ascii="Consolas" w:eastAsia="宋体" w:hAnsi="Consolas" w:cs="Consolas"/>
          <w:color w:val="333333"/>
          <w:kern w:val="0"/>
          <w:szCs w:val="21"/>
        </w:rPr>
        <w:t>ia</w:t>
      </w:r>
      <w:r w:rsidRPr="006233BE">
        <w:rPr>
          <w:rFonts w:ascii="Helvetica" w:eastAsia="宋体" w:hAnsi="Helvetica" w:cs="Helvetica"/>
          <w:color w:val="333333"/>
          <w:kern w:val="0"/>
          <w:sz w:val="24"/>
          <w:szCs w:val="24"/>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31" w:history="1">
        <w:r w:rsidRPr="006233BE">
          <w:rPr>
            <w:rFonts w:ascii="Helvetica" w:eastAsia="宋体" w:hAnsi="Helvetica" w:cs="Helvetica"/>
            <w:b/>
            <w:bCs/>
            <w:color w:val="4183C4"/>
            <w:kern w:val="0"/>
            <w:sz w:val="42"/>
            <w:szCs w:val="42"/>
          </w:rPr>
          <w:t>Exercise 6.33</w:t>
        </w:r>
      </w:hyperlink>
      <w:r w:rsidRPr="006233BE">
        <w:rPr>
          <w:rFonts w:ascii="Helvetica" w:eastAsia="宋体" w:hAnsi="Helvetica" w:cs="Helvetica"/>
          <w:b/>
          <w:bCs/>
          <w:color w:val="333333"/>
          <w:kern w:val="0"/>
          <w:sz w:val="42"/>
          <w:szCs w:val="42"/>
        </w:rPr>
        <w:t>(</w:t>
      </w:r>
      <w:hyperlink r:id="rId132" w:history="1">
        <w:r w:rsidRPr="006233BE">
          <w:rPr>
            <w:rFonts w:ascii="Helvetica" w:eastAsia="宋体" w:hAnsi="Helvetica" w:cs="Helvetica"/>
            <w:b/>
            <w:bCs/>
            <w:color w:val="4183C4"/>
            <w:kern w:val="0"/>
            <w:sz w:val="42"/>
            <w:szCs w:val="42"/>
          </w:rPr>
          <w:t>Generics Version</w:t>
        </w:r>
      </w:hyperlink>
      <w:r w:rsidRPr="006233BE">
        <w:rPr>
          <w:rFonts w:ascii="Helvetica" w:eastAsia="宋体" w:hAnsi="Helvetica" w:cs="Helvetica"/>
          <w:b/>
          <w:bCs/>
          <w:color w:val="333333"/>
          <w:kern w:val="0"/>
          <w:sz w:val="42"/>
          <w:szCs w:val="42"/>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6.34</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When the recursion termination condition becomes </w:t>
      </w:r>
      <w:r w:rsidRPr="006233BE">
        <w:rPr>
          <w:rFonts w:ascii="Consolas" w:eastAsia="宋体" w:hAnsi="Consolas" w:cs="Consolas"/>
          <w:color w:val="333333"/>
          <w:kern w:val="0"/>
          <w:szCs w:val="21"/>
        </w:rPr>
        <w:t>var != 0</w:t>
      </w:r>
      <w:r w:rsidRPr="006233BE">
        <w:rPr>
          <w:rFonts w:ascii="Helvetica" w:eastAsia="宋体" w:hAnsi="Helvetica" w:cs="Helvetica"/>
          <w:color w:val="333333"/>
          <w:kern w:val="0"/>
          <w:sz w:val="24"/>
          <w:szCs w:val="24"/>
        </w:rPr>
        <w:t>, two situations can happen : case 1 : If the argument is positive, recursion stops at 0. This is exactly what @shbling pointed out. case 2 : if the argument is negative, recursion would never stop. As a result,a stack overflow would occur.</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6.35</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the recursive function will always use </w:t>
      </w:r>
      <w:r w:rsidRPr="006233BE">
        <w:rPr>
          <w:rFonts w:ascii="Consolas" w:eastAsia="宋体" w:hAnsi="Consolas" w:cs="Consolas"/>
          <w:color w:val="333333"/>
          <w:kern w:val="0"/>
          <w:szCs w:val="21"/>
        </w:rPr>
        <w:t>val</w:t>
      </w:r>
      <w:r w:rsidRPr="006233BE">
        <w:rPr>
          <w:rFonts w:ascii="Helvetica" w:eastAsia="宋体" w:hAnsi="Helvetica" w:cs="Helvetica"/>
          <w:color w:val="333333"/>
          <w:kern w:val="0"/>
          <w:sz w:val="24"/>
          <w:szCs w:val="24"/>
        </w:rPr>
        <w:t> as the parameter. </w:t>
      </w:r>
      <w:r w:rsidRPr="006233BE">
        <w:rPr>
          <w:rFonts w:ascii="Helvetica" w:eastAsia="宋体" w:hAnsi="Helvetica" w:cs="Helvetica"/>
          <w:i/>
          <w:iCs/>
          <w:color w:val="333333"/>
          <w:kern w:val="0"/>
          <w:sz w:val="24"/>
          <w:szCs w:val="24"/>
        </w:rPr>
        <w:t>a recursion loop</w:t>
      </w:r>
      <w:r w:rsidRPr="006233BE">
        <w:rPr>
          <w:rFonts w:ascii="Helvetica" w:eastAsia="宋体" w:hAnsi="Helvetica" w:cs="Helvetica"/>
          <w:color w:val="333333"/>
          <w:kern w:val="0"/>
          <w:sz w:val="24"/>
          <w:szCs w:val="24"/>
        </w:rPr>
        <w:t> would happen.</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6.36</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795DA3"/>
          <w:kern w:val="0"/>
          <w:szCs w:val="21"/>
        </w:rPr>
        <w:t>string</w:t>
      </w:r>
      <w:r w:rsidRPr="006233BE">
        <w:rPr>
          <w:rFonts w:ascii="Consolas" w:eastAsia="宋体" w:hAnsi="Consolas" w:cs="Consolas"/>
          <w:color w:val="333333"/>
          <w:kern w:val="0"/>
          <w:szCs w:val="21"/>
        </w:rPr>
        <w:t xml:space="preserve"> (&amp;</w:t>
      </w:r>
      <w:r w:rsidRPr="006233BE">
        <w:rPr>
          <w:rFonts w:ascii="Consolas" w:eastAsia="宋体" w:hAnsi="Consolas" w:cs="Consolas"/>
          <w:color w:val="795DA3"/>
          <w:kern w:val="0"/>
          <w:szCs w:val="21"/>
        </w:rPr>
        <w:t>func</w:t>
      </w:r>
      <w:r w:rsidRPr="006233BE">
        <w:rPr>
          <w:rFonts w:ascii="Consolas" w:eastAsia="宋体" w:hAnsi="Consolas" w:cs="Consolas"/>
          <w:color w:val="333333"/>
          <w:kern w:val="0"/>
          <w:szCs w:val="21"/>
        </w:rPr>
        <w:t>(string (&amp;arrStr)[10]))[10]</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6.37</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using</w:t>
      </w:r>
      <w:r w:rsidRPr="006233BE">
        <w:rPr>
          <w:rFonts w:ascii="Consolas" w:eastAsia="宋体" w:hAnsi="Consolas" w:cs="Consolas"/>
          <w:color w:val="333333"/>
          <w:kern w:val="0"/>
          <w:szCs w:val="21"/>
        </w:rPr>
        <w:t xml:space="preserve"> ArrT = string[</w:t>
      </w:r>
      <w:r w:rsidRPr="006233BE">
        <w:rPr>
          <w:rFonts w:ascii="Consolas" w:eastAsia="宋体" w:hAnsi="Consolas" w:cs="Consolas"/>
          <w:color w:val="0086B3"/>
          <w:kern w:val="0"/>
          <w:szCs w:val="21"/>
        </w:rPr>
        <w:t>10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ArrT&amp; </w:t>
      </w:r>
      <w:r w:rsidRPr="006233BE">
        <w:rPr>
          <w:rFonts w:ascii="Consolas" w:eastAsia="宋体" w:hAnsi="Consolas" w:cs="Consolas"/>
          <w:color w:val="795DA3"/>
          <w:kern w:val="0"/>
          <w:szCs w:val="21"/>
        </w:rPr>
        <w:t>func1</w:t>
      </w:r>
      <w:r w:rsidRPr="006233BE">
        <w:rPr>
          <w:rFonts w:ascii="Consolas" w:eastAsia="宋体" w:hAnsi="Consolas" w:cs="Consolas"/>
          <w:color w:val="333333"/>
          <w:kern w:val="0"/>
          <w:szCs w:val="21"/>
        </w:rPr>
        <w:t>(ArrT&amp; arr);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auto</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func2</w:t>
      </w:r>
      <w:r w:rsidRPr="006233BE">
        <w:rPr>
          <w:rFonts w:ascii="Consolas" w:eastAsia="宋体" w:hAnsi="Consolas" w:cs="Consolas"/>
          <w:color w:val="333333"/>
          <w:kern w:val="0"/>
          <w:szCs w:val="21"/>
        </w:rPr>
        <w:t>(ArrT&amp; arr) -&gt; string(&amp;)[10];</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string arrS[</w:t>
      </w:r>
      <w:r w:rsidRPr="006233BE">
        <w:rPr>
          <w:rFonts w:ascii="Consolas" w:eastAsia="宋体" w:hAnsi="Consolas" w:cs="Consolas"/>
          <w:color w:val="0086B3"/>
          <w:kern w:val="0"/>
          <w:szCs w:val="21"/>
        </w:rPr>
        <w:t>10</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795DA3"/>
          <w:kern w:val="0"/>
          <w:szCs w:val="21"/>
        </w:rPr>
        <w:t>decltype</w:t>
      </w:r>
      <w:r w:rsidRPr="006233BE">
        <w:rPr>
          <w:rFonts w:ascii="Consolas" w:eastAsia="宋体" w:hAnsi="Consolas" w:cs="Consolas"/>
          <w:color w:val="333333"/>
          <w:kern w:val="0"/>
          <w:szCs w:val="21"/>
        </w:rPr>
        <w:t>(arrS)&amp; func3(ArrT&amp; arr);</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 pefer the first one. because it is more simpler to me.</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6.38</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795DA3"/>
          <w:kern w:val="0"/>
          <w:szCs w:val="21"/>
        </w:rPr>
        <w:t>decltype</w:t>
      </w:r>
      <w:r w:rsidRPr="006233BE">
        <w:rPr>
          <w:rFonts w:ascii="Consolas" w:eastAsia="宋体" w:hAnsi="Consolas" w:cs="Consolas"/>
          <w:color w:val="333333"/>
          <w:kern w:val="0"/>
          <w:szCs w:val="21"/>
        </w:rPr>
        <w:t>(arrStr)&amp; arrPtr(</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i)</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(i % </w:t>
      </w:r>
      <w:r w:rsidRPr="006233BE">
        <w:rPr>
          <w:rFonts w:ascii="Consolas" w:eastAsia="宋体" w:hAnsi="Consolas" w:cs="Consolas"/>
          <w:color w:val="0086B3"/>
          <w:kern w:val="0"/>
          <w:szCs w:val="21"/>
        </w:rPr>
        <w:t>2</w:t>
      </w:r>
      <w:r w:rsidRPr="006233BE">
        <w:rPr>
          <w:rFonts w:ascii="Consolas" w:eastAsia="宋体" w:hAnsi="Consolas" w:cs="Consolas"/>
          <w:color w:val="333333"/>
          <w:kern w:val="0"/>
          <w:szCs w:val="21"/>
        </w:rPr>
        <w:t>) ? odd : even;</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6.39</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illegal</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 illegal</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 legal</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6.40</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no error</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lastRenderedPageBreak/>
        <w:t>(b) Missing default argument on parameter 'wd', 'bckgrnd'.</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6.41</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illegal. No matching function for call to 'init'.</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 legal, and match.</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 legal, but not match. </w:t>
      </w:r>
      <w:r w:rsidRPr="006233BE">
        <w:rPr>
          <w:rFonts w:ascii="Consolas" w:eastAsia="宋体" w:hAnsi="Consolas" w:cs="Consolas"/>
          <w:color w:val="333333"/>
          <w:kern w:val="0"/>
          <w:szCs w:val="21"/>
        </w:rPr>
        <w:t>wd</w:t>
      </w:r>
      <w:r w:rsidRPr="006233BE">
        <w:rPr>
          <w:rFonts w:ascii="Helvetica" w:eastAsia="宋体" w:hAnsi="Helvetica" w:cs="Helvetica"/>
          <w:color w:val="333333"/>
          <w:kern w:val="0"/>
          <w:sz w:val="24"/>
          <w:szCs w:val="24"/>
        </w:rPr>
        <w:t> whould be setting to '*'.</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33" w:history="1">
        <w:r w:rsidRPr="006233BE">
          <w:rPr>
            <w:rFonts w:ascii="Helvetica" w:eastAsia="宋体" w:hAnsi="Helvetica" w:cs="Helvetica"/>
            <w:b/>
            <w:bCs/>
            <w:color w:val="4183C4"/>
            <w:kern w:val="0"/>
            <w:sz w:val="42"/>
            <w:szCs w:val="42"/>
          </w:rPr>
          <w:t>Exercise 6.42</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6.43</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Both two should put in a header. (a) is an inline function. (b) is the declaration of useful function. we always put them in the header.</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34" w:history="1">
        <w:r w:rsidRPr="006233BE">
          <w:rPr>
            <w:rFonts w:ascii="Helvetica" w:eastAsia="宋体" w:hAnsi="Helvetica" w:cs="Helvetica"/>
            <w:b/>
            <w:bCs/>
            <w:color w:val="4183C4"/>
            <w:kern w:val="0"/>
            <w:sz w:val="42"/>
            <w:szCs w:val="42"/>
          </w:rPr>
          <w:t>Exercise 6.44</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6.45</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For example, the function </w:t>
      </w:r>
      <w:r w:rsidRPr="006233BE">
        <w:rPr>
          <w:rFonts w:ascii="Consolas" w:eastAsia="宋体" w:hAnsi="Consolas" w:cs="Consolas"/>
          <w:color w:val="333333"/>
          <w:kern w:val="0"/>
          <w:szCs w:val="21"/>
        </w:rPr>
        <w:t>arrPtr</w:t>
      </w:r>
      <w:r w:rsidRPr="006233BE">
        <w:rPr>
          <w:rFonts w:ascii="Helvetica" w:eastAsia="宋体" w:hAnsi="Helvetica" w:cs="Helvetica"/>
          <w:color w:val="333333"/>
          <w:kern w:val="0"/>
          <w:sz w:val="24"/>
          <w:szCs w:val="24"/>
        </w:rPr>
        <w:t> in </w:t>
      </w:r>
      <w:hyperlink r:id="rId135" w:anchor="exercise-638" w:history="1">
        <w:r w:rsidRPr="006233BE">
          <w:rPr>
            <w:rFonts w:ascii="Helvetica" w:eastAsia="宋体" w:hAnsi="Helvetica" w:cs="Helvetica"/>
            <w:color w:val="4183C4"/>
            <w:kern w:val="0"/>
            <w:sz w:val="24"/>
            <w:szCs w:val="24"/>
          </w:rPr>
          <w:t>Exercise 6.38</w:t>
        </w:r>
      </w:hyperlink>
      <w:r w:rsidRPr="006233BE">
        <w:rPr>
          <w:rFonts w:ascii="Helvetica" w:eastAsia="宋体" w:hAnsi="Helvetica" w:cs="Helvetica"/>
          <w:color w:val="333333"/>
          <w:kern w:val="0"/>
          <w:sz w:val="24"/>
          <w:szCs w:val="24"/>
        </w:rPr>
        <w:t> and </w:t>
      </w:r>
      <w:r w:rsidRPr="006233BE">
        <w:rPr>
          <w:rFonts w:ascii="Consolas" w:eastAsia="宋体" w:hAnsi="Consolas" w:cs="Consolas"/>
          <w:color w:val="333333"/>
          <w:kern w:val="0"/>
          <w:szCs w:val="21"/>
        </w:rPr>
        <w:t>make_plural</w:t>
      </w:r>
      <w:r w:rsidRPr="006233BE">
        <w:rPr>
          <w:rFonts w:ascii="Helvetica" w:eastAsia="宋体" w:hAnsi="Helvetica" w:cs="Helvetica"/>
          <w:color w:val="333333"/>
          <w:kern w:val="0"/>
          <w:sz w:val="24"/>
          <w:szCs w:val="24"/>
        </w:rPr>
        <w:t> in </w:t>
      </w:r>
      <w:hyperlink r:id="rId136" w:anchor="exercise-642" w:history="1">
        <w:r w:rsidRPr="006233BE">
          <w:rPr>
            <w:rFonts w:ascii="Helvetica" w:eastAsia="宋体" w:hAnsi="Helvetica" w:cs="Helvetica"/>
            <w:color w:val="4183C4"/>
            <w:kern w:val="0"/>
            <w:sz w:val="24"/>
            <w:szCs w:val="24"/>
          </w:rPr>
          <w:t>Exercise 6.42</w:t>
        </w:r>
      </w:hyperlink>
      <w:r w:rsidRPr="006233BE">
        <w:rPr>
          <w:rFonts w:ascii="Helvetica" w:eastAsia="宋体" w:hAnsi="Helvetica" w:cs="Helvetica"/>
          <w:color w:val="333333"/>
          <w:kern w:val="0"/>
          <w:sz w:val="24"/>
          <w:szCs w:val="24"/>
        </w:rPr>
        <w:t> should be defined as </w:t>
      </w:r>
      <w:r w:rsidRPr="006233BE">
        <w:rPr>
          <w:rFonts w:ascii="Consolas" w:eastAsia="宋体" w:hAnsi="Consolas" w:cs="Consolas"/>
          <w:color w:val="333333"/>
          <w:kern w:val="0"/>
          <w:szCs w:val="21"/>
        </w:rPr>
        <w:t>inline</w:t>
      </w:r>
      <w:r w:rsidRPr="006233BE">
        <w:rPr>
          <w:rFonts w:ascii="Helvetica" w:eastAsia="宋体" w:hAnsi="Helvetica" w:cs="Helvetica"/>
          <w:color w:val="333333"/>
          <w:kern w:val="0"/>
          <w:sz w:val="24"/>
          <w:szCs w:val="24"/>
        </w:rPr>
        <w:t>. But the function </w:t>
      </w:r>
      <w:r w:rsidRPr="006233BE">
        <w:rPr>
          <w:rFonts w:ascii="Consolas" w:eastAsia="宋体" w:hAnsi="Consolas" w:cs="Consolas"/>
          <w:color w:val="333333"/>
          <w:kern w:val="0"/>
          <w:szCs w:val="21"/>
        </w:rPr>
        <w:t>func</w:t>
      </w:r>
      <w:r w:rsidRPr="006233BE">
        <w:rPr>
          <w:rFonts w:ascii="Helvetica" w:eastAsia="宋体" w:hAnsi="Helvetica" w:cs="Helvetica"/>
          <w:color w:val="333333"/>
          <w:kern w:val="0"/>
          <w:sz w:val="24"/>
          <w:szCs w:val="24"/>
        </w:rPr>
        <w:t> in </w:t>
      </w:r>
      <w:hyperlink r:id="rId137" w:anchor="exercise-64" w:history="1">
        <w:r w:rsidRPr="006233BE">
          <w:rPr>
            <w:rFonts w:ascii="Helvetica" w:eastAsia="宋体" w:hAnsi="Helvetica" w:cs="Helvetica"/>
            <w:color w:val="4183C4"/>
            <w:kern w:val="0"/>
            <w:sz w:val="24"/>
            <w:szCs w:val="24"/>
          </w:rPr>
          <w:t>Exercise 6.4</w:t>
        </w:r>
      </w:hyperlink>
      <w:r w:rsidRPr="006233BE">
        <w:rPr>
          <w:rFonts w:ascii="Helvetica" w:eastAsia="宋体" w:hAnsi="Helvetica" w:cs="Helvetica"/>
          <w:color w:val="333333"/>
          <w:kern w:val="0"/>
          <w:sz w:val="24"/>
          <w:szCs w:val="24"/>
        </w:rPr>
        <w:t> shouldn't. Cause it just being call once and too many codes in the function.</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6.46</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Yes.</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constexpr</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bool</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isShorter</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string&amp; str1, </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string&amp; str2)</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str1.</w:t>
      </w:r>
      <w:r w:rsidRPr="006233BE">
        <w:rPr>
          <w:rFonts w:ascii="Consolas" w:eastAsia="宋体" w:hAnsi="Consolas" w:cs="Consolas"/>
          <w:color w:val="0086B3"/>
          <w:kern w:val="0"/>
          <w:szCs w:val="21"/>
        </w:rPr>
        <w:t>size</w:t>
      </w:r>
      <w:r w:rsidRPr="006233BE">
        <w:rPr>
          <w:rFonts w:ascii="Consolas" w:eastAsia="宋体" w:hAnsi="Consolas" w:cs="Consolas"/>
          <w:color w:val="333333"/>
          <w:kern w:val="0"/>
          <w:szCs w:val="21"/>
        </w:rPr>
        <w:t>() &lt; str2.</w:t>
      </w:r>
      <w:r w:rsidRPr="006233BE">
        <w:rPr>
          <w:rFonts w:ascii="Consolas" w:eastAsia="宋体" w:hAnsi="Consolas" w:cs="Consolas"/>
          <w:color w:val="0086B3"/>
          <w:kern w:val="0"/>
          <w:szCs w:val="21"/>
        </w:rPr>
        <w:t>size</w:t>
      </w:r>
      <w:r w:rsidRPr="006233BE">
        <w:rPr>
          <w:rFonts w:ascii="Consolas" w:eastAsia="宋体" w:hAnsi="Consolas" w:cs="Consolas"/>
          <w:color w:val="333333"/>
          <w:kern w:val="0"/>
          <w:szCs w:val="21"/>
        </w:rPr>
        <w:t>();</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If you want know more about </w:t>
      </w:r>
      <w:r w:rsidRPr="006233BE">
        <w:rPr>
          <w:rFonts w:ascii="Consolas" w:eastAsia="宋体" w:hAnsi="Consolas" w:cs="Consolas"/>
          <w:color w:val="333333"/>
          <w:kern w:val="0"/>
          <w:szCs w:val="21"/>
        </w:rPr>
        <w:t>constexpr function</w:t>
      </w:r>
      <w:r w:rsidRPr="006233BE">
        <w:rPr>
          <w:rFonts w:ascii="Helvetica" w:eastAsia="宋体" w:hAnsi="Helvetica" w:cs="Helvetica"/>
          <w:color w:val="333333"/>
          <w:kern w:val="0"/>
          <w:sz w:val="24"/>
          <w:szCs w:val="24"/>
        </w:rPr>
        <w:t>, maybe </w:t>
      </w:r>
      <w:hyperlink r:id="rId138" w:history="1">
        <w:r w:rsidRPr="006233BE">
          <w:rPr>
            <w:rFonts w:ascii="Helvetica" w:eastAsia="宋体" w:hAnsi="Helvetica" w:cs="Helvetica"/>
            <w:color w:val="4183C4"/>
            <w:kern w:val="0"/>
            <w:sz w:val="24"/>
            <w:szCs w:val="24"/>
          </w:rPr>
          <w:t>it</w:t>
        </w:r>
      </w:hyperlink>
      <w:r w:rsidRPr="006233BE">
        <w:rPr>
          <w:rFonts w:ascii="Helvetica" w:eastAsia="宋体" w:hAnsi="Helvetica" w:cs="Helvetica"/>
          <w:color w:val="333333"/>
          <w:kern w:val="0"/>
          <w:sz w:val="24"/>
          <w:szCs w:val="24"/>
        </w:rPr>
        <w:t> is useful to you.</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39" w:history="1">
        <w:r w:rsidRPr="006233BE">
          <w:rPr>
            <w:rFonts w:ascii="Helvetica" w:eastAsia="宋体" w:hAnsi="Helvetica" w:cs="Helvetica"/>
            <w:b/>
            <w:bCs/>
            <w:color w:val="4183C4"/>
            <w:kern w:val="0"/>
            <w:sz w:val="42"/>
            <w:szCs w:val="42"/>
          </w:rPr>
          <w:t>Exercise 6.47</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6.48</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This loop let user input a word all the way until the word is sought.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It isn't a good use of assert. because if user begin to input a word, the </w:t>
      </w:r>
      <w:r w:rsidRPr="006233BE">
        <w:rPr>
          <w:rFonts w:ascii="Consolas" w:eastAsia="宋体" w:hAnsi="Consolas" w:cs="Consolas"/>
          <w:color w:val="333333"/>
          <w:kern w:val="0"/>
          <w:szCs w:val="21"/>
        </w:rPr>
        <w:t>cin</w:t>
      </w:r>
      <w:r w:rsidRPr="006233BE">
        <w:rPr>
          <w:rFonts w:ascii="Helvetica" w:eastAsia="宋体" w:hAnsi="Helvetica" w:cs="Helvetica"/>
          <w:color w:val="333333"/>
          <w:kern w:val="0"/>
          <w:sz w:val="24"/>
          <w:szCs w:val="24"/>
        </w:rPr>
        <w:t> would be always have content. so the </w:t>
      </w:r>
      <w:r w:rsidRPr="006233BE">
        <w:rPr>
          <w:rFonts w:ascii="Consolas" w:eastAsia="宋体" w:hAnsi="Consolas" w:cs="Consolas"/>
          <w:color w:val="333333"/>
          <w:kern w:val="0"/>
          <w:szCs w:val="21"/>
        </w:rPr>
        <w:t>assert</w:t>
      </w:r>
      <w:r w:rsidRPr="006233BE">
        <w:rPr>
          <w:rFonts w:ascii="Helvetica" w:eastAsia="宋体" w:hAnsi="Helvetica" w:cs="Helvetica"/>
          <w:color w:val="333333"/>
          <w:kern w:val="0"/>
          <w:sz w:val="24"/>
          <w:szCs w:val="24"/>
        </w:rPr>
        <w:t>would be always </w:t>
      </w:r>
      <w:r w:rsidRPr="006233BE">
        <w:rPr>
          <w:rFonts w:ascii="Consolas" w:eastAsia="宋体" w:hAnsi="Consolas" w:cs="Consolas"/>
          <w:color w:val="333333"/>
          <w:kern w:val="0"/>
          <w:szCs w:val="21"/>
        </w:rPr>
        <w:t>true</w:t>
      </w:r>
      <w:r w:rsidRPr="006233BE">
        <w:rPr>
          <w:rFonts w:ascii="Helvetica" w:eastAsia="宋体" w:hAnsi="Helvetica" w:cs="Helvetica"/>
          <w:color w:val="333333"/>
          <w:kern w:val="0"/>
          <w:sz w:val="24"/>
          <w:szCs w:val="24"/>
        </w:rPr>
        <w:t>. It is meaningless. using </w:t>
      </w:r>
      <w:r w:rsidRPr="006233BE">
        <w:rPr>
          <w:rFonts w:ascii="Consolas" w:eastAsia="宋体" w:hAnsi="Consolas" w:cs="Consolas"/>
          <w:color w:val="333333"/>
          <w:kern w:val="0"/>
          <w:szCs w:val="21"/>
        </w:rPr>
        <w:t>assert(s == sought)</w:t>
      </w:r>
      <w:r w:rsidRPr="006233BE">
        <w:rPr>
          <w:rFonts w:ascii="Helvetica" w:eastAsia="宋体" w:hAnsi="Helvetica" w:cs="Helvetica"/>
          <w:color w:val="333333"/>
          <w:kern w:val="0"/>
          <w:sz w:val="24"/>
          <w:szCs w:val="24"/>
        </w:rPr>
        <w:t> is more better.</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6.49</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candidate function:</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Set of functions that are considered when resolving a function call. (all the functions with the name used in the call for which a declaration is in scope at the time of the call.)</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viable function:</w:t>
      </w:r>
    </w:p>
    <w:p w:rsidR="006233BE" w:rsidRPr="006233BE" w:rsidRDefault="006233BE" w:rsidP="006233BE">
      <w:pPr>
        <w:widowControl/>
        <w:spacing w:line="384" w:lineRule="atLeast"/>
        <w:jc w:val="left"/>
        <w:rPr>
          <w:rFonts w:ascii="Helvetica" w:eastAsia="宋体" w:hAnsi="Helvetica" w:cs="Helvetica"/>
          <w:color w:val="777777"/>
          <w:kern w:val="0"/>
          <w:sz w:val="24"/>
          <w:szCs w:val="24"/>
        </w:rPr>
      </w:pPr>
      <w:r w:rsidRPr="006233BE">
        <w:rPr>
          <w:rFonts w:ascii="Helvetica" w:eastAsia="宋体" w:hAnsi="Helvetica" w:cs="Helvetica"/>
          <w:color w:val="777777"/>
          <w:kern w:val="0"/>
          <w:sz w:val="24"/>
          <w:szCs w:val="24"/>
        </w:rPr>
        <w:t>Subset of the candidate functions that could match a given call. It have the same number of parameters as arguments to the call, and each argument type can be converted to the corresponding parameter type.</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6.50</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illegal. 2.56 match the </w:t>
      </w:r>
      <w:r w:rsidRPr="006233BE">
        <w:rPr>
          <w:rFonts w:ascii="Consolas" w:eastAsia="宋体" w:hAnsi="Consolas" w:cs="Consolas"/>
          <w:color w:val="333333"/>
          <w:kern w:val="0"/>
          <w:szCs w:val="21"/>
        </w:rPr>
        <w:t>double</w:t>
      </w:r>
      <w:r w:rsidRPr="006233BE">
        <w:rPr>
          <w:rFonts w:ascii="Helvetica" w:eastAsia="宋体" w:hAnsi="Helvetica" w:cs="Helvetica"/>
          <w:color w:val="333333"/>
          <w:kern w:val="0"/>
          <w:sz w:val="24"/>
          <w:szCs w:val="24"/>
        </w:rPr>
        <w:t>, but 42 match the </w:t>
      </w:r>
      <w:r w:rsidRPr="006233BE">
        <w:rPr>
          <w:rFonts w:ascii="Consolas" w:eastAsia="宋体" w:hAnsi="Consolas" w:cs="Consolas"/>
          <w:color w:val="333333"/>
          <w:kern w:val="0"/>
          <w:szCs w:val="21"/>
        </w:rPr>
        <w:t>int</w:t>
      </w:r>
      <w:r w:rsidRPr="006233BE">
        <w:rPr>
          <w:rFonts w:ascii="Helvetica" w:eastAsia="宋体" w:hAnsi="Helvetica" w:cs="Helvetica"/>
          <w:color w:val="333333"/>
          <w:kern w:val="0"/>
          <w:sz w:val="24"/>
          <w:szCs w:val="24"/>
        </w:rPr>
        <w: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 match </w:t>
      </w:r>
      <w:r w:rsidRPr="006233BE">
        <w:rPr>
          <w:rFonts w:ascii="Consolas" w:eastAsia="宋体" w:hAnsi="Consolas" w:cs="Consolas"/>
          <w:color w:val="333333"/>
          <w:kern w:val="0"/>
          <w:szCs w:val="21"/>
        </w:rPr>
        <w:t>void f(int)</w:t>
      </w:r>
      <w:r w:rsidRPr="006233BE">
        <w:rPr>
          <w:rFonts w:ascii="Helvetica" w:eastAsia="宋体" w:hAnsi="Helvetica" w:cs="Helvetica"/>
          <w:color w:val="333333"/>
          <w:kern w:val="0"/>
          <w:sz w:val="24"/>
          <w:szCs w:val="24"/>
        </w:rPr>
        <w: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 match </w:t>
      </w:r>
      <w:r w:rsidRPr="006233BE">
        <w:rPr>
          <w:rFonts w:ascii="Consolas" w:eastAsia="宋体" w:hAnsi="Consolas" w:cs="Consolas"/>
          <w:color w:val="333333"/>
          <w:kern w:val="0"/>
          <w:szCs w:val="21"/>
        </w:rPr>
        <w:t>void f(int, int)</w:t>
      </w:r>
      <w:r w:rsidRPr="006233BE">
        <w:rPr>
          <w:rFonts w:ascii="Helvetica" w:eastAsia="宋体" w:hAnsi="Helvetica" w:cs="Helvetica"/>
          <w:color w:val="333333"/>
          <w:kern w:val="0"/>
          <w:sz w:val="24"/>
          <w:szCs w:val="24"/>
        </w:rPr>
        <w:t>.</w:t>
      </w:r>
    </w:p>
    <w:p w:rsidR="006233BE" w:rsidRPr="006233BE" w:rsidRDefault="006233BE" w:rsidP="006233BE">
      <w:pPr>
        <w:widowControl/>
        <w:spacing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(d) match </w:t>
      </w:r>
      <w:r w:rsidRPr="006233BE">
        <w:rPr>
          <w:rFonts w:ascii="Consolas" w:eastAsia="宋体" w:hAnsi="Consolas" w:cs="Consolas"/>
          <w:color w:val="333333"/>
          <w:kern w:val="0"/>
          <w:szCs w:val="21"/>
        </w:rPr>
        <w:t>void f(double, double = 3.14)</w:t>
      </w:r>
      <w:r w:rsidRPr="006233BE">
        <w:rPr>
          <w:rFonts w:ascii="Helvetica" w:eastAsia="宋体" w:hAnsi="Helvetica" w:cs="Helvetica"/>
          <w:color w:val="333333"/>
          <w:kern w:val="0"/>
          <w:sz w:val="24"/>
          <w:szCs w:val="24"/>
        </w:rPr>
        <w:t>.</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hyperlink r:id="rId140" w:history="1">
        <w:r w:rsidRPr="006233BE">
          <w:rPr>
            <w:rFonts w:ascii="Helvetica" w:eastAsia="宋体" w:hAnsi="Helvetica" w:cs="Helvetica"/>
            <w:b/>
            <w:bCs/>
            <w:color w:val="4183C4"/>
            <w:kern w:val="0"/>
            <w:sz w:val="42"/>
            <w:szCs w:val="42"/>
          </w:rPr>
          <w:t>Exercise 6.51</w:t>
        </w:r>
      </w:hyperlink>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6.52</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 Match through a promotion</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 Arithmetic type conversion</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lastRenderedPageBreak/>
        <w:t>Exercise 6.53</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(a)</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calc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&amp;,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&amp;); </w:t>
      </w:r>
      <w:r w:rsidRPr="006233BE">
        <w:rPr>
          <w:rFonts w:ascii="Consolas" w:eastAsia="宋体" w:hAnsi="Consolas" w:cs="Consolas"/>
          <w:color w:val="969896"/>
          <w:kern w:val="0"/>
          <w:szCs w:val="21"/>
        </w:rPr>
        <w:t>// calls lookup(int&amp;)</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calc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&amp;, </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&amp;); </w:t>
      </w:r>
      <w:r w:rsidRPr="006233BE">
        <w:rPr>
          <w:rFonts w:ascii="Consolas" w:eastAsia="宋体" w:hAnsi="Consolas" w:cs="Consolas"/>
          <w:color w:val="969896"/>
          <w:kern w:val="0"/>
          <w:szCs w:val="21"/>
        </w:rPr>
        <w:t>// calls lookup(const int&amp;)</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calc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char</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char</w:t>
      </w:r>
      <w:r w:rsidRPr="006233BE">
        <w:rPr>
          <w:rFonts w:ascii="Consolas" w:eastAsia="宋体" w:hAnsi="Consolas" w:cs="Consolas"/>
          <w:color w:val="333333"/>
          <w:kern w:val="0"/>
          <w:szCs w:val="21"/>
        </w:rPr>
        <w:t xml:space="preserve">*); </w:t>
      </w:r>
      <w:r w:rsidRPr="006233BE">
        <w:rPr>
          <w:rFonts w:ascii="Consolas" w:eastAsia="宋体" w:hAnsi="Consolas" w:cs="Consolas"/>
          <w:color w:val="969896"/>
          <w:kern w:val="0"/>
          <w:szCs w:val="21"/>
        </w:rPr>
        <w:t>// calls lookup(char*)</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calc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char</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char</w:t>
      </w:r>
      <w:r w:rsidRPr="006233BE">
        <w:rPr>
          <w:rFonts w:ascii="Consolas" w:eastAsia="宋体" w:hAnsi="Consolas" w:cs="Consolas"/>
          <w:color w:val="333333"/>
          <w:kern w:val="0"/>
          <w:szCs w:val="21"/>
        </w:rPr>
        <w:t xml:space="preserve">*); calls </w:t>
      </w:r>
      <w:r w:rsidRPr="006233BE">
        <w:rPr>
          <w:rFonts w:ascii="Consolas" w:eastAsia="宋体" w:hAnsi="Consolas" w:cs="Consolas"/>
          <w:color w:val="795DA3"/>
          <w:kern w:val="0"/>
          <w:szCs w:val="21"/>
        </w:rPr>
        <w:t>lookup</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const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char</w:t>
      </w:r>
      <w:r w:rsidRPr="006233BE">
        <w:rPr>
          <w:rFonts w:ascii="Consolas" w:eastAsia="宋体" w:hAnsi="Consolas" w:cs="Consolas"/>
          <w:color w:val="333333"/>
          <w:kern w:val="0"/>
          <w:szCs w:val="21"/>
        </w:rPr>
        <w:t xml:space="preserve"> *)</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(c)</w:t>
      </w:r>
    </w:p>
    <w:p w:rsidR="006233BE" w:rsidRPr="006233BE" w:rsidRDefault="006233BE" w:rsidP="006233BE">
      <w:pPr>
        <w:widowControl/>
        <w:spacing w:after="240" w:line="384" w:lineRule="atLeast"/>
        <w:jc w:val="left"/>
        <w:rPr>
          <w:rFonts w:ascii="Helvetica" w:eastAsia="宋体" w:hAnsi="Helvetica" w:cs="Helvetica"/>
          <w:color w:val="333333"/>
          <w:kern w:val="0"/>
          <w:sz w:val="24"/>
          <w:szCs w:val="24"/>
        </w:rPr>
      </w:pPr>
      <w:r w:rsidRPr="006233BE">
        <w:rPr>
          <w:rFonts w:ascii="Helvetica" w:eastAsia="宋体" w:hAnsi="Helvetica" w:cs="Helvetica"/>
          <w:color w:val="333333"/>
          <w:kern w:val="0"/>
          <w:sz w:val="24"/>
          <w:szCs w:val="24"/>
        </w:rPr>
        <w:t>illegal. both calls lookup(char*)</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6.54</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func</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using</w:t>
      </w:r>
      <w:r w:rsidRPr="006233BE">
        <w:rPr>
          <w:rFonts w:ascii="Consolas" w:eastAsia="宋体" w:hAnsi="Consolas" w:cs="Consolas"/>
          <w:color w:val="333333"/>
          <w:kern w:val="0"/>
          <w:szCs w:val="21"/>
        </w:rPr>
        <w:t xml:space="preserve"> pFunc1 = decltype(func)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typedef</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decltype</w:t>
      </w:r>
      <w:r w:rsidRPr="006233BE">
        <w:rPr>
          <w:rFonts w:ascii="Consolas" w:eastAsia="宋体" w:hAnsi="Consolas" w:cs="Consolas"/>
          <w:color w:val="333333"/>
          <w:kern w:val="0"/>
          <w:szCs w:val="21"/>
        </w:rPr>
        <w:t>(func) *pFunc2;</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using</w:t>
      </w:r>
      <w:r w:rsidRPr="006233BE">
        <w:rPr>
          <w:rFonts w:ascii="Consolas" w:eastAsia="宋体" w:hAnsi="Consolas" w:cs="Consolas"/>
          <w:color w:val="333333"/>
          <w:kern w:val="0"/>
          <w:szCs w:val="21"/>
        </w:rPr>
        <w:t xml:space="preserve"> pFunc3 =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using</w:t>
      </w:r>
      <w:r w:rsidRPr="006233BE">
        <w:rPr>
          <w:rFonts w:ascii="Consolas" w:eastAsia="宋体" w:hAnsi="Consolas" w:cs="Consolas"/>
          <w:color w:val="333333"/>
          <w:kern w:val="0"/>
          <w:szCs w:val="21"/>
        </w:rPr>
        <w:t xml:space="preserve"> pFunc4 =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typedef</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int</w:t>
      </w:r>
      <w:r w:rsidRPr="006233BE">
        <w:rPr>
          <w:rFonts w:ascii="Consolas" w:eastAsia="宋体" w:hAnsi="Consolas" w:cs="Consolas"/>
          <w:color w:val="333333"/>
          <w:kern w:val="0"/>
          <w:szCs w:val="21"/>
        </w:rPr>
        <w:t>(*pFunc5)(</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using</w:t>
      </w:r>
      <w:r w:rsidRPr="006233BE">
        <w:rPr>
          <w:rFonts w:ascii="Consolas" w:eastAsia="宋体" w:hAnsi="Consolas" w:cs="Consolas"/>
          <w:color w:val="333333"/>
          <w:kern w:val="0"/>
          <w:szCs w:val="21"/>
        </w:rPr>
        <w:t xml:space="preserve"> pFunc6 = decltype(func);</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std::vector&lt;pFunc1&gt; vec1;</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std::vector&lt;pFunc2&gt; vec2;</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std::vector&lt;pFunc3&gt; vec3;</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std::vector&lt;pFunc4*&gt; vec4;</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std::vector&lt;pFunc5&gt; vec5;</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t>std::vector&lt;pFunc6*&gt; vec6;</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6.55</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add</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a + b;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subtract</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a - b;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multiply</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a * b; }</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w:t>
      </w:r>
      <w:r w:rsidRPr="006233BE">
        <w:rPr>
          <w:rFonts w:ascii="Consolas" w:eastAsia="宋体" w:hAnsi="Consolas" w:cs="Consolas"/>
          <w:color w:val="795DA3"/>
          <w:kern w:val="0"/>
          <w:szCs w:val="21"/>
        </w:rPr>
        <w:t>divide</w:t>
      </w:r>
      <w:r w:rsidRPr="006233BE">
        <w:rPr>
          <w:rFonts w:ascii="Consolas" w:eastAsia="宋体" w:hAnsi="Consolas" w:cs="Consolas"/>
          <w:color w:val="333333"/>
          <w:kern w:val="0"/>
          <w:szCs w:val="21"/>
        </w:rPr>
        <w:t>(</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a, </w:t>
      </w:r>
      <w:r w:rsidRPr="006233BE">
        <w:rPr>
          <w:rFonts w:ascii="Consolas" w:eastAsia="宋体" w:hAnsi="Consolas" w:cs="Consolas"/>
          <w:color w:val="A71D5D"/>
          <w:kern w:val="0"/>
          <w:szCs w:val="21"/>
        </w:rPr>
        <w:t>int</w:t>
      </w:r>
      <w:r w:rsidRPr="006233BE">
        <w:rPr>
          <w:rFonts w:ascii="Consolas" w:eastAsia="宋体" w:hAnsi="Consolas" w:cs="Consolas"/>
          <w:color w:val="333333"/>
          <w:kern w:val="0"/>
          <w:szCs w:val="21"/>
        </w:rPr>
        <w:t xml:space="preserve"> b) { </w:t>
      </w:r>
      <w:r w:rsidRPr="006233BE">
        <w:rPr>
          <w:rFonts w:ascii="Consolas" w:eastAsia="宋体" w:hAnsi="Consolas" w:cs="Consolas"/>
          <w:color w:val="A71D5D"/>
          <w:kern w:val="0"/>
          <w:szCs w:val="21"/>
        </w:rPr>
        <w:t>return</w:t>
      </w:r>
      <w:r w:rsidRPr="006233BE">
        <w:rPr>
          <w:rFonts w:ascii="Consolas" w:eastAsia="宋体" w:hAnsi="Consolas" w:cs="Consolas"/>
          <w:color w:val="333333"/>
          <w:kern w:val="0"/>
          <w:szCs w:val="21"/>
        </w:rPr>
        <w:t xml:space="preserve"> b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xml:space="preserve"> ? a / b : </w:t>
      </w:r>
      <w:r w:rsidRPr="006233BE">
        <w:rPr>
          <w:rFonts w:ascii="Consolas" w:eastAsia="宋体" w:hAnsi="Consolas" w:cs="Consolas"/>
          <w:color w:val="0086B3"/>
          <w:kern w:val="0"/>
          <w:szCs w:val="21"/>
        </w:rPr>
        <w:t>0</w:t>
      </w:r>
      <w:r w:rsidRPr="006233BE">
        <w:rPr>
          <w:rFonts w:ascii="Consolas" w:eastAsia="宋体" w:hAnsi="Consolas" w:cs="Consolas"/>
          <w:color w:val="333333"/>
          <w:kern w:val="0"/>
          <w:szCs w:val="21"/>
        </w:rPr>
        <w:t>; }</w:t>
      </w:r>
    </w:p>
    <w:p w:rsidR="006233BE" w:rsidRPr="006233BE" w:rsidRDefault="006233BE" w:rsidP="006233B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233BE">
        <w:rPr>
          <w:rFonts w:ascii="Helvetica" w:eastAsia="宋体" w:hAnsi="Helvetica" w:cs="Helvetica"/>
          <w:b/>
          <w:bCs/>
          <w:color w:val="333333"/>
          <w:kern w:val="0"/>
          <w:sz w:val="42"/>
          <w:szCs w:val="42"/>
        </w:rPr>
        <w:t>Exercise 6.56</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333333"/>
          <w:kern w:val="0"/>
          <w:szCs w:val="21"/>
        </w:rPr>
        <w:lastRenderedPageBreak/>
        <w:t>std::vector&lt;decltype(func) *&gt; vec{add, subtract, multiply, divide};</w:t>
      </w:r>
    </w:p>
    <w:p w:rsidR="006233B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6233BE">
        <w:rPr>
          <w:rFonts w:ascii="Consolas" w:eastAsia="宋体" w:hAnsi="Consolas" w:cs="Consolas"/>
          <w:color w:val="A71D5D"/>
          <w:kern w:val="0"/>
          <w:szCs w:val="21"/>
        </w:rPr>
        <w:t>for</w:t>
      </w:r>
      <w:r w:rsidRPr="006233BE">
        <w:rPr>
          <w:rFonts w:ascii="Consolas" w:eastAsia="宋体" w:hAnsi="Consolas" w:cs="Consolas"/>
          <w:color w:val="333333"/>
          <w:kern w:val="0"/>
          <w:szCs w:val="21"/>
        </w:rPr>
        <w:t xml:space="preserve"> (</w:t>
      </w:r>
      <w:r w:rsidRPr="006233BE">
        <w:rPr>
          <w:rFonts w:ascii="Consolas" w:eastAsia="宋体" w:hAnsi="Consolas" w:cs="Consolas"/>
          <w:color w:val="A71D5D"/>
          <w:kern w:val="0"/>
          <w:szCs w:val="21"/>
        </w:rPr>
        <w:t>auto</w:t>
      </w:r>
      <w:r w:rsidRPr="006233BE">
        <w:rPr>
          <w:rFonts w:ascii="Consolas" w:eastAsia="宋体" w:hAnsi="Consolas" w:cs="Consolas"/>
          <w:color w:val="333333"/>
          <w:kern w:val="0"/>
          <w:szCs w:val="21"/>
        </w:rPr>
        <w:t xml:space="preserve"> f : vec)</w:t>
      </w:r>
    </w:p>
    <w:p w:rsidR="00B70D7E" w:rsidRPr="006233BE" w:rsidRDefault="006233BE" w:rsidP="006233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Cs w:val="21"/>
        </w:rPr>
      </w:pPr>
      <w:r w:rsidRPr="006233BE">
        <w:rPr>
          <w:rFonts w:ascii="Consolas" w:eastAsia="宋体" w:hAnsi="Consolas" w:cs="Consolas"/>
          <w:color w:val="333333"/>
          <w:kern w:val="0"/>
          <w:szCs w:val="21"/>
        </w:rPr>
        <w:t xml:space="preserve">          std::cout &lt;&lt; f(</w:t>
      </w:r>
      <w:r w:rsidRPr="006233BE">
        <w:rPr>
          <w:rFonts w:ascii="Consolas" w:eastAsia="宋体" w:hAnsi="Consolas" w:cs="Consolas"/>
          <w:color w:val="0086B3"/>
          <w:kern w:val="0"/>
          <w:szCs w:val="21"/>
        </w:rPr>
        <w:t>2</w:t>
      </w:r>
      <w:r w:rsidRPr="006233BE">
        <w:rPr>
          <w:rFonts w:ascii="Consolas" w:eastAsia="宋体" w:hAnsi="Consolas" w:cs="Consolas"/>
          <w:color w:val="333333"/>
          <w:kern w:val="0"/>
          <w:szCs w:val="21"/>
        </w:rPr>
        <w:t xml:space="preserve">, </w:t>
      </w:r>
      <w:r w:rsidRPr="006233BE">
        <w:rPr>
          <w:rFonts w:ascii="Consolas" w:eastAsia="宋体" w:hAnsi="Consolas" w:cs="Consolas"/>
          <w:color w:val="0086B3"/>
          <w:kern w:val="0"/>
          <w:szCs w:val="21"/>
        </w:rPr>
        <w:t>2</w:t>
      </w:r>
      <w:r w:rsidRPr="006233BE">
        <w:rPr>
          <w:rFonts w:ascii="Consolas" w:eastAsia="宋体" w:hAnsi="Consolas" w:cs="Consolas"/>
          <w:color w:val="333333"/>
          <w:kern w:val="0"/>
          <w:szCs w:val="21"/>
        </w:rPr>
        <w:t>) &lt;&lt; std::endl;</w:t>
      </w:r>
    </w:p>
    <w:p w:rsidR="00B70D7E" w:rsidRDefault="00B70D7E" w:rsidP="00B70D7E">
      <w:pPr>
        <w:jc w:val="center"/>
        <w:rPr>
          <w:b/>
          <w:sz w:val="32"/>
          <w:szCs w:val="32"/>
        </w:rPr>
      </w:pPr>
    </w:p>
    <w:p w:rsidR="006233BE" w:rsidRDefault="00B70D7E" w:rsidP="00B70D7E">
      <w:pPr>
        <w:jc w:val="center"/>
        <w:rPr>
          <w:b/>
          <w:sz w:val="32"/>
          <w:szCs w:val="32"/>
        </w:rPr>
      </w:pPr>
      <w:r>
        <w:rPr>
          <w:b/>
          <w:sz w:val="32"/>
          <w:szCs w:val="32"/>
        </w:rPr>
        <w:t>Chapter 7</w:t>
      </w:r>
    </w:p>
    <w:p w:rsidR="00B70D7E" w:rsidRDefault="00B70D7E" w:rsidP="00B70D7E">
      <w:pPr>
        <w:pStyle w:val="2"/>
        <w:pBdr>
          <w:bottom w:val="single" w:sz="6" w:space="4" w:color="EEEEEE"/>
        </w:pBdr>
        <w:spacing w:after="240" w:afterAutospacing="0"/>
        <w:rPr>
          <w:rFonts w:ascii="Helvetica" w:hAnsi="Helvetica" w:cs="Helvetica"/>
          <w:color w:val="333333"/>
          <w:sz w:val="42"/>
          <w:szCs w:val="42"/>
        </w:rPr>
      </w:pPr>
      <w:hyperlink r:id="rId141" w:history="1">
        <w:r>
          <w:rPr>
            <w:rStyle w:val="a5"/>
            <w:rFonts w:ascii="Helvetica" w:hAnsi="Helvetica" w:cs="Helvetica"/>
            <w:color w:val="4183C4"/>
            <w:sz w:val="42"/>
            <w:szCs w:val="42"/>
          </w:rPr>
          <w:t>Exercise 7.1</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2" w:history="1">
        <w:r>
          <w:rPr>
            <w:rStyle w:val="a5"/>
            <w:rFonts w:ascii="Helvetica" w:hAnsi="Helvetica" w:cs="Helvetica"/>
            <w:color w:val="4183C4"/>
            <w:sz w:val="42"/>
            <w:szCs w:val="42"/>
          </w:rPr>
          <w:t>Exercise 7.2</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3" w:history="1">
        <w:r>
          <w:rPr>
            <w:rStyle w:val="a5"/>
            <w:rFonts w:ascii="Helvetica" w:hAnsi="Helvetica" w:cs="Helvetica"/>
            <w:color w:val="4183C4"/>
            <w:sz w:val="42"/>
            <w:szCs w:val="42"/>
          </w:rPr>
          <w:t>Exercise 7.3</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4" w:history="1">
        <w:r>
          <w:rPr>
            <w:rStyle w:val="a5"/>
            <w:rFonts w:ascii="Helvetica" w:hAnsi="Helvetica" w:cs="Helvetica"/>
            <w:color w:val="4183C4"/>
            <w:sz w:val="42"/>
            <w:szCs w:val="42"/>
          </w:rPr>
          <w:t>Exercise 7.4</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5" w:history="1">
        <w:r>
          <w:rPr>
            <w:rStyle w:val="a5"/>
            <w:rFonts w:ascii="Helvetica" w:hAnsi="Helvetica" w:cs="Helvetica"/>
            <w:color w:val="4183C4"/>
            <w:sz w:val="42"/>
            <w:szCs w:val="42"/>
          </w:rPr>
          <w:t>Exercise 7.5</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6" w:history="1">
        <w:r>
          <w:rPr>
            <w:rStyle w:val="a5"/>
            <w:rFonts w:ascii="Helvetica" w:hAnsi="Helvetica" w:cs="Helvetica"/>
            <w:color w:val="4183C4"/>
            <w:sz w:val="42"/>
            <w:szCs w:val="42"/>
          </w:rPr>
          <w:t>Exercise 7.6</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7" w:history="1">
        <w:r>
          <w:rPr>
            <w:rStyle w:val="a5"/>
            <w:rFonts w:ascii="Helvetica" w:hAnsi="Helvetica" w:cs="Helvetica"/>
            <w:color w:val="4183C4"/>
            <w:sz w:val="42"/>
            <w:szCs w:val="42"/>
          </w:rPr>
          <w:t>Exercise 7.7</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7.8</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Define</w:t>
      </w:r>
      <w:r>
        <w:rPr>
          <w:rStyle w:val="apple-converted-space"/>
          <w:rFonts w:ascii="Helvetica" w:hAnsi="Helvetica" w:cs="Helvetica"/>
          <w:color w:val="333333"/>
        </w:rPr>
        <w:t> </w:t>
      </w:r>
      <w:r>
        <w:rPr>
          <w:rStyle w:val="HTML0"/>
          <w:rFonts w:ascii="Consolas" w:hAnsi="Consolas" w:cs="Consolas"/>
          <w:color w:val="333333"/>
          <w:sz w:val="21"/>
          <w:szCs w:val="21"/>
        </w:rPr>
        <w:t>read</w:t>
      </w:r>
      <w:r>
        <w:rPr>
          <w:rFonts w:ascii="Helvetica" w:hAnsi="Helvetica" w:cs="Helvetica"/>
          <w:color w:val="333333"/>
        </w:rPr>
        <w:t>'s Sales_data parameter as plain reference since it's intended to change the</w:t>
      </w:r>
      <w:r>
        <w:rPr>
          <w:rStyle w:val="apple-converted-space"/>
          <w:rFonts w:ascii="Helvetica" w:hAnsi="Helvetica" w:cs="Helvetica"/>
          <w:color w:val="333333"/>
        </w:rPr>
        <w:t> </w:t>
      </w:r>
      <w:r>
        <w:rPr>
          <w:rStyle w:val="HTML0"/>
          <w:rFonts w:ascii="Consolas" w:hAnsi="Consolas" w:cs="Consolas"/>
          <w:color w:val="333333"/>
          <w:sz w:val="21"/>
          <w:szCs w:val="21"/>
        </w:rPr>
        <w:t>revenue</w:t>
      </w:r>
      <w:r>
        <w:rPr>
          <w:rFonts w:ascii="Helvetica" w:hAnsi="Helvetica" w:cs="Helvetica"/>
          <w:color w:val="333333"/>
        </w:rPr>
        <w:t>'s value.</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Define</w:t>
      </w:r>
      <w:r>
        <w:rPr>
          <w:rStyle w:val="apple-converted-space"/>
          <w:rFonts w:ascii="Helvetica" w:hAnsi="Helvetica" w:cs="Helvetica"/>
          <w:color w:val="333333"/>
        </w:rPr>
        <w:t> </w:t>
      </w:r>
      <w:r>
        <w:rPr>
          <w:rStyle w:val="HTML0"/>
          <w:rFonts w:ascii="Consolas" w:hAnsi="Consolas" w:cs="Consolas"/>
          <w:color w:val="333333"/>
          <w:sz w:val="21"/>
          <w:szCs w:val="21"/>
        </w:rPr>
        <w:t>print</w:t>
      </w:r>
      <w:r>
        <w:rPr>
          <w:rFonts w:ascii="Helvetica" w:hAnsi="Helvetica" w:cs="Helvetica"/>
          <w:color w:val="333333"/>
        </w:rPr>
        <w:t>'s Sales_data parameter as a reference to const since it isn't intended to change any member's value of this object.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48" w:history="1">
        <w:r>
          <w:rPr>
            <w:rStyle w:val="a5"/>
            <w:rFonts w:ascii="Helvetica" w:hAnsi="Helvetica" w:cs="Helvetica"/>
            <w:color w:val="4183C4"/>
            <w:sz w:val="42"/>
            <w:szCs w:val="42"/>
          </w:rPr>
          <w:t>Exercise 7.9</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7.10</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if</w:t>
      </w:r>
      <w:r>
        <w:rPr>
          <w:rFonts w:ascii="Consolas" w:hAnsi="Consolas" w:cs="Consolas"/>
          <w:color w:val="333333"/>
          <w:sz w:val="21"/>
          <w:szCs w:val="21"/>
        </w:rPr>
        <w:t>(read(read(cin, data1), data2))</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we can try to divide it like that:</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lastRenderedPageBreak/>
        <w:t>std::istream &amp;firstStep = read(cin, data1);</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sdt::istream &amp;secondStep = read(firstStep, data2);</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if (secondStep)</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condition of the</w:t>
      </w:r>
      <w:r>
        <w:rPr>
          <w:rStyle w:val="apple-converted-space"/>
          <w:rFonts w:ascii="Helvetica" w:hAnsi="Helvetica" w:cs="Helvetica"/>
          <w:color w:val="333333"/>
        </w:rPr>
        <w:t> </w:t>
      </w:r>
      <w:r>
        <w:rPr>
          <w:rStyle w:val="HTML0"/>
          <w:rFonts w:ascii="Consolas" w:hAnsi="Consolas" w:cs="Consolas"/>
          <w:color w:val="333333"/>
          <w:sz w:val="21"/>
          <w:szCs w:val="21"/>
        </w:rPr>
        <w:t>if</w:t>
      </w:r>
      <w:r>
        <w:rPr>
          <w:rStyle w:val="apple-converted-space"/>
          <w:rFonts w:ascii="Helvetica" w:hAnsi="Helvetica" w:cs="Helvetica"/>
          <w:color w:val="333333"/>
        </w:rPr>
        <w:t> </w:t>
      </w:r>
      <w:r>
        <w:rPr>
          <w:rFonts w:ascii="Helvetica" w:hAnsi="Helvetica" w:cs="Helvetica"/>
          <w:color w:val="333333"/>
        </w:rPr>
        <w:t>statement would read two Sales_data object at one time.</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7.11</w:t>
      </w:r>
      <w:r>
        <w:rPr>
          <w:rStyle w:val="apple-converted-space"/>
          <w:rFonts w:ascii="Helvetica" w:hAnsi="Helvetica" w:cs="Helvetica"/>
          <w:color w:val="333333"/>
          <w:sz w:val="42"/>
          <w:szCs w:val="42"/>
        </w:rPr>
        <w:t> </w:t>
      </w:r>
      <w:hyperlink r:id="rId149"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150" w:history="1">
        <w:r>
          <w:rPr>
            <w:rStyle w:val="a5"/>
            <w:rFonts w:ascii="Helvetica" w:hAnsi="Helvetica" w:cs="Helvetica"/>
            <w:color w:val="4183C4"/>
            <w:sz w:val="42"/>
            <w:szCs w:val="42"/>
          </w:rPr>
          <w:t>CPP</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1" w:history="1">
        <w:r>
          <w:rPr>
            <w:rStyle w:val="a5"/>
            <w:rFonts w:ascii="Helvetica" w:hAnsi="Helvetica" w:cs="Helvetica"/>
            <w:color w:val="4183C4"/>
            <w:sz w:val="42"/>
            <w:szCs w:val="42"/>
          </w:rPr>
          <w:t>Exercise 7.12</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2" w:history="1">
        <w:r>
          <w:rPr>
            <w:rStyle w:val="a5"/>
            <w:rFonts w:ascii="Helvetica" w:hAnsi="Helvetica" w:cs="Helvetica"/>
            <w:color w:val="4183C4"/>
            <w:sz w:val="42"/>
            <w:szCs w:val="42"/>
          </w:rPr>
          <w:t>Exercise 7.13</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7.14</w:t>
      </w:r>
    </w:p>
    <w:p w:rsidR="00B70D7E" w:rsidRDefault="00B70D7E" w:rsidP="00B70D7E">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Sales_data</w:t>
      </w:r>
      <w:r>
        <w:rPr>
          <w:rFonts w:ascii="Consolas" w:hAnsi="Consolas" w:cs="Consolas"/>
          <w:color w:val="333333"/>
          <w:sz w:val="21"/>
          <w:szCs w:val="21"/>
        </w:rPr>
        <w:t>() : units_sold(</w:t>
      </w:r>
      <w:r>
        <w:rPr>
          <w:rStyle w:val="pl-c1"/>
          <w:rFonts w:ascii="Consolas" w:hAnsi="Consolas" w:cs="Consolas"/>
          <w:color w:val="0086B3"/>
          <w:sz w:val="21"/>
          <w:szCs w:val="21"/>
        </w:rPr>
        <w:t>0</w:t>
      </w:r>
      <w:r>
        <w:rPr>
          <w:rFonts w:ascii="Consolas" w:hAnsi="Consolas" w:cs="Consolas"/>
          <w:color w:val="333333"/>
          <w:sz w:val="21"/>
          <w:szCs w:val="21"/>
        </w:rPr>
        <w:t>) , revenue(</w:t>
      </w:r>
      <w:r>
        <w:rPr>
          <w:rStyle w:val="pl-c1"/>
          <w:rFonts w:ascii="Consolas" w:hAnsi="Consolas" w:cs="Consolas"/>
          <w:color w:val="0086B3"/>
          <w:sz w:val="21"/>
          <w:szCs w:val="21"/>
        </w:rPr>
        <w:t>0</w:t>
      </w: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3" w:history="1">
        <w:r>
          <w:rPr>
            <w:rStyle w:val="a5"/>
            <w:rFonts w:ascii="Helvetica" w:hAnsi="Helvetica" w:cs="Helvetica"/>
            <w:color w:val="4183C4"/>
            <w:sz w:val="42"/>
            <w:szCs w:val="42"/>
          </w:rPr>
          <w:t>Exercise 7.15</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7.16</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There are no restrictions on how often an access specifier may appear.The specified access level remains in effect until the next access specifier or the end of the class body.</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members which are accessible to all parts of the program should define after a public specifier.</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members which are accessible to the member functions of the class but are not accessible to code that uses the class should define after a private specifier.</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7.17</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only difference between using</w:t>
      </w:r>
      <w:r>
        <w:rPr>
          <w:rStyle w:val="apple-converted-space"/>
          <w:rFonts w:ascii="Helvetica" w:hAnsi="Helvetica" w:cs="Helvetica"/>
          <w:color w:val="333333"/>
        </w:rPr>
        <w:t> </w:t>
      </w:r>
      <w:r>
        <w:rPr>
          <w:rStyle w:val="HTML0"/>
          <w:rFonts w:ascii="Consolas" w:hAnsi="Consolas" w:cs="Consolas"/>
          <w:color w:val="333333"/>
          <w:sz w:val="21"/>
          <w:szCs w:val="21"/>
        </w:rPr>
        <w:t>class</w:t>
      </w:r>
      <w:r>
        <w:rPr>
          <w:rStyle w:val="apple-converted-space"/>
          <w:rFonts w:ascii="Helvetica" w:hAnsi="Helvetica" w:cs="Helvetica"/>
          <w:color w:val="333333"/>
        </w:rPr>
        <w:t> </w:t>
      </w:r>
      <w:r>
        <w:rPr>
          <w:rFonts w:ascii="Helvetica" w:hAnsi="Helvetica" w:cs="Helvetica"/>
          <w:color w:val="333333"/>
        </w:rPr>
        <w:t>and using</w:t>
      </w:r>
      <w:r>
        <w:rPr>
          <w:rStyle w:val="apple-converted-space"/>
          <w:rFonts w:ascii="Helvetica" w:hAnsi="Helvetica" w:cs="Helvetica"/>
          <w:color w:val="333333"/>
        </w:rPr>
        <w:t> </w:t>
      </w:r>
      <w:r>
        <w:rPr>
          <w:rStyle w:val="HTML0"/>
          <w:rFonts w:ascii="Consolas" w:hAnsi="Consolas" w:cs="Consolas"/>
          <w:color w:val="333333"/>
          <w:sz w:val="21"/>
          <w:szCs w:val="21"/>
        </w:rPr>
        <w:t>struct</w:t>
      </w:r>
      <w:r>
        <w:rPr>
          <w:rStyle w:val="apple-converted-space"/>
          <w:rFonts w:ascii="Helvetica" w:hAnsi="Helvetica" w:cs="Helvetica"/>
          <w:color w:val="333333"/>
        </w:rPr>
        <w:t> </w:t>
      </w:r>
      <w:r>
        <w:rPr>
          <w:rFonts w:ascii="Helvetica" w:hAnsi="Helvetica" w:cs="Helvetica"/>
          <w:color w:val="333333"/>
        </w:rPr>
        <w:t>to define a class is the default access level. (</w:t>
      </w:r>
      <w:r>
        <w:rPr>
          <w:rStyle w:val="HTML0"/>
          <w:rFonts w:ascii="Consolas" w:hAnsi="Consolas" w:cs="Consolas"/>
          <w:color w:val="333333"/>
          <w:sz w:val="21"/>
          <w:szCs w:val="21"/>
        </w:rPr>
        <w:t>class</w:t>
      </w:r>
      <w:r>
        <w:rPr>
          <w:rStyle w:val="apple-converted-space"/>
          <w:rFonts w:ascii="Helvetica" w:hAnsi="Helvetica" w:cs="Helvetica"/>
          <w:color w:val="333333"/>
        </w:rPr>
        <w:t> </w:t>
      </w:r>
      <w:r>
        <w:rPr>
          <w:rFonts w:ascii="Helvetica" w:hAnsi="Helvetica" w:cs="Helvetica"/>
          <w:color w:val="333333"/>
        </w:rPr>
        <w:t>: private,</w:t>
      </w:r>
      <w:r>
        <w:rPr>
          <w:rStyle w:val="apple-converted-space"/>
          <w:rFonts w:ascii="Helvetica" w:hAnsi="Helvetica" w:cs="Helvetica"/>
          <w:color w:val="333333"/>
        </w:rPr>
        <w:t> </w:t>
      </w:r>
      <w:r>
        <w:rPr>
          <w:rStyle w:val="HTML0"/>
          <w:rFonts w:ascii="Consolas" w:hAnsi="Consolas" w:cs="Consolas"/>
          <w:color w:val="333333"/>
          <w:sz w:val="21"/>
          <w:szCs w:val="21"/>
        </w:rPr>
        <w:t>struct</w:t>
      </w:r>
      <w:r>
        <w:rPr>
          <w:rStyle w:val="apple-converted-space"/>
          <w:rFonts w:ascii="Helvetica" w:hAnsi="Helvetica" w:cs="Helvetica"/>
          <w:color w:val="333333"/>
        </w:rPr>
        <w:t> </w:t>
      </w:r>
      <w:r>
        <w:rPr>
          <w:rFonts w:ascii="Helvetica" w:hAnsi="Helvetica" w:cs="Helvetica"/>
          <w:color w:val="333333"/>
        </w:rPr>
        <w:t>: public)</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7.18</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encapsulation is the separation of implementation from interface. It hides the implementation details of a type. (In C++, encapsulation is enforced by putting the implementation in the private part of a class)</w:t>
      </w:r>
    </w:p>
    <w:p w:rsidR="00B70D7E" w:rsidRDefault="00B70D7E" w:rsidP="00B70D7E">
      <w:pPr>
        <w:spacing w:before="240" w:after="240"/>
        <w:rPr>
          <w:rFonts w:ascii="宋体" w:hAnsi="宋体" w:cs="宋体"/>
        </w:rPr>
      </w:pPr>
      <w:r>
        <w:pict>
          <v:rect id="_x0000_i1025" style="width:0;height:3pt" o:hralign="center" o:hrstd="t" o:hrnoshade="t" o:hr="t" fillcolor="#333" stroked="f"/>
        </w:pic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Important advantages:</w:t>
      </w:r>
    </w:p>
    <w:p w:rsidR="00B70D7E" w:rsidRDefault="00B70D7E" w:rsidP="00B70D7E">
      <w:pPr>
        <w:widowControl/>
        <w:numPr>
          <w:ilvl w:val="0"/>
          <w:numId w:val="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User code cannot inadvertently corrupt the state of an encapsulation object.</w:t>
      </w:r>
    </w:p>
    <w:p w:rsidR="00B70D7E" w:rsidRDefault="00B70D7E" w:rsidP="00B70D7E">
      <w:pPr>
        <w:widowControl/>
        <w:numPr>
          <w:ilvl w:val="0"/>
          <w:numId w:val="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implementation of an encapsulated class can change over time without requiring changes in user-level code.</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7.19</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public include: constructors,</w:t>
      </w:r>
      <w:r>
        <w:rPr>
          <w:rStyle w:val="apple-converted-space"/>
          <w:rFonts w:ascii="Helvetica" w:hAnsi="Helvetica" w:cs="Helvetica"/>
          <w:color w:val="333333"/>
        </w:rPr>
        <w:t> </w:t>
      </w:r>
      <w:r>
        <w:rPr>
          <w:rStyle w:val="HTML0"/>
          <w:rFonts w:ascii="Consolas" w:hAnsi="Consolas" w:cs="Consolas"/>
          <w:color w:val="333333"/>
          <w:sz w:val="21"/>
          <w:szCs w:val="21"/>
        </w:rPr>
        <w:t>getName()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getAddress()</w:t>
      </w:r>
      <w:r>
        <w:rPr>
          <w:rFonts w:ascii="Helvetica" w:hAnsi="Helvetica" w:cs="Helvetica"/>
          <w:color w:val="333333"/>
        </w:rPr>
        <w:t>. private include:</w:t>
      </w:r>
      <w:r>
        <w:rPr>
          <w:rStyle w:val="apple-converted-space"/>
          <w:rFonts w:ascii="Helvetica" w:hAnsi="Helvetica" w:cs="Helvetica"/>
          <w:color w:val="333333"/>
        </w:rPr>
        <w:t> </w:t>
      </w:r>
      <w:r>
        <w:rPr>
          <w:rStyle w:val="HTML0"/>
          <w:rFonts w:ascii="Consolas" w:hAnsi="Consolas" w:cs="Consolas"/>
          <w:color w:val="333333"/>
          <w:sz w:val="21"/>
          <w:szCs w:val="21"/>
        </w:rPr>
        <w:t>name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address</w:t>
      </w:r>
      <w:r>
        <w:rPr>
          <w:rFonts w:ascii="Helvetica" w:hAnsi="Helvetica" w:cs="Helvetica"/>
          <w:color w:val="333333"/>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interface should be defined as public, the data shouldn't expose to outside of the class.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7.20</w:t>
      </w:r>
    </w:p>
    <w:p w:rsidR="00B70D7E" w:rsidRDefault="00B70D7E" w:rsidP="00B70D7E">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friend</w:t>
      </w:r>
      <w:r>
        <w:rPr>
          <w:rStyle w:val="apple-converted-space"/>
          <w:rFonts w:ascii="Helvetica" w:hAnsi="Helvetica" w:cs="Helvetica"/>
          <w:color w:val="333333"/>
        </w:rPr>
        <w:t> </w:t>
      </w:r>
      <w:r>
        <w:rPr>
          <w:rFonts w:ascii="Helvetica" w:hAnsi="Helvetica" w:cs="Helvetica"/>
          <w:color w:val="333333"/>
        </w:rPr>
        <w:t>is a mechanism by which a class grants access to its nonpublic members. They have the same rights as members.</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Pros</w:t>
      </w:r>
      <w:r>
        <w:rPr>
          <w:rFonts w:ascii="Helvetica" w:hAnsi="Helvetica" w:cs="Helvetica"/>
          <w:color w:val="333333"/>
        </w:rPr>
        <w:t>:</w:t>
      </w:r>
    </w:p>
    <w:p w:rsidR="00B70D7E" w:rsidRDefault="00B70D7E" w:rsidP="00B70D7E">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useful functions can refer to class members in the class scope without needing to explicitly prefix them with the class name.</w:t>
      </w:r>
    </w:p>
    <w:p w:rsidR="00B70D7E" w:rsidRDefault="00B70D7E" w:rsidP="00B70D7E">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you can access all the nonpublic members conveniently.</w:t>
      </w:r>
    </w:p>
    <w:p w:rsidR="00B70D7E" w:rsidRDefault="00B70D7E" w:rsidP="00B70D7E">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sometimes, more readable to the users of class.</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Cons</w:t>
      </w:r>
      <w:r>
        <w:rPr>
          <w:rFonts w:ascii="Helvetica" w:hAnsi="Helvetica" w:cs="Helvetica"/>
          <w:color w:val="333333"/>
        </w:rPr>
        <w:t>:</w:t>
      </w:r>
    </w:p>
    <w:p w:rsidR="00B70D7E" w:rsidRDefault="00B70D7E" w:rsidP="00B70D7E">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lessens encapsulation and therefore maintainability.</w:t>
      </w:r>
    </w:p>
    <w:p w:rsidR="00B70D7E" w:rsidRDefault="00B70D7E" w:rsidP="00B70D7E">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code verbosity, declarations inside the class, outside the class.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4" w:history="1">
        <w:r>
          <w:rPr>
            <w:rStyle w:val="a5"/>
            <w:rFonts w:ascii="Helvetica" w:hAnsi="Helvetica" w:cs="Helvetica"/>
            <w:color w:val="4183C4"/>
            <w:sz w:val="42"/>
            <w:szCs w:val="42"/>
          </w:rPr>
          <w:t>Exercise 7.21</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5" w:history="1">
        <w:r>
          <w:rPr>
            <w:rStyle w:val="a5"/>
            <w:rFonts w:ascii="Helvetica" w:hAnsi="Helvetica" w:cs="Helvetica"/>
            <w:color w:val="4183C4"/>
            <w:sz w:val="42"/>
            <w:szCs w:val="42"/>
          </w:rPr>
          <w:t>Exercise 7.22</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7.23</w:t>
      </w:r>
      <w:r>
        <w:rPr>
          <w:rStyle w:val="apple-converted-space"/>
          <w:rFonts w:ascii="Helvetica" w:hAnsi="Helvetica" w:cs="Helvetica"/>
          <w:color w:val="333333"/>
          <w:sz w:val="42"/>
          <w:szCs w:val="42"/>
        </w:rPr>
        <w:t> </w:t>
      </w:r>
      <w:hyperlink r:id="rId156"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157" w:history="1">
        <w:r>
          <w:rPr>
            <w:rStyle w:val="a5"/>
            <w:rFonts w:ascii="Helvetica" w:hAnsi="Helvetica" w:cs="Helvetica"/>
            <w:color w:val="4183C4"/>
            <w:sz w:val="42"/>
            <w:szCs w:val="42"/>
          </w:rPr>
          <w:t>CPP</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58" w:history="1">
        <w:r>
          <w:rPr>
            <w:rStyle w:val="a5"/>
            <w:rFonts w:ascii="Helvetica" w:hAnsi="Helvetica" w:cs="Helvetica"/>
            <w:color w:val="4183C4"/>
            <w:sz w:val="42"/>
            <w:szCs w:val="42"/>
          </w:rPr>
          <w:t>Exercise 7.24</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7.25</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class below can rely on it. It goes in</w:t>
      </w:r>
      <w:r>
        <w:rPr>
          <w:rStyle w:val="apple-converted-space"/>
          <w:rFonts w:ascii="Helvetica" w:hAnsi="Helvetica" w:cs="Helvetica"/>
          <w:color w:val="333333"/>
        </w:rPr>
        <w:t> </w:t>
      </w:r>
      <w:r>
        <w:rPr>
          <w:rStyle w:val="a6"/>
          <w:rFonts w:ascii="Helvetica" w:hAnsi="Helvetica" w:cs="Helvetica"/>
          <w:color w:val="333333"/>
        </w:rPr>
        <w:t>Section 7.1.5</w:t>
      </w:r>
      <w:r>
        <w:rPr>
          <w:rFonts w:ascii="Helvetica" w:hAnsi="Helvetica" w:cs="Helvetica"/>
          <w:color w:val="333333"/>
        </w:rPr>
        <w:t>:</w:t>
      </w:r>
    </w:p>
    <w:p w:rsidR="00B70D7E" w:rsidRDefault="00B70D7E" w:rsidP="00B70D7E">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..the synthesized versions are unlikely to work correctly for classes that allocate resources that reside outside the class objects themselves.</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Moreover, the synthesized versions for copy, assignment, and destruction work correctly for classes that have</w:t>
      </w:r>
      <w:r>
        <w:rPr>
          <w:rStyle w:val="a4"/>
          <w:rFonts w:ascii="Helvetica" w:hAnsi="Helvetica" w:cs="Helvetica"/>
          <w:color w:val="777777"/>
        </w:rPr>
        <w:t>vector or string members</w:t>
      </w:r>
      <w:r>
        <w:rPr>
          <w:rFonts w:ascii="Helvetica" w:hAnsi="Helvetica" w:cs="Helvetica"/>
          <w:color w:val="777777"/>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Hence the class below which used only built-in type and strings can rely on the default version of copy and assignment. (by @Mooophy)</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7.26</w:t>
      </w:r>
      <w:r>
        <w:rPr>
          <w:rStyle w:val="apple-converted-space"/>
          <w:rFonts w:ascii="Helvetica" w:hAnsi="Helvetica" w:cs="Helvetica"/>
          <w:color w:val="333333"/>
          <w:sz w:val="42"/>
          <w:szCs w:val="42"/>
        </w:rPr>
        <w:t> </w:t>
      </w:r>
      <w:hyperlink r:id="rId159"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160" w:history="1">
        <w:r>
          <w:rPr>
            <w:rStyle w:val="a5"/>
            <w:rFonts w:ascii="Helvetica" w:hAnsi="Helvetica" w:cs="Helvetica"/>
            <w:color w:val="4183C4"/>
            <w:sz w:val="42"/>
            <w:szCs w:val="42"/>
          </w:rPr>
          <w:t>CPP</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7.27</w:t>
      </w:r>
      <w:r>
        <w:rPr>
          <w:rStyle w:val="apple-converted-space"/>
          <w:rFonts w:ascii="Helvetica" w:hAnsi="Helvetica" w:cs="Helvetica"/>
          <w:color w:val="333333"/>
          <w:sz w:val="42"/>
          <w:szCs w:val="42"/>
        </w:rPr>
        <w:t> </w:t>
      </w:r>
      <w:hyperlink r:id="rId161" w:history="1">
        <w:r>
          <w:rPr>
            <w:rStyle w:val="a5"/>
            <w:rFonts w:ascii="Helvetica" w:hAnsi="Helvetica" w:cs="Helvetica"/>
            <w:color w:val="4183C4"/>
            <w:sz w:val="42"/>
            <w:szCs w:val="42"/>
          </w:rPr>
          <w:t>Class</w:t>
        </w:r>
      </w:hyperlink>
      <w:r>
        <w:rPr>
          <w:rFonts w:ascii="Helvetica" w:hAnsi="Helvetica" w:cs="Helvetica"/>
          <w:color w:val="333333"/>
          <w:sz w:val="42"/>
          <w:szCs w:val="42"/>
        </w:rPr>
        <w:t>|</w:t>
      </w:r>
      <w:hyperlink r:id="rId162" w:history="1">
        <w:r>
          <w:rPr>
            <w:rStyle w:val="a5"/>
            <w:rFonts w:ascii="Helvetica" w:hAnsi="Helvetica" w:cs="Helvetica"/>
            <w:color w:val="4183C4"/>
            <w:sz w:val="42"/>
            <w:szCs w:val="42"/>
          </w:rPr>
          <w:t>Test</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7.28</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second call to</w:t>
      </w:r>
      <w:r>
        <w:rPr>
          <w:rStyle w:val="apple-converted-space"/>
          <w:rFonts w:ascii="Helvetica" w:hAnsi="Helvetica" w:cs="Helvetica"/>
          <w:color w:val="333333"/>
        </w:rPr>
        <w:t> </w:t>
      </w:r>
      <w:r>
        <w:rPr>
          <w:rStyle w:val="HTML0"/>
          <w:rFonts w:ascii="Consolas" w:hAnsi="Consolas" w:cs="Consolas"/>
          <w:color w:val="333333"/>
          <w:sz w:val="21"/>
          <w:szCs w:val="21"/>
        </w:rPr>
        <w:t>display</w:t>
      </w:r>
      <w:r>
        <w:rPr>
          <w:rStyle w:val="apple-converted-space"/>
          <w:rFonts w:ascii="Helvetica" w:hAnsi="Helvetica" w:cs="Helvetica"/>
          <w:color w:val="333333"/>
        </w:rPr>
        <w:t> </w:t>
      </w:r>
      <w:r>
        <w:rPr>
          <w:rFonts w:ascii="Helvetica" w:hAnsi="Helvetica" w:cs="Helvetica"/>
          <w:color w:val="333333"/>
        </w:rPr>
        <w:t>couldn't print</w:t>
      </w:r>
      <w:r>
        <w:rPr>
          <w:rStyle w:val="apple-converted-space"/>
          <w:rFonts w:ascii="Helvetica" w:hAnsi="Helvetica" w:cs="Helvetica"/>
          <w:color w:val="333333"/>
        </w:rPr>
        <w:t> </w:t>
      </w:r>
      <w:r>
        <w:rPr>
          <w:rStyle w:val="HTML0"/>
          <w:rFonts w:ascii="Consolas" w:hAnsi="Consolas" w:cs="Consolas"/>
          <w:color w:val="333333"/>
          <w:sz w:val="21"/>
          <w:szCs w:val="21"/>
        </w:rPr>
        <w:t>#</w:t>
      </w:r>
      <w:r>
        <w:rPr>
          <w:rStyle w:val="apple-converted-space"/>
          <w:rFonts w:ascii="Helvetica" w:hAnsi="Helvetica" w:cs="Helvetica"/>
          <w:color w:val="333333"/>
        </w:rPr>
        <w:t> </w:t>
      </w:r>
      <w:r>
        <w:rPr>
          <w:rFonts w:ascii="Helvetica" w:hAnsi="Helvetica" w:cs="Helvetica"/>
          <w:color w:val="333333"/>
        </w:rPr>
        <w:t>among the output, cause the call to</w:t>
      </w:r>
      <w:r>
        <w:rPr>
          <w:rStyle w:val="apple-converted-space"/>
          <w:rFonts w:ascii="Helvetica" w:hAnsi="Helvetica" w:cs="Helvetica"/>
          <w:color w:val="333333"/>
        </w:rPr>
        <w:t> </w:t>
      </w:r>
      <w:r>
        <w:rPr>
          <w:rStyle w:val="HTML0"/>
          <w:rFonts w:ascii="Consolas" w:hAnsi="Consolas" w:cs="Consolas"/>
          <w:color w:val="333333"/>
          <w:sz w:val="21"/>
          <w:szCs w:val="21"/>
        </w:rPr>
        <w:t>set</w:t>
      </w:r>
      <w:r>
        <w:rPr>
          <w:rStyle w:val="apple-converted-space"/>
          <w:rFonts w:ascii="Helvetica" w:hAnsi="Helvetica" w:cs="Helvetica"/>
          <w:color w:val="333333"/>
        </w:rPr>
        <w:t> </w:t>
      </w:r>
      <w:r>
        <w:rPr>
          <w:rFonts w:ascii="Helvetica" w:hAnsi="Helvetica" w:cs="Helvetica"/>
          <w:color w:val="333333"/>
        </w:rPr>
        <w:t>would change the</w:t>
      </w:r>
      <w:r>
        <w:rPr>
          <w:rStyle w:val="apple-converted-space"/>
          <w:rFonts w:ascii="Helvetica" w:hAnsi="Helvetica" w:cs="Helvetica"/>
          <w:color w:val="333333"/>
        </w:rPr>
        <w:t> </w:t>
      </w:r>
      <w:r>
        <w:rPr>
          <w:rStyle w:val="a4"/>
          <w:rFonts w:ascii="Helvetica" w:hAnsi="Helvetica" w:cs="Helvetica"/>
          <w:color w:val="333333"/>
        </w:rPr>
        <w:t>temporary copy</w:t>
      </w:r>
      <w:r>
        <w:rPr>
          <w:rFonts w:ascii="Helvetica" w:hAnsi="Helvetica" w:cs="Helvetica"/>
          <w:color w:val="333333"/>
        </w:rPr>
        <w:t>, not myScreen.</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7.29</w:t>
      </w:r>
    </w:p>
    <w:p w:rsidR="00B70D7E" w:rsidRDefault="00B70D7E" w:rsidP="00B70D7E">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#with '&amp;'</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lastRenderedPageBreak/>
        <w:t># without '&amp;'</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XXXXXXXXXXXXXXXXXXXXXXXXX</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7.30</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Pros</w:t>
      </w:r>
    </w:p>
    <w:p w:rsidR="00B70D7E" w:rsidRDefault="00B70D7E" w:rsidP="00B70D7E">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more explicit</w:t>
      </w:r>
    </w:p>
    <w:p w:rsidR="00B70D7E" w:rsidRDefault="00B70D7E" w:rsidP="00B70D7E">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less scope for misreading</w:t>
      </w:r>
    </w:p>
    <w:p w:rsidR="00B70D7E" w:rsidRDefault="00B70D7E" w:rsidP="00B70D7E">
      <w:pPr>
        <w:pStyle w:val="a3"/>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can use the member function parameter which name is same as the member name.</w:t>
      </w:r>
    </w:p>
    <w:p w:rsidR="00B70D7E" w:rsidRDefault="00B70D7E" w:rsidP="00B70D7E">
      <w:pPr>
        <w:pStyle w:val="HTML"/>
        <w:numPr>
          <w:ilvl w:val="0"/>
          <w:numId w:val="4"/>
        </w:numPr>
        <w:shd w:val="clear" w:color="auto" w:fill="F7F7F7"/>
        <w:tabs>
          <w:tab w:val="clear" w:pos="720"/>
        </w:tabs>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void setAddr(const std::string &amp;addr) {this-&gt;addr = addr;}</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Cons</w:t>
      </w:r>
    </w:p>
    <w:p w:rsidR="00B70D7E" w:rsidRDefault="00B70D7E" w:rsidP="00B70D7E">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more to read</w:t>
      </w:r>
    </w:p>
    <w:p w:rsidR="00B70D7E" w:rsidRDefault="00B70D7E" w:rsidP="00B70D7E">
      <w:pPr>
        <w:pStyle w:val="a3"/>
        <w:numPr>
          <w:ilvl w:val="0"/>
          <w:numId w:val="5"/>
        </w:numPr>
        <w:spacing w:before="240" w:beforeAutospacing="0" w:after="240" w:afterAutospacing="0" w:line="384" w:lineRule="atLeast"/>
        <w:rPr>
          <w:rFonts w:ascii="Helvetica" w:hAnsi="Helvetica" w:cs="Helvetica"/>
          <w:color w:val="333333"/>
        </w:rPr>
      </w:pPr>
      <w:r>
        <w:rPr>
          <w:rFonts w:ascii="Helvetica" w:hAnsi="Helvetica" w:cs="Helvetica"/>
          <w:color w:val="333333"/>
        </w:rPr>
        <w:t>sometimes redundant</w:t>
      </w:r>
    </w:p>
    <w:p w:rsidR="00B70D7E" w:rsidRDefault="00B70D7E" w:rsidP="00B70D7E">
      <w:pPr>
        <w:pStyle w:val="HTML"/>
        <w:numPr>
          <w:ilvl w:val="0"/>
          <w:numId w:val="5"/>
        </w:numPr>
        <w:shd w:val="clear" w:color="auto" w:fill="F7F7F7"/>
        <w:tabs>
          <w:tab w:val="clear" w:pos="720"/>
        </w:tabs>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std::string getAddr() const { return this-&gt;addr; } // unnecessary</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63" w:history="1">
        <w:r>
          <w:rPr>
            <w:rStyle w:val="a5"/>
            <w:rFonts w:ascii="Helvetica" w:hAnsi="Helvetica" w:cs="Helvetica"/>
            <w:color w:val="4183C4"/>
            <w:sz w:val="42"/>
            <w:szCs w:val="42"/>
          </w:rPr>
          <w:t>Exercise 7.31</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64" w:history="1">
        <w:r>
          <w:rPr>
            <w:rStyle w:val="a5"/>
            <w:rFonts w:ascii="Helvetica" w:hAnsi="Helvetica" w:cs="Helvetica"/>
            <w:color w:val="4183C4"/>
            <w:sz w:val="42"/>
            <w:szCs w:val="42"/>
          </w:rPr>
          <w:t>Exercise 7.32</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7.33</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[clang]error: unknown type name 'pos'</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Screen::pos </w:t>
      </w:r>
      <w:r>
        <w:rPr>
          <w:rStyle w:val="pl-en"/>
          <w:rFonts w:ascii="Consolas" w:hAnsi="Consolas" w:cs="Consolas"/>
          <w:color w:val="795DA3"/>
          <w:sz w:val="21"/>
          <w:szCs w:val="21"/>
        </w:rPr>
        <w:t>Screen::size</w:t>
      </w:r>
      <w:r>
        <w:rPr>
          <w:rFonts w:ascii="Consolas" w:hAnsi="Consolas" w:cs="Consolas"/>
          <w:color w:val="333333"/>
          <w:sz w:val="21"/>
          <w:szCs w:val="21"/>
        </w:rPr>
        <w:t xml:space="preserve">() </w:t>
      </w:r>
      <w:r>
        <w:rPr>
          <w:rStyle w:val="pl-k"/>
          <w:rFonts w:ascii="Consolas" w:hAnsi="Consolas" w:cs="Consolas"/>
          <w:color w:val="A71D5D"/>
          <w:sz w:val="21"/>
          <w:szCs w:val="21"/>
        </w:rPr>
        <w:t>const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height*width;</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7.34</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There is an error in</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dummy_fcn(pos height)</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p>
    <w:p w:rsidR="00B70D7E" w:rsidRDefault="00B70D7E" w:rsidP="00B70D7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Unknown type name 'pos'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7.35</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typedef</w:t>
      </w:r>
      <w:r>
        <w:rPr>
          <w:rFonts w:ascii="Consolas" w:hAnsi="Consolas" w:cs="Consolas"/>
          <w:color w:val="333333"/>
          <w:sz w:val="21"/>
          <w:szCs w:val="21"/>
        </w:rPr>
        <w:t xml:space="preserve"> string Type;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pl-en"/>
          <w:rFonts w:ascii="Consolas" w:hAnsi="Consolas" w:cs="Consolas"/>
          <w:color w:val="795DA3"/>
          <w:sz w:val="21"/>
          <w:szCs w:val="21"/>
        </w:rPr>
        <w:t>initVal</w:t>
      </w:r>
      <w:r>
        <w:rPr>
          <w:rFonts w:ascii="Consolas" w:hAnsi="Consolas" w:cs="Consolas"/>
          <w:color w:val="333333"/>
          <w:sz w:val="21"/>
          <w:szCs w:val="21"/>
        </w:rPr>
        <w:t xml:space="preserve">(); </w:t>
      </w:r>
      <w:r>
        <w:rPr>
          <w:rStyle w:val="pl-c"/>
          <w:rFonts w:ascii="Consolas" w:hAnsi="Consolas" w:cs="Consolas"/>
          <w:color w:val="969896"/>
          <w:sz w:val="21"/>
          <w:szCs w:val="21"/>
        </w:rPr>
        <w:t>// use `string`</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class</w:t>
      </w:r>
      <w:r>
        <w:rPr>
          <w:rFonts w:ascii="Consolas" w:hAnsi="Consolas" w:cs="Consolas"/>
          <w:color w:val="333333"/>
          <w:sz w:val="21"/>
          <w:szCs w:val="21"/>
        </w:rPr>
        <w:t xml:space="preserve"> </w:t>
      </w:r>
      <w:r>
        <w:rPr>
          <w:rStyle w:val="pl-en"/>
          <w:rFonts w:ascii="Consolas" w:hAnsi="Consolas" w:cs="Consolas"/>
          <w:color w:val="795DA3"/>
          <w:sz w:val="21"/>
          <w:szCs w:val="21"/>
        </w:rPr>
        <w:t>Exercise</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public: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typedef</w:t>
      </w: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Type;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Type </w:t>
      </w:r>
      <w:r>
        <w:rPr>
          <w:rStyle w:val="pl-en"/>
          <w:rFonts w:ascii="Consolas" w:hAnsi="Consolas" w:cs="Consolas"/>
          <w:color w:val="795DA3"/>
          <w:sz w:val="21"/>
          <w:szCs w:val="21"/>
        </w:rPr>
        <w:t>setVal</w:t>
      </w:r>
      <w:r>
        <w:rPr>
          <w:rFonts w:ascii="Consolas" w:hAnsi="Consolas" w:cs="Consolas"/>
          <w:color w:val="333333"/>
          <w:sz w:val="21"/>
          <w:szCs w:val="21"/>
        </w:rPr>
        <w:t xml:space="preserve">(Type); </w:t>
      </w:r>
      <w:r>
        <w:rPr>
          <w:rStyle w:val="pl-c"/>
          <w:rFonts w:ascii="Consolas" w:hAnsi="Consolas" w:cs="Consolas"/>
          <w:color w:val="969896"/>
          <w:sz w:val="21"/>
          <w:szCs w:val="21"/>
        </w:rPr>
        <w:t>// use `double`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Type </w:t>
      </w:r>
      <w:r>
        <w:rPr>
          <w:rStyle w:val="pl-en"/>
          <w:rFonts w:ascii="Consolas" w:hAnsi="Consolas" w:cs="Consolas"/>
          <w:color w:val="795DA3"/>
          <w:sz w:val="21"/>
          <w:szCs w:val="21"/>
        </w:rPr>
        <w:t>initVal</w:t>
      </w:r>
      <w:r>
        <w:rPr>
          <w:rFonts w:ascii="Consolas" w:hAnsi="Consolas" w:cs="Consolas"/>
          <w:color w:val="333333"/>
          <w:sz w:val="21"/>
          <w:szCs w:val="21"/>
        </w:rPr>
        <w:t xml:space="preserve">(); </w:t>
      </w:r>
      <w:r>
        <w:rPr>
          <w:rStyle w:val="pl-c"/>
          <w:rFonts w:ascii="Consolas" w:hAnsi="Consolas" w:cs="Consolas"/>
          <w:color w:val="969896"/>
          <w:sz w:val="21"/>
          <w:szCs w:val="21"/>
        </w:rPr>
        <w:t>// use `double`</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private: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val;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pl-en"/>
          <w:rFonts w:ascii="Consolas" w:hAnsi="Consolas" w:cs="Consolas"/>
          <w:color w:val="795DA3"/>
          <w:sz w:val="21"/>
          <w:szCs w:val="21"/>
        </w:rPr>
        <w:t>Exercise::setVal</w:t>
      </w:r>
      <w:r>
        <w:rPr>
          <w:rFonts w:ascii="Consolas" w:hAnsi="Consolas" w:cs="Consolas"/>
          <w:color w:val="333333"/>
          <w:sz w:val="21"/>
          <w:szCs w:val="21"/>
        </w:rPr>
        <w:t xml:space="preserve">(Type parm) {  </w:t>
      </w:r>
      <w:r>
        <w:rPr>
          <w:rStyle w:val="pl-c"/>
          <w:rFonts w:ascii="Consolas" w:hAnsi="Consolas" w:cs="Consolas"/>
          <w:color w:val="969896"/>
          <w:sz w:val="21"/>
          <w:szCs w:val="21"/>
        </w:rPr>
        <w:t>// first is `string`, second is `double`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pl-c1"/>
          <w:rFonts w:ascii="Consolas" w:hAnsi="Consolas" w:cs="Consolas"/>
          <w:color w:val="0086B3"/>
          <w:sz w:val="21"/>
          <w:szCs w:val="21"/>
        </w:rPr>
        <w:t>initVal</w:t>
      </w:r>
      <w:r>
        <w:rPr>
          <w:rFonts w:ascii="Consolas" w:hAnsi="Consolas" w:cs="Consolas"/>
          <w:color w:val="333333"/>
          <w:sz w:val="21"/>
          <w:szCs w:val="21"/>
        </w:rPr>
        <w:t xml:space="preserve">();     </w:t>
      </w:r>
      <w:r>
        <w:rPr>
          <w:rStyle w:val="pl-c"/>
          <w:rFonts w:ascii="Consolas" w:hAnsi="Consolas" w:cs="Consolas"/>
          <w:color w:val="969896"/>
          <w:sz w:val="21"/>
          <w:szCs w:val="21"/>
        </w:rPr>
        <w:t>// Exercise::initVal()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val;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fixed</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changed</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pl-en"/>
          <w:rFonts w:ascii="Consolas" w:hAnsi="Consolas" w:cs="Consolas"/>
          <w:color w:val="795DA3"/>
          <w:sz w:val="21"/>
          <w:szCs w:val="21"/>
        </w:rPr>
        <w:t>Exercise::setVal</w:t>
      </w:r>
      <w:r>
        <w:rPr>
          <w:rFonts w:ascii="Consolas" w:hAnsi="Consolas" w:cs="Consolas"/>
          <w:color w:val="333333"/>
          <w:sz w:val="21"/>
          <w:szCs w:val="21"/>
        </w:rPr>
        <w:t>(Type parm)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pl-c1"/>
          <w:rFonts w:ascii="Consolas" w:hAnsi="Consolas" w:cs="Consolas"/>
          <w:color w:val="0086B3"/>
          <w:sz w:val="21"/>
          <w:szCs w:val="21"/>
        </w:rPr>
        <w:t>initVal</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val;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to</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Exercise::Type </w:t>
      </w:r>
      <w:r>
        <w:rPr>
          <w:rStyle w:val="pl-en"/>
          <w:rFonts w:ascii="Consolas" w:hAnsi="Consolas" w:cs="Consolas"/>
          <w:color w:val="795DA3"/>
          <w:sz w:val="21"/>
          <w:szCs w:val="21"/>
        </w:rPr>
        <w:t>Exercise::setVal</w:t>
      </w:r>
      <w:r>
        <w:rPr>
          <w:rFonts w:ascii="Consolas" w:hAnsi="Consolas" w:cs="Consolas"/>
          <w:color w:val="333333"/>
          <w:sz w:val="21"/>
          <w:szCs w:val="21"/>
        </w:rPr>
        <w:t>(Type parm)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pl-c1"/>
          <w:rFonts w:ascii="Consolas" w:hAnsi="Consolas" w:cs="Consolas"/>
          <w:color w:val="0086B3"/>
          <w:sz w:val="21"/>
          <w:szCs w:val="21"/>
        </w:rPr>
        <w:t>initVal</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val;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Exercise::initVal()</w:t>
      </w:r>
      <w:r>
        <w:rPr>
          <w:rStyle w:val="apple-converted-space"/>
          <w:rFonts w:ascii="Helvetica" w:hAnsi="Helvetica" w:cs="Helvetica"/>
          <w:color w:val="333333"/>
        </w:rPr>
        <w:t> </w:t>
      </w:r>
      <w:r>
        <w:rPr>
          <w:rFonts w:ascii="Helvetica" w:hAnsi="Helvetica" w:cs="Helvetica"/>
          <w:color w:val="333333"/>
        </w:rPr>
        <w:t>should be defined.</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7.36</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this case, the constructor initializer makes it appear as if</w:t>
      </w:r>
      <w:r>
        <w:rPr>
          <w:rStyle w:val="apple-converted-space"/>
          <w:rFonts w:ascii="Helvetica" w:hAnsi="Helvetica" w:cs="Helvetica"/>
          <w:color w:val="777777"/>
        </w:rPr>
        <w:t> </w:t>
      </w:r>
      <w:r>
        <w:rPr>
          <w:rStyle w:val="HTML0"/>
          <w:rFonts w:ascii="Consolas" w:hAnsi="Consolas" w:cs="Consolas"/>
          <w:color w:val="777777"/>
          <w:sz w:val="21"/>
          <w:szCs w:val="21"/>
        </w:rPr>
        <w:t>base</w:t>
      </w:r>
      <w:r>
        <w:rPr>
          <w:rStyle w:val="apple-converted-space"/>
          <w:rFonts w:ascii="Helvetica" w:hAnsi="Helvetica" w:cs="Helvetica"/>
          <w:color w:val="777777"/>
        </w:rPr>
        <w:t> </w:t>
      </w:r>
      <w:r>
        <w:rPr>
          <w:rFonts w:ascii="Helvetica" w:hAnsi="Helvetica" w:cs="Helvetica"/>
          <w:color w:val="777777"/>
        </w:rPr>
        <w:t>is initialized with</w:t>
      </w:r>
      <w:r>
        <w:rPr>
          <w:rStyle w:val="apple-converted-space"/>
          <w:rFonts w:ascii="Helvetica" w:hAnsi="Helvetica" w:cs="Helvetica"/>
          <w:color w:val="777777"/>
        </w:rPr>
        <w:t> </w:t>
      </w:r>
      <w:r>
        <w:rPr>
          <w:rStyle w:val="HTML0"/>
          <w:rFonts w:ascii="Consolas" w:hAnsi="Consolas" w:cs="Consolas"/>
          <w:color w:val="777777"/>
          <w:sz w:val="21"/>
          <w:szCs w:val="21"/>
        </w:rPr>
        <w:t>i</w:t>
      </w:r>
      <w:r>
        <w:rPr>
          <w:rStyle w:val="apple-converted-space"/>
          <w:rFonts w:ascii="Helvetica" w:hAnsi="Helvetica" w:cs="Helvetica"/>
          <w:color w:val="777777"/>
        </w:rPr>
        <w:t> </w:t>
      </w:r>
      <w:r>
        <w:rPr>
          <w:rFonts w:ascii="Helvetica" w:hAnsi="Helvetica" w:cs="Helvetica"/>
          <w:color w:val="777777"/>
        </w:rPr>
        <w:t>and then</w:t>
      </w:r>
      <w:r>
        <w:rPr>
          <w:rStyle w:val="apple-converted-space"/>
          <w:rFonts w:ascii="Helvetica" w:hAnsi="Helvetica" w:cs="Helvetica"/>
          <w:color w:val="777777"/>
        </w:rPr>
        <w:t> </w:t>
      </w:r>
      <w:r>
        <w:rPr>
          <w:rStyle w:val="HTML0"/>
          <w:rFonts w:ascii="Consolas" w:hAnsi="Consolas" w:cs="Consolas"/>
          <w:color w:val="777777"/>
          <w:sz w:val="21"/>
          <w:szCs w:val="21"/>
        </w:rPr>
        <w:t>base</w:t>
      </w:r>
      <w:r>
        <w:rPr>
          <w:rStyle w:val="apple-converted-space"/>
          <w:rFonts w:ascii="Helvetica" w:hAnsi="Helvetica" w:cs="Helvetica"/>
          <w:color w:val="777777"/>
        </w:rPr>
        <w:t> </w:t>
      </w:r>
      <w:r>
        <w:rPr>
          <w:rFonts w:ascii="Helvetica" w:hAnsi="Helvetica" w:cs="Helvetica"/>
          <w:color w:val="777777"/>
        </w:rPr>
        <w:t>is used to initialize</w:t>
      </w:r>
      <w:r>
        <w:rPr>
          <w:rStyle w:val="apple-converted-space"/>
          <w:rFonts w:ascii="Helvetica" w:hAnsi="Helvetica" w:cs="Helvetica"/>
          <w:color w:val="777777"/>
        </w:rPr>
        <w:t> </w:t>
      </w:r>
      <w:r>
        <w:rPr>
          <w:rStyle w:val="HTML0"/>
          <w:rFonts w:ascii="Consolas" w:hAnsi="Consolas" w:cs="Consolas"/>
          <w:color w:val="777777"/>
          <w:sz w:val="21"/>
          <w:szCs w:val="21"/>
        </w:rPr>
        <w:t>rem</w:t>
      </w:r>
      <w:r>
        <w:rPr>
          <w:rFonts w:ascii="Helvetica" w:hAnsi="Helvetica" w:cs="Helvetica"/>
          <w:color w:val="777777"/>
        </w:rPr>
        <w:t>. However,</w:t>
      </w:r>
      <w:r>
        <w:rPr>
          <w:rStyle w:val="apple-converted-space"/>
          <w:rFonts w:ascii="Helvetica" w:hAnsi="Helvetica" w:cs="Helvetica"/>
          <w:color w:val="777777"/>
        </w:rPr>
        <w:t> </w:t>
      </w:r>
      <w:r>
        <w:rPr>
          <w:rStyle w:val="HTML0"/>
          <w:rFonts w:ascii="Consolas" w:hAnsi="Consolas" w:cs="Consolas"/>
          <w:color w:val="777777"/>
          <w:sz w:val="21"/>
          <w:szCs w:val="21"/>
        </w:rPr>
        <w:t>base</w:t>
      </w:r>
      <w:r>
        <w:rPr>
          <w:rStyle w:val="apple-converted-space"/>
          <w:rFonts w:ascii="Helvetica" w:hAnsi="Helvetica" w:cs="Helvetica"/>
          <w:color w:val="777777"/>
        </w:rPr>
        <w:t> </w:t>
      </w:r>
      <w:r>
        <w:rPr>
          <w:rFonts w:ascii="Helvetica" w:hAnsi="Helvetica" w:cs="Helvetica"/>
          <w:color w:val="777777"/>
        </w:rPr>
        <w:t>is initialized first. The effect of this initializer is to initialize</w:t>
      </w:r>
      <w:r>
        <w:rPr>
          <w:rStyle w:val="apple-converted-space"/>
          <w:rFonts w:ascii="Helvetica" w:hAnsi="Helvetica" w:cs="Helvetica"/>
          <w:color w:val="777777"/>
        </w:rPr>
        <w:t> </w:t>
      </w:r>
      <w:r>
        <w:rPr>
          <w:rStyle w:val="HTML0"/>
          <w:rFonts w:ascii="Consolas" w:hAnsi="Consolas" w:cs="Consolas"/>
          <w:color w:val="777777"/>
          <w:sz w:val="21"/>
          <w:szCs w:val="21"/>
        </w:rPr>
        <w:t>rem</w:t>
      </w:r>
      <w:r>
        <w:rPr>
          <w:rStyle w:val="apple-converted-space"/>
          <w:rFonts w:ascii="Helvetica" w:hAnsi="Helvetica" w:cs="Helvetica"/>
          <w:color w:val="777777"/>
        </w:rPr>
        <w:t> </w:t>
      </w:r>
      <w:r>
        <w:rPr>
          <w:rFonts w:ascii="Helvetica" w:hAnsi="Helvetica" w:cs="Helvetica"/>
          <w:color w:val="777777"/>
        </w:rPr>
        <w:t>with the undefined value of</w:t>
      </w:r>
      <w:r>
        <w:rPr>
          <w:rStyle w:val="apple-converted-space"/>
          <w:rFonts w:ascii="Helvetica" w:hAnsi="Helvetica" w:cs="Helvetica"/>
          <w:color w:val="777777"/>
        </w:rPr>
        <w:t> </w:t>
      </w:r>
      <w:r>
        <w:rPr>
          <w:rStyle w:val="HTML0"/>
          <w:rFonts w:ascii="Consolas" w:hAnsi="Consolas" w:cs="Consolas"/>
          <w:color w:val="777777"/>
          <w:sz w:val="21"/>
          <w:szCs w:val="21"/>
        </w:rPr>
        <w:t>base</w:t>
      </w:r>
      <w:r>
        <w:rPr>
          <w:rFonts w:ascii="Helvetica" w:hAnsi="Helvetica" w:cs="Helvetica"/>
          <w:color w:val="777777"/>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fixd</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X</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X</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i, </w:t>
      </w:r>
      <w:r>
        <w:rPr>
          <w:rStyle w:val="pl-k"/>
          <w:rFonts w:ascii="Consolas" w:hAnsi="Consolas" w:cs="Consolas"/>
          <w:color w:val="A71D5D"/>
          <w:sz w:val="21"/>
          <w:szCs w:val="21"/>
        </w:rPr>
        <w:t>int</w:t>
      </w:r>
      <w:r>
        <w:rPr>
          <w:rFonts w:ascii="Consolas" w:hAnsi="Consolas" w:cs="Consolas"/>
          <w:color w:val="333333"/>
          <w:sz w:val="21"/>
          <w:szCs w:val="21"/>
        </w:rPr>
        <w:t xml:space="preserve"> j): base(i), rem(base % j) {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base, rem;</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7.37</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Sales_data </w:t>
      </w:r>
      <w:r>
        <w:rPr>
          <w:rStyle w:val="pl-en"/>
          <w:rFonts w:ascii="Consolas" w:hAnsi="Consolas" w:cs="Consolas"/>
          <w:color w:val="795DA3"/>
          <w:sz w:val="21"/>
          <w:szCs w:val="21"/>
        </w:rPr>
        <w:t>first_item</w:t>
      </w:r>
      <w:r>
        <w:rPr>
          <w:rFonts w:ascii="Consolas" w:hAnsi="Consolas" w:cs="Consolas"/>
          <w:color w:val="333333"/>
          <w:sz w:val="21"/>
          <w:szCs w:val="21"/>
        </w:rPr>
        <w:t xml:space="preserve">(cin);   </w:t>
      </w:r>
      <w:r>
        <w:rPr>
          <w:rStyle w:val="pl-c"/>
          <w:rFonts w:ascii="Consolas" w:hAnsi="Consolas" w:cs="Consolas"/>
          <w:color w:val="969896"/>
          <w:sz w:val="21"/>
          <w:szCs w:val="21"/>
        </w:rPr>
        <w:t>// use Sales_data(std::istream &amp;is) ; its value are up to your input.</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main</w:t>
      </w:r>
      <w:r>
        <w:rPr>
          <w:rFonts w:ascii="Consolas" w:hAnsi="Consolas" w:cs="Consolas"/>
          <w:color w:val="333333"/>
          <w:sz w:val="21"/>
          <w:szCs w:val="21"/>
        </w:rPr>
        <w:t>()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next;  </w:t>
      </w:r>
      <w:r>
        <w:rPr>
          <w:rStyle w:val="pl-c"/>
          <w:rFonts w:ascii="Consolas" w:hAnsi="Consolas" w:cs="Consolas"/>
          <w:color w:val="969896"/>
          <w:sz w:val="21"/>
          <w:szCs w:val="21"/>
        </w:rPr>
        <w:t>// use Sales_data(std::string s = ""); bookNo = "", cnt = 0, revenue = 0.0</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w:t>
      </w:r>
      <w:r>
        <w:rPr>
          <w:rStyle w:val="pl-smi"/>
          <w:rFonts w:ascii="Consolas" w:hAnsi="Consolas" w:cs="Consolas"/>
          <w:color w:val="333333"/>
          <w:sz w:val="21"/>
          <w:szCs w:val="21"/>
        </w:rPr>
        <w:t>last</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9-999-99999-9</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c"/>
          <w:rFonts w:ascii="Consolas" w:hAnsi="Consolas" w:cs="Consolas"/>
          <w:color w:val="969896"/>
          <w:sz w:val="21"/>
          <w:szCs w:val="21"/>
        </w:rPr>
        <w:t>// use Sales_data(std::string s = ""); bookNo = "9-999-99999-9", cnt = 0, revenue = 0.0</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7.38</w:t>
      </w:r>
    </w:p>
    <w:p w:rsidR="00B70D7E" w:rsidRDefault="00B70D7E" w:rsidP="00B70D7E">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Sales_data</w:t>
      </w:r>
      <w:r>
        <w:rPr>
          <w:rFonts w:ascii="Consolas" w:hAnsi="Consolas" w:cs="Consolas"/>
          <w:color w:val="333333"/>
          <w:sz w:val="21"/>
          <w:szCs w:val="21"/>
        </w:rPr>
        <w:t xml:space="preserve">(std::istream &amp;is = std::cin) { </w:t>
      </w:r>
      <w:r>
        <w:rPr>
          <w:rStyle w:val="pl-c1"/>
          <w:rFonts w:ascii="Consolas" w:hAnsi="Consolas" w:cs="Consolas"/>
          <w:color w:val="0086B3"/>
          <w:sz w:val="21"/>
          <w:szCs w:val="21"/>
        </w:rPr>
        <w:t>read</w:t>
      </w:r>
      <w:r>
        <w:rPr>
          <w:rFonts w:ascii="Consolas" w:hAnsi="Consolas" w:cs="Consolas"/>
          <w:color w:val="333333"/>
          <w:sz w:val="21"/>
          <w:szCs w:val="21"/>
        </w:rPr>
        <w:t>(is, *</w:t>
      </w:r>
      <w:r>
        <w:rPr>
          <w:rStyle w:val="pl-v"/>
          <w:rFonts w:ascii="Consolas" w:hAnsi="Consolas" w:cs="Consolas"/>
          <w:color w:val="ED6A43"/>
          <w:sz w:val="21"/>
          <w:szCs w:val="21"/>
        </w:rPr>
        <w:t>this</w:t>
      </w:r>
      <w:r>
        <w:rPr>
          <w:rFonts w:ascii="Consolas" w:hAnsi="Consolas" w:cs="Consolas"/>
          <w:color w:val="333333"/>
          <w:sz w:val="21"/>
          <w:szCs w:val="21"/>
        </w:rPr>
        <w:t>); }</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7.39</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illegal. cause the call of overloaded 'Sales_data()' is</w:t>
      </w:r>
      <w:r>
        <w:rPr>
          <w:rStyle w:val="apple-converted-space"/>
          <w:rFonts w:ascii="Helvetica" w:hAnsi="Helvetica" w:cs="Helvetica"/>
          <w:color w:val="333333"/>
        </w:rPr>
        <w:t> </w:t>
      </w:r>
      <w:r>
        <w:rPr>
          <w:rStyle w:val="a4"/>
          <w:rFonts w:ascii="Helvetica" w:hAnsi="Helvetica" w:cs="Helvetica"/>
          <w:color w:val="333333"/>
        </w:rPr>
        <w:t>ambiguous</w:t>
      </w:r>
      <w:r>
        <w:rPr>
          <w:rFonts w:ascii="Helvetica" w:hAnsi="Helvetica" w:cs="Helvetica"/>
          <w:color w:val="333333"/>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7.40</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Such as</w:t>
      </w:r>
      <w:r>
        <w:rPr>
          <w:rStyle w:val="apple-converted-space"/>
          <w:rFonts w:ascii="Helvetica" w:hAnsi="Helvetica" w:cs="Helvetica"/>
          <w:color w:val="333333"/>
        </w:rPr>
        <w:t> </w:t>
      </w:r>
      <w:r>
        <w:rPr>
          <w:rStyle w:val="HTML0"/>
          <w:rFonts w:ascii="Consolas" w:hAnsi="Consolas" w:cs="Consolas"/>
          <w:color w:val="333333"/>
          <w:sz w:val="21"/>
          <w:szCs w:val="21"/>
        </w:rPr>
        <w:t>Book</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class</w:t>
      </w: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public: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 xml:space="preserve">() = </w:t>
      </w:r>
      <w:r>
        <w:rPr>
          <w:rStyle w:val="pl-k"/>
          <w:rFonts w:ascii="Consolas" w:hAnsi="Consolas" w:cs="Consolas"/>
          <w:color w:val="A71D5D"/>
          <w:sz w:val="21"/>
          <w:szCs w:val="21"/>
        </w:rPr>
        <w:t>default</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pl-en"/>
          <w:rFonts w:ascii="Consolas" w:hAnsi="Consolas" w:cs="Consolas"/>
          <w:color w:val="795DA3"/>
          <w:sz w:val="21"/>
          <w:szCs w:val="21"/>
        </w:rPr>
        <w:t>Book</w:t>
      </w:r>
      <w:r>
        <w:rPr>
          <w:rFonts w:ascii="Consolas" w:hAnsi="Consolas" w:cs="Consolas"/>
          <w:color w:val="333333"/>
          <w:sz w:val="21"/>
          <w:szCs w:val="21"/>
        </w:rPr>
        <w:t>(</w:t>
      </w:r>
      <w:r>
        <w:rPr>
          <w:rStyle w:val="pl-k"/>
          <w:rFonts w:ascii="Consolas" w:hAnsi="Consolas" w:cs="Consolas"/>
          <w:color w:val="A71D5D"/>
          <w:sz w:val="21"/>
          <w:szCs w:val="21"/>
        </w:rPr>
        <w:t>unsigned</w:t>
      </w:r>
      <w:r>
        <w:rPr>
          <w:rFonts w:ascii="Consolas" w:hAnsi="Consolas" w:cs="Consolas"/>
          <w:color w:val="333333"/>
          <w:sz w:val="21"/>
          <w:szCs w:val="21"/>
        </w:rPr>
        <w:t xml:space="preserve"> no, std::string name, std::string author, std::string pubdate):no_(no), name_(name), author_(author), pubdate_(pubdate) {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(std::istream &amp;in) { in &gt;&gt; no_ &gt;&gt; name_ &gt;&gt; author_ &gt;&gt; pubdate_; }</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private: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no_;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name_;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author_;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pubdate_;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7.41</w:t>
      </w:r>
      <w:r>
        <w:rPr>
          <w:rStyle w:val="apple-converted-space"/>
          <w:rFonts w:ascii="Helvetica" w:hAnsi="Helvetica" w:cs="Helvetica"/>
          <w:color w:val="333333"/>
          <w:sz w:val="42"/>
          <w:szCs w:val="42"/>
        </w:rPr>
        <w:t> </w:t>
      </w:r>
      <w:hyperlink r:id="rId165"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166" w:history="1">
        <w:r>
          <w:rPr>
            <w:rStyle w:val="a5"/>
            <w:rFonts w:ascii="Helvetica" w:hAnsi="Helvetica" w:cs="Helvetica"/>
            <w:color w:val="4183C4"/>
            <w:sz w:val="42"/>
            <w:szCs w:val="42"/>
          </w:rPr>
          <w:t>Cpp</w:t>
        </w:r>
      </w:hyperlink>
      <w:r>
        <w:rPr>
          <w:rFonts w:ascii="Helvetica" w:hAnsi="Helvetica" w:cs="Helvetica"/>
          <w:color w:val="333333"/>
          <w:sz w:val="42"/>
          <w:szCs w:val="42"/>
        </w:rPr>
        <w:t>|</w:t>
      </w:r>
      <w:hyperlink r:id="rId167" w:history="1">
        <w:r>
          <w:rPr>
            <w:rStyle w:val="a5"/>
            <w:rFonts w:ascii="Helvetica" w:hAnsi="Helvetica" w:cs="Helvetica"/>
            <w:color w:val="4183C4"/>
            <w:sz w:val="42"/>
            <w:szCs w:val="42"/>
          </w:rPr>
          <w:t>Test</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7.42</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class</w:t>
      </w: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public: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w:t>
      </w:r>
      <w:r>
        <w:rPr>
          <w:rStyle w:val="pl-k"/>
          <w:rFonts w:ascii="Consolas" w:hAnsi="Consolas" w:cs="Consolas"/>
          <w:color w:val="A71D5D"/>
          <w:sz w:val="21"/>
          <w:szCs w:val="21"/>
        </w:rPr>
        <w:t>unsigned</w:t>
      </w:r>
      <w:r>
        <w:rPr>
          <w:rFonts w:ascii="Consolas" w:hAnsi="Consolas" w:cs="Consolas"/>
          <w:color w:val="333333"/>
          <w:sz w:val="21"/>
          <w:szCs w:val="21"/>
        </w:rPr>
        <w:t xml:space="preserve"> no, std::string name, std::string author, std::string pubdate):no_(no), name_(name), author_(author), pubdate_(pubdate) {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 : Book(</w:t>
      </w:r>
      <w:r>
        <w:rPr>
          <w:rStyle w:val="pl-c1"/>
          <w:rFonts w:ascii="Consolas" w:hAnsi="Consolas" w:cs="Consolas"/>
          <w:color w:val="0086B3"/>
          <w:sz w:val="21"/>
          <w:szCs w:val="21"/>
        </w:rPr>
        <w:t>0</w:t>
      </w:r>
      <w:r>
        <w:rPr>
          <w:rFonts w:ascii="Consolas" w:hAnsi="Consolas" w:cs="Consolas"/>
          <w:color w:val="333333"/>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Fonts w:ascii="Consolas" w:hAnsi="Consolas" w:cs="Consolas"/>
          <w:color w:val="333333"/>
          <w:sz w:val="21"/>
          <w:szCs w:val="21"/>
        </w:rPr>
        <w:t>) {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en"/>
          <w:rFonts w:ascii="Consolas" w:hAnsi="Consolas" w:cs="Consolas"/>
          <w:color w:val="795DA3"/>
          <w:sz w:val="21"/>
          <w:szCs w:val="21"/>
        </w:rPr>
        <w:t>Book</w:t>
      </w:r>
      <w:r>
        <w:rPr>
          <w:rFonts w:ascii="Consolas" w:hAnsi="Consolas" w:cs="Consolas"/>
          <w:color w:val="333333"/>
          <w:sz w:val="21"/>
          <w:szCs w:val="21"/>
        </w:rPr>
        <w:t>(std::istream &amp;in) : Book() { in &gt;&gt; no_ &gt;&gt; name_ &gt;&gt; author_ &gt;&gt; pubdate_; }</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private: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no_;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name_;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author_;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pubdate_;</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68" w:history="1">
        <w:r>
          <w:rPr>
            <w:rStyle w:val="a5"/>
            <w:rFonts w:ascii="Helvetica" w:hAnsi="Helvetica" w:cs="Helvetica"/>
            <w:color w:val="4183C4"/>
            <w:sz w:val="42"/>
            <w:szCs w:val="42"/>
          </w:rPr>
          <w:t>Exercise 7.43</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7.44</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illegal, cause there are ten elements, each would be default initialized. But no default initializer for the temporary object.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7.45</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No problem. cause</w:t>
      </w:r>
      <w:r>
        <w:rPr>
          <w:rStyle w:val="apple-converted-space"/>
          <w:rFonts w:ascii="Helvetica" w:hAnsi="Helvetica" w:cs="Helvetica"/>
          <w:color w:val="333333"/>
        </w:rPr>
        <w:t> </w:t>
      </w:r>
      <w:r>
        <w:rPr>
          <w:rStyle w:val="HTML0"/>
          <w:rFonts w:ascii="Consolas" w:hAnsi="Consolas" w:cs="Consolas"/>
          <w:color w:val="333333"/>
          <w:sz w:val="21"/>
          <w:szCs w:val="21"/>
        </w:rPr>
        <w:t>C</w:t>
      </w:r>
      <w:r>
        <w:rPr>
          <w:rStyle w:val="apple-converted-space"/>
          <w:rFonts w:ascii="Helvetica" w:hAnsi="Helvetica" w:cs="Helvetica"/>
          <w:color w:val="333333"/>
        </w:rPr>
        <w:t> </w:t>
      </w:r>
      <w:r>
        <w:rPr>
          <w:rFonts w:ascii="Helvetica" w:hAnsi="Helvetica" w:cs="Helvetica"/>
          <w:color w:val="333333"/>
        </w:rPr>
        <w:t>have the default constructor.</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7.46</w:t>
      </w:r>
    </w:p>
    <w:p w:rsidR="00B70D7E" w:rsidRDefault="00B70D7E" w:rsidP="00B70D7E">
      <w:pPr>
        <w:widowControl/>
        <w:numPr>
          <w:ilvl w:val="0"/>
          <w:numId w:val="6"/>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a) A class must provide at least one constructor. (</w:t>
      </w:r>
      <w:r>
        <w:rPr>
          <w:rStyle w:val="a4"/>
          <w:rFonts w:ascii="Helvetica" w:hAnsi="Helvetica" w:cs="Helvetica"/>
          <w:color w:val="333333"/>
        </w:rPr>
        <w:t>untrue</w:t>
      </w:r>
      <w:r>
        <w:rPr>
          <w:rFonts w:ascii="Helvetica" w:hAnsi="Helvetica" w:cs="Helvetica"/>
          <w:color w:val="333333"/>
        </w:rPr>
        <w:t>, "The compiler-generated constructor is known as the synthesized default constructor.")</w:t>
      </w:r>
    </w:p>
    <w:p w:rsidR="00B70D7E" w:rsidRDefault="00B70D7E" w:rsidP="00B70D7E">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A default constructor is a constructor with an empty parameter list. (</w:t>
      </w:r>
      <w:r>
        <w:rPr>
          <w:rStyle w:val="a4"/>
          <w:rFonts w:ascii="Helvetica" w:hAnsi="Helvetica" w:cs="Helvetica"/>
          <w:color w:val="333333"/>
        </w:rPr>
        <w:t>untrue</w:t>
      </w:r>
      <w:r>
        <w:rPr>
          <w:rFonts w:ascii="Helvetica" w:hAnsi="Helvetica" w:cs="Helvetica"/>
          <w:color w:val="333333"/>
        </w:rPr>
        <w:t>, A default constructor is a constructor that is used if no initializer is supplied.What's more, A constructor that supplies default arguments for all its parameters also defines the default constructor)</w:t>
      </w:r>
    </w:p>
    <w:p w:rsidR="00B70D7E" w:rsidRDefault="00B70D7E" w:rsidP="00B70D7E">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If there are no meaningful default values for a class, the class should not provide a default constructor. (</w:t>
      </w:r>
      <w:r>
        <w:rPr>
          <w:rStyle w:val="a4"/>
          <w:rFonts w:ascii="Helvetica" w:hAnsi="Helvetica" w:cs="Helvetica"/>
          <w:color w:val="333333"/>
        </w:rPr>
        <w:t>untrue</w:t>
      </w:r>
      <w:r>
        <w:rPr>
          <w:rFonts w:ascii="Helvetica" w:hAnsi="Helvetica" w:cs="Helvetica"/>
          <w:color w:val="333333"/>
        </w:rPr>
        <w:t>, the class should provide.)</w:t>
      </w:r>
    </w:p>
    <w:p w:rsidR="00B70D7E" w:rsidRDefault="00B70D7E" w:rsidP="00B70D7E">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 If a class does not define a default constructor, the compiler generates one that initializes each data member to the default value of its associated type. (</w:t>
      </w:r>
      <w:r>
        <w:rPr>
          <w:rStyle w:val="a4"/>
          <w:rFonts w:ascii="Helvetica" w:hAnsi="Helvetica" w:cs="Helvetica"/>
          <w:color w:val="333333"/>
        </w:rPr>
        <w:t>untrue</w:t>
      </w:r>
      <w:r>
        <w:rPr>
          <w:rFonts w:ascii="Helvetica" w:hAnsi="Helvetica" w:cs="Helvetica"/>
          <w:color w:val="333333"/>
        </w:rPr>
        <w:t>, only if our class does not explicitly define</w:t>
      </w:r>
      <w:r>
        <w:rPr>
          <w:rStyle w:val="apple-converted-space"/>
          <w:rFonts w:ascii="Helvetica" w:hAnsi="Helvetica" w:cs="Helvetica"/>
          <w:color w:val="333333"/>
        </w:rPr>
        <w:t> </w:t>
      </w:r>
      <w:r>
        <w:rPr>
          <w:rStyle w:val="a4"/>
          <w:rFonts w:ascii="Helvetica" w:hAnsi="Helvetica" w:cs="Helvetica"/>
          <w:color w:val="333333"/>
        </w:rPr>
        <w:t>any constructors</w:t>
      </w:r>
      <w:r>
        <w:rPr>
          <w:rFonts w:ascii="Helvetica" w:hAnsi="Helvetica" w:cs="Helvetica"/>
          <w:color w:val="333333"/>
        </w:rPr>
        <w:t>, the compiler will implicitly define the default constructor for us.)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7.47</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Whether the conversion of a</w:t>
      </w:r>
      <w:r>
        <w:rPr>
          <w:rStyle w:val="apple-converted-space"/>
          <w:rFonts w:ascii="Helvetica" w:hAnsi="Helvetica" w:cs="Helvetica"/>
          <w:color w:val="333333"/>
        </w:rPr>
        <w:t> </w:t>
      </w:r>
      <w:r>
        <w:rPr>
          <w:rStyle w:val="HTML0"/>
          <w:rFonts w:ascii="Consolas" w:hAnsi="Consolas" w:cs="Consolas"/>
          <w:color w:val="333333"/>
          <w:sz w:val="21"/>
          <w:szCs w:val="21"/>
        </w:rPr>
        <w:t>string</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Fonts w:ascii="Helvetica" w:hAnsi="Helvetica" w:cs="Helvetica"/>
          <w:color w:val="333333"/>
        </w:rPr>
        <w:t>is desired</w:t>
      </w:r>
      <w:r>
        <w:rPr>
          <w:rStyle w:val="apple-converted-space"/>
          <w:rFonts w:ascii="Helvetica" w:hAnsi="Helvetica" w:cs="Helvetica"/>
          <w:color w:val="333333"/>
        </w:rPr>
        <w:t> </w:t>
      </w:r>
      <w:r>
        <w:rPr>
          <w:rStyle w:val="a4"/>
          <w:rFonts w:ascii="Helvetica" w:hAnsi="Helvetica" w:cs="Helvetica"/>
          <w:color w:val="333333"/>
        </w:rPr>
        <w:t>depends on how we think our users will use the conversion</w:t>
      </w:r>
      <w:r>
        <w:rPr>
          <w:rFonts w:ascii="Helvetica" w:hAnsi="Helvetica" w:cs="Helvetica"/>
          <w:color w:val="333333"/>
        </w:rPr>
        <w:t>. In this case, it might be okay. The</w:t>
      </w:r>
      <w:r>
        <w:rPr>
          <w:rStyle w:val="apple-converted-space"/>
          <w:rFonts w:ascii="Helvetica" w:hAnsi="Helvetica" w:cs="Helvetica"/>
          <w:color w:val="333333"/>
        </w:rPr>
        <w:t> </w:t>
      </w:r>
      <w:r>
        <w:rPr>
          <w:rStyle w:val="HTML0"/>
          <w:rFonts w:ascii="Consolas" w:hAnsi="Consolas" w:cs="Consolas"/>
          <w:color w:val="333333"/>
          <w:sz w:val="21"/>
          <w:szCs w:val="21"/>
        </w:rPr>
        <w:t>string</w:t>
      </w:r>
      <w:r>
        <w:rPr>
          <w:rStyle w:val="apple-converted-space"/>
          <w:rFonts w:ascii="Helvetica" w:hAnsi="Helvetica" w:cs="Helvetica"/>
          <w:color w:val="333333"/>
        </w:rPr>
        <w:t> </w:t>
      </w:r>
      <w:r>
        <w:rPr>
          <w:rFonts w:ascii="Helvetica" w:hAnsi="Helvetica" w:cs="Helvetica"/>
          <w:color w:val="333333"/>
        </w:rPr>
        <w:t>in null_book probably represents a nonexistent ISBN.</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Benefits:</w:t>
      </w:r>
    </w:p>
    <w:p w:rsidR="00B70D7E" w:rsidRDefault="00B70D7E" w:rsidP="00B70D7E">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prevent the use of a constructor in a context that requires an implicit conversion</w:t>
      </w:r>
    </w:p>
    <w:p w:rsidR="00B70D7E" w:rsidRDefault="00B70D7E" w:rsidP="00B70D7E">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define a constructor which is used only with the direct form of initialization</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Drawbacks:</w:t>
      </w:r>
    </w:p>
    <w:p w:rsidR="00B70D7E" w:rsidRDefault="00B70D7E" w:rsidP="00B70D7E">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meaningful only on constructors that can be called with a single argument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7.48</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Both are noting happened.</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7.49</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lastRenderedPageBreak/>
        <w:t>(a) Sales_data &amp;</w:t>
      </w:r>
      <w:r>
        <w:rPr>
          <w:rStyle w:val="pl-en"/>
          <w:rFonts w:ascii="Consolas" w:hAnsi="Consolas" w:cs="Consolas"/>
          <w:color w:val="795DA3"/>
          <w:sz w:val="21"/>
          <w:szCs w:val="21"/>
        </w:rPr>
        <w:t>combine</w:t>
      </w:r>
      <w:r>
        <w:rPr>
          <w:rFonts w:ascii="Consolas" w:hAnsi="Consolas" w:cs="Consolas"/>
          <w:color w:val="333333"/>
          <w:sz w:val="21"/>
          <w:szCs w:val="21"/>
        </w:rPr>
        <w:t xml:space="preserve">(Sales_data); </w:t>
      </w:r>
      <w:r>
        <w:rPr>
          <w:rStyle w:val="pl-c"/>
          <w:rFonts w:ascii="Consolas" w:hAnsi="Consolas" w:cs="Consolas"/>
          <w:color w:val="969896"/>
          <w:sz w:val="21"/>
          <w:szCs w:val="21"/>
        </w:rPr>
        <w:t>// ok</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(b) Sales_data &amp;</w:t>
      </w:r>
      <w:r>
        <w:rPr>
          <w:rStyle w:val="pl-en"/>
          <w:rFonts w:ascii="Consolas" w:hAnsi="Consolas" w:cs="Consolas"/>
          <w:color w:val="795DA3"/>
          <w:sz w:val="21"/>
          <w:szCs w:val="21"/>
        </w:rPr>
        <w:t>combine</w:t>
      </w:r>
      <w:r>
        <w:rPr>
          <w:rFonts w:ascii="Consolas" w:hAnsi="Consolas" w:cs="Consolas"/>
          <w:color w:val="333333"/>
          <w:sz w:val="21"/>
          <w:szCs w:val="21"/>
        </w:rPr>
        <w:t xml:space="preserve">(Sales_data&amp;); </w:t>
      </w:r>
      <w:r>
        <w:rPr>
          <w:rStyle w:val="pl-c"/>
          <w:rFonts w:ascii="Consolas" w:hAnsi="Consolas" w:cs="Consolas"/>
          <w:color w:val="969896"/>
          <w:sz w:val="21"/>
          <w:szCs w:val="21"/>
        </w:rPr>
        <w:t xml:space="preserve">// [Error] no matching function for call to 'Sales_data::combine(std::string&amp;)' (`std::string&amp;` can not convert to `Sales_data` type.)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(c) Sales_data &amp;</w:t>
      </w:r>
      <w:r>
        <w:rPr>
          <w:rStyle w:val="pl-en"/>
          <w:rFonts w:ascii="Consolas" w:hAnsi="Consolas" w:cs="Consolas"/>
          <w:color w:val="795DA3"/>
          <w:sz w:val="21"/>
          <w:szCs w:val="21"/>
        </w:rPr>
        <w:t>combine</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Sales_data&amp;) </w:t>
      </w: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c"/>
          <w:rFonts w:ascii="Consolas" w:hAnsi="Consolas" w:cs="Consolas"/>
          <w:color w:val="969896"/>
          <w:sz w:val="21"/>
          <w:szCs w:val="21"/>
        </w:rPr>
        <w:t>// The trailing const mark can't be put here, as it forbids any mutation on data members. This comflicts with combine's semantics.</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Some detailed explanation about problem (b) :It's wrong. Because</w:t>
      </w:r>
      <w:r>
        <w:rPr>
          <w:rStyle w:val="apple-converted-space"/>
          <w:rFonts w:ascii="Helvetica" w:hAnsi="Helvetica" w:cs="Helvetica"/>
          <w:color w:val="333333"/>
        </w:rPr>
        <w:t> </w:t>
      </w:r>
      <w:r>
        <w:rPr>
          <w:rStyle w:val="HTML0"/>
          <w:rFonts w:ascii="Consolas" w:hAnsi="Consolas" w:cs="Consolas"/>
          <w:color w:val="333333"/>
          <w:sz w:val="21"/>
          <w:szCs w:val="21"/>
        </w:rPr>
        <w:t>combine</w:t>
      </w:r>
      <w:r>
        <w:rPr>
          <w:rFonts w:ascii="Helvetica" w:hAnsi="Helvetica" w:cs="Helvetica"/>
          <w:color w:val="333333"/>
        </w:rPr>
        <w:t>’s parameter is a non-const reference , we can't pass a temporary to that parameter. If</w:t>
      </w:r>
      <w:r>
        <w:rPr>
          <w:rStyle w:val="apple-converted-space"/>
          <w:rFonts w:ascii="Helvetica" w:hAnsi="Helvetica" w:cs="Helvetica"/>
          <w:color w:val="333333"/>
        </w:rPr>
        <w:t> </w:t>
      </w:r>
      <w:r>
        <w:rPr>
          <w:rStyle w:val="HTML0"/>
          <w:rFonts w:ascii="Consolas" w:hAnsi="Consolas" w:cs="Consolas"/>
          <w:color w:val="333333"/>
          <w:sz w:val="21"/>
          <w:szCs w:val="21"/>
        </w:rPr>
        <w:t>combine</w:t>
      </w:r>
      <w:r>
        <w:rPr>
          <w:rFonts w:ascii="Helvetica" w:hAnsi="Helvetica" w:cs="Helvetica"/>
          <w:color w:val="333333"/>
        </w:rPr>
        <w:t>’s parameter is a reference to const , we can pass a temporary to that parameter. Like this :</w:t>
      </w:r>
      <w:r>
        <w:rPr>
          <w:rStyle w:val="HTML0"/>
          <w:rFonts w:ascii="Consolas" w:hAnsi="Consolas" w:cs="Consolas"/>
          <w:color w:val="333333"/>
          <w:sz w:val="21"/>
          <w:szCs w:val="21"/>
        </w:rPr>
        <w:t>Sales_data &amp;combine(const Sales_data&amp;);</w:t>
      </w:r>
      <w:r>
        <w:rPr>
          <w:rStyle w:val="apple-converted-space"/>
          <w:rFonts w:ascii="Helvetica" w:hAnsi="Helvetica" w:cs="Helvetica"/>
          <w:color w:val="333333"/>
        </w:rPr>
        <w:t> </w:t>
      </w:r>
      <w:r>
        <w:rPr>
          <w:rFonts w:ascii="Helvetica" w:hAnsi="Helvetica" w:cs="Helvetica"/>
          <w:color w:val="333333"/>
        </w:rPr>
        <w:t>Here we call the</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Style w:val="HTML0"/>
          <w:rFonts w:ascii="Consolas" w:hAnsi="Consolas" w:cs="Consolas"/>
          <w:color w:val="333333"/>
          <w:sz w:val="21"/>
          <w:szCs w:val="21"/>
        </w:rPr>
        <w:t>combine</w:t>
      </w:r>
      <w:r>
        <w:rPr>
          <w:rStyle w:val="apple-converted-space"/>
          <w:rFonts w:ascii="Helvetica" w:hAnsi="Helvetica" w:cs="Helvetica"/>
          <w:color w:val="333333"/>
        </w:rPr>
        <w:t> </w:t>
      </w:r>
      <w:r>
        <w:rPr>
          <w:rFonts w:ascii="Helvetica" w:hAnsi="Helvetica" w:cs="Helvetica"/>
          <w:color w:val="333333"/>
        </w:rPr>
        <w:t>member function with a string argument. This call is perfectly legal; the compiler automatically creates a</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Fonts w:ascii="Helvetica" w:hAnsi="Helvetica" w:cs="Helvetica"/>
          <w:color w:val="333333"/>
        </w:rPr>
        <w:t>object from the given string. That newly generated (temporary)</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Fonts w:ascii="Helvetica" w:hAnsi="Helvetica" w:cs="Helvetica"/>
          <w:color w:val="333333"/>
        </w:rPr>
        <w:t>is passed to</w:t>
      </w:r>
      <w:r>
        <w:rPr>
          <w:rStyle w:val="apple-converted-space"/>
          <w:rFonts w:ascii="Helvetica" w:hAnsi="Helvetica" w:cs="Helvetica"/>
          <w:color w:val="333333"/>
        </w:rPr>
        <w:t> </w:t>
      </w:r>
      <w:r>
        <w:rPr>
          <w:rStyle w:val="HTML0"/>
          <w:rFonts w:ascii="Consolas" w:hAnsi="Consolas" w:cs="Consolas"/>
          <w:color w:val="333333"/>
          <w:sz w:val="21"/>
          <w:szCs w:val="21"/>
        </w:rPr>
        <w:t>combine</w:t>
      </w:r>
      <w:r>
        <w:rPr>
          <w:rFonts w:ascii="Helvetica" w:hAnsi="Helvetica" w:cs="Helvetica"/>
          <w:color w:val="333333"/>
        </w:rPr>
        <w:t>.(Also you can read C++ Primer Page 295(English Edition))</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69" w:history="1">
        <w:r>
          <w:rPr>
            <w:rStyle w:val="a5"/>
            <w:rFonts w:ascii="Helvetica" w:hAnsi="Helvetica" w:cs="Helvetica"/>
            <w:color w:val="4183C4"/>
            <w:sz w:val="42"/>
            <w:szCs w:val="42"/>
          </w:rPr>
          <w:t>Exercise 7.50</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7.51</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Such as a function like that:</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getSize</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std::vector&lt;</w:t>
      </w:r>
      <w:r>
        <w:rPr>
          <w:rStyle w:val="pl-k"/>
          <w:rFonts w:ascii="Consolas" w:hAnsi="Consolas" w:cs="Consolas"/>
          <w:color w:val="A71D5D"/>
          <w:sz w:val="21"/>
          <w:szCs w:val="21"/>
        </w:rPr>
        <w:t>int</w:t>
      </w:r>
      <w:r>
        <w:rPr>
          <w:rFonts w:ascii="Consolas" w:hAnsi="Consolas" w:cs="Consolas"/>
          <w:color w:val="333333"/>
          <w:sz w:val="21"/>
          <w:szCs w:val="21"/>
        </w:rPr>
        <w:t>&gt;&amp;);</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vector has not defined its single-argument constructor as explicit. we can use the function like:</w:t>
      </w:r>
    </w:p>
    <w:p w:rsidR="00B70D7E" w:rsidRDefault="00B70D7E" w:rsidP="00B70D7E">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getSize</w:t>
      </w:r>
      <w:r>
        <w:rPr>
          <w:rFonts w:ascii="Consolas" w:hAnsi="Consolas" w:cs="Consolas"/>
          <w:color w:val="333333"/>
          <w:sz w:val="21"/>
          <w:szCs w:val="21"/>
        </w:rPr>
        <w:t>(</w:t>
      </w:r>
      <w:r>
        <w:rPr>
          <w:rStyle w:val="pl-c1"/>
          <w:rFonts w:ascii="Consolas" w:hAnsi="Consolas" w:cs="Consolas"/>
          <w:color w:val="0086B3"/>
          <w:sz w:val="21"/>
          <w:szCs w:val="21"/>
        </w:rPr>
        <w:t>34</w:t>
      </w:r>
      <w:r>
        <w:rPr>
          <w:rFonts w:ascii="Consolas" w:hAnsi="Consolas" w:cs="Consolas"/>
          <w:color w:val="333333"/>
          <w:sz w:val="21"/>
          <w:szCs w:val="21"/>
        </w:rPr>
        <w:t>);</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What is this mean? It's very confused.</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But the</w:t>
      </w:r>
      <w:r>
        <w:rPr>
          <w:rStyle w:val="apple-converted-space"/>
          <w:rFonts w:ascii="Helvetica" w:hAnsi="Helvetica" w:cs="Helvetica"/>
          <w:color w:val="333333"/>
        </w:rPr>
        <w:t> </w:t>
      </w:r>
      <w:r>
        <w:rPr>
          <w:rStyle w:val="HTML0"/>
          <w:rFonts w:ascii="Consolas" w:hAnsi="Consolas" w:cs="Consolas"/>
          <w:color w:val="333333"/>
          <w:sz w:val="21"/>
          <w:szCs w:val="21"/>
        </w:rPr>
        <w:t>std::string</w:t>
      </w:r>
      <w:r>
        <w:rPr>
          <w:rStyle w:val="apple-converted-space"/>
          <w:rFonts w:ascii="Helvetica" w:hAnsi="Helvetica" w:cs="Helvetica"/>
          <w:color w:val="333333"/>
        </w:rPr>
        <w:t> </w:t>
      </w:r>
      <w:r>
        <w:rPr>
          <w:rFonts w:ascii="Helvetica" w:hAnsi="Helvetica" w:cs="Helvetica"/>
          <w:color w:val="333333"/>
        </w:rPr>
        <w:t>is different. In ordinary, we use</w:t>
      </w:r>
      <w:r>
        <w:rPr>
          <w:rStyle w:val="apple-converted-space"/>
          <w:rFonts w:ascii="Helvetica" w:hAnsi="Helvetica" w:cs="Helvetica"/>
          <w:color w:val="333333"/>
        </w:rPr>
        <w:t> </w:t>
      </w:r>
      <w:r>
        <w:rPr>
          <w:rStyle w:val="HTML0"/>
          <w:rFonts w:ascii="Consolas" w:hAnsi="Consolas" w:cs="Consolas"/>
          <w:color w:val="333333"/>
          <w:sz w:val="21"/>
          <w:szCs w:val="21"/>
        </w:rPr>
        <w:t>std::string</w:t>
      </w:r>
      <w:r>
        <w:rPr>
          <w:rStyle w:val="apple-converted-space"/>
          <w:rFonts w:ascii="Helvetica" w:hAnsi="Helvetica" w:cs="Helvetica"/>
          <w:color w:val="333333"/>
        </w:rPr>
        <w:t> </w:t>
      </w:r>
      <w:r>
        <w:rPr>
          <w:rFonts w:ascii="Helvetica" w:hAnsi="Helvetica" w:cs="Helvetica"/>
          <w:color w:val="333333"/>
        </w:rPr>
        <w:t>to replace</w:t>
      </w:r>
      <w:r>
        <w:rPr>
          <w:rStyle w:val="apple-converted-space"/>
          <w:rFonts w:ascii="Helvetica" w:hAnsi="Helvetica" w:cs="Helvetica"/>
          <w:color w:val="333333"/>
        </w:rPr>
        <w:t> </w:t>
      </w:r>
      <w:r>
        <w:rPr>
          <w:rStyle w:val="HTML0"/>
          <w:rFonts w:ascii="Consolas" w:hAnsi="Consolas" w:cs="Consolas"/>
          <w:color w:val="333333"/>
          <w:sz w:val="21"/>
          <w:szCs w:val="21"/>
        </w:rPr>
        <w:t>const char *</w:t>
      </w:r>
      <w:r>
        <w:rPr>
          <w:rFonts w:ascii="Helvetica" w:hAnsi="Helvetica" w:cs="Helvetica"/>
          <w:color w:val="333333"/>
        </w:rPr>
        <w:t>(the C language). so when we call a function like that:</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void</w:t>
      </w:r>
      <w:r>
        <w:rPr>
          <w:rFonts w:ascii="Consolas" w:hAnsi="Consolas" w:cs="Consolas"/>
          <w:color w:val="333333"/>
          <w:sz w:val="21"/>
          <w:szCs w:val="21"/>
        </w:rPr>
        <w:t xml:space="preserve"> </w:t>
      </w:r>
      <w:r>
        <w:rPr>
          <w:rStyle w:val="pl-en"/>
          <w:rFonts w:ascii="Consolas" w:hAnsi="Consolas" w:cs="Consolas"/>
          <w:color w:val="795DA3"/>
          <w:sz w:val="21"/>
          <w:szCs w:val="21"/>
        </w:rPr>
        <w:t>setYourName</w:t>
      </w:r>
      <w:r>
        <w:rPr>
          <w:rFonts w:ascii="Consolas" w:hAnsi="Consolas" w:cs="Consolas"/>
          <w:color w:val="333333"/>
          <w:sz w:val="21"/>
          <w:szCs w:val="21"/>
        </w:rPr>
        <w:t xml:space="preserve">(std::string); </w:t>
      </w:r>
      <w:r>
        <w:rPr>
          <w:rStyle w:val="pl-c"/>
          <w:rFonts w:ascii="Consolas" w:hAnsi="Consolas" w:cs="Consolas"/>
          <w:color w:val="969896"/>
          <w:sz w:val="21"/>
          <w:szCs w:val="21"/>
        </w:rPr>
        <w:t>// declaration.</w:t>
      </w:r>
    </w:p>
    <w:p w:rsidR="00B70D7E" w:rsidRDefault="00B70D7E" w:rsidP="00B70D7E">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setYourName</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pezy</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c"/>
          <w:rFonts w:ascii="Consolas" w:hAnsi="Consolas" w:cs="Consolas"/>
          <w:color w:val="969896"/>
          <w:sz w:val="21"/>
          <w:szCs w:val="21"/>
        </w:rPr>
        <w:t>// just fine.</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it is very natural.</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7.52</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In my opinion ,the aim of the problem is Aggregate Class. Test-makers think that</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Fonts w:ascii="Helvetica" w:hAnsi="Helvetica" w:cs="Helvetica"/>
          <w:color w:val="333333"/>
        </w:rPr>
        <w:t>is Aggregate Class,so</w:t>
      </w:r>
      <w:r>
        <w:rPr>
          <w:rStyle w:val="HTML0"/>
          <w:rFonts w:ascii="Consolas" w:hAnsi="Consolas" w:cs="Consolas"/>
          <w:color w:val="333333"/>
          <w:sz w:val="21"/>
          <w:szCs w:val="21"/>
        </w:rPr>
        <w:t>Sales_data</w:t>
      </w:r>
      <w:r>
        <w:rPr>
          <w:rStyle w:val="apple-converted-space"/>
          <w:rFonts w:ascii="Helvetica" w:hAnsi="Helvetica" w:cs="Helvetica"/>
          <w:color w:val="333333"/>
        </w:rPr>
        <w:t> </w:t>
      </w:r>
      <w:r>
        <w:rPr>
          <w:rFonts w:ascii="Helvetica" w:hAnsi="Helvetica" w:cs="Helvetica"/>
          <w:color w:val="333333"/>
        </w:rPr>
        <w:t>should have no in-class initializers if we want to initialize the data members of an aggregate class by providing a braced list of member initializers:</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struct</w:t>
      </w:r>
      <w:r>
        <w:rPr>
          <w:rFonts w:ascii="Consolas" w:hAnsi="Consolas" w:cs="Consolas"/>
          <w:color w:val="333333"/>
          <w:sz w:val="21"/>
          <w:szCs w:val="21"/>
        </w:rPr>
        <w:t xml:space="preserve"> </w:t>
      </w:r>
      <w:r>
        <w:rPr>
          <w:rStyle w:val="pl-en"/>
          <w:rFonts w:ascii="Consolas" w:hAnsi="Consolas" w:cs="Consolas"/>
          <w:color w:val="795DA3"/>
          <w:sz w:val="21"/>
          <w:szCs w:val="21"/>
        </w:rPr>
        <w:t>Sales_data</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unsigned</w:t>
      </w:r>
      <w:r>
        <w:rPr>
          <w:rFonts w:ascii="Consolas" w:hAnsi="Consolas" w:cs="Consolas"/>
          <w:color w:val="333333"/>
          <w:sz w:val="21"/>
          <w:szCs w:val="21"/>
        </w:rPr>
        <w:t xml:space="preserve"> units_sold;</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revenue;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0" w:history="1">
        <w:r>
          <w:rPr>
            <w:rStyle w:val="a5"/>
            <w:rFonts w:ascii="Helvetica" w:hAnsi="Helvetica" w:cs="Helvetica"/>
            <w:color w:val="4183C4"/>
            <w:sz w:val="42"/>
            <w:szCs w:val="42"/>
          </w:rPr>
          <w:t>Exercise 7.53</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7.54</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shouldn't, cause a</w:t>
      </w:r>
      <w:r>
        <w:rPr>
          <w:rStyle w:val="apple-converted-space"/>
          <w:rFonts w:ascii="Helvetica" w:hAnsi="Helvetica" w:cs="Helvetica"/>
          <w:color w:val="333333"/>
        </w:rPr>
        <w:t> </w:t>
      </w:r>
      <w:r>
        <w:rPr>
          <w:rStyle w:val="HTML0"/>
          <w:rFonts w:ascii="Consolas" w:hAnsi="Consolas" w:cs="Consolas"/>
          <w:color w:val="333333"/>
          <w:sz w:val="21"/>
          <w:szCs w:val="21"/>
        </w:rPr>
        <w:t>constexpr</w:t>
      </w:r>
      <w:r>
        <w:rPr>
          <w:rStyle w:val="apple-converted-space"/>
          <w:rFonts w:ascii="Helvetica" w:hAnsi="Helvetica" w:cs="Helvetica"/>
          <w:color w:val="333333"/>
        </w:rPr>
        <w:t> </w:t>
      </w:r>
      <w:r>
        <w:rPr>
          <w:rFonts w:ascii="Helvetica" w:hAnsi="Helvetica" w:cs="Helvetica"/>
          <w:color w:val="333333"/>
        </w:rPr>
        <w:t>function must contain exactly one</w:t>
      </w:r>
      <w:r>
        <w:rPr>
          <w:rStyle w:val="apple-converted-space"/>
          <w:rFonts w:ascii="Helvetica" w:hAnsi="Helvetica" w:cs="Helvetica"/>
          <w:color w:val="333333"/>
        </w:rPr>
        <w:t> </w:t>
      </w:r>
      <w:r>
        <w:rPr>
          <w:rStyle w:val="a4"/>
          <w:rFonts w:ascii="Helvetica" w:hAnsi="Helvetica" w:cs="Helvetica"/>
          <w:color w:val="333333"/>
        </w:rPr>
        <w:t>return</w:t>
      </w:r>
      <w:r>
        <w:rPr>
          <w:rStyle w:val="apple-converted-space"/>
          <w:rFonts w:ascii="Helvetica" w:hAnsi="Helvetica" w:cs="Helvetica"/>
          <w:color w:val="333333"/>
        </w:rPr>
        <w:t> </w:t>
      </w:r>
      <w:r>
        <w:rPr>
          <w:rFonts w:ascii="Helvetica" w:hAnsi="Helvetica" w:cs="Helvetica"/>
          <w:color w:val="333333"/>
        </w:rPr>
        <w:t>statement.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7.55</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yes.</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An aggregate class whose data members are all of literal type is a literal class.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7.56</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static class member?</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class member that is</w:t>
      </w:r>
      <w:r>
        <w:rPr>
          <w:rStyle w:val="apple-converted-space"/>
          <w:rFonts w:ascii="Helvetica" w:hAnsi="Helvetica" w:cs="Helvetica"/>
          <w:color w:val="333333"/>
        </w:rPr>
        <w:t> </w:t>
      </w:r>
      <w:r>
        <w:rPr>
          <w:rStyle w:val="a4"/>
          <w:rFonts w:ascii="Helvetica" w:hAnsi="Helvetica" w:cs="Helvetica"/>
          <w:color w:val="333333"/>
        </w:rPr>
        <w:t>associated with the class</w:t>
      </w:r>
      <w:r>
        <w:rPr>
          <w:rFonts w:ascii="Helvetica" w:hAnsi="Helvetica" w:cs="Helvetica"/>
          <w:color w:val="333333"/>
        </w:rPr>
        <w:t>, rather than with individual objects of the class type.</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advantages of static members?</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each object can no need to store a common data. And if the data is changed, each object can use the new value.</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How do they differ from ordinary members?</w:t>
      </w:r>
    </w:p>
    <w:p w:rsidR="00B70D7E" w:rsidRDefault="00B70D7E" w:rsidP="00B70D7E">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a static data member can have</w:t>
      </w:r>
      <w:r>
        <w:rPr>
          <w:rStyle w:val="apple-converted-space"/>
          <w:rFonts w:ascii="Helvetica" w:hAnsi="Helvetica" w:cs="Helvetica"/>
          <w:color w:val="333333"/>
        </w:rPr>
        <w:t> </w:t>
      </w:r>
      <w:r>
        <w:rPr>
          <w:rStyle w:val="a4"/>
          <w:rFonts w:ascii="Helvetica" w:hAnsi="Helvetica" w:cs="Helvetica"/>
          <w:color w:val="333333"/>
        </w:rPr>
        <w:t>incomplete type</w:t>
      </w:r>
      <w:r>
        <w:rPr>
          <w:rFonts w:ascii="Helvetica" w:hAnsi="Helvetica" w:cs="Helvetica"/>
          <w:color w:val="333333"/>
        </w:rPr>
        <w:t>.</w:t>
      </w:r>
    </w:p>
    <w:p w:rsidR="00B70D7E" w:rsidRDefault="00B70D7E" w:rsidP="00B70D7E">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use a static member</w:t>
      </w:r>
      <w:r>
        <w:rPr>
          <w:rStyle w:val="apple-converted-space"/>
          <w:rFonts w:ascii="Helvetica" w:hAnsi="Helvetica" w:cs="Helvetica"/>
          <w:color w:val="333333"/>
        </w:rPr>
        <w:t> </w:t>
      </w:r>
      <w:r>
        <w:rPr>
          <w:rStyle w:val="a4"/>
          <w:rFonts w:ascii="Helvetica" w:hAnsi="Helvetica" w:cs="Helvetica"/>
          <w:color w:val="333333"/>
        </w:rPr>
        <w:t>as a default argument</w:t>
      </w:r>
      <w:r>
        <w:rPr>
          <w:rFonts w:ascii="Helvetica" w:hAnsi="Helvetica" w:cs="Helvetica"/>
          <w:color w:val="333333"/>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1" w:history="1">
        <w:r>
          <w:rPr>
            <w:rStyle w:val="a5"/>
            <w:rFonts w:ascii="Helvetica" w:hAnsi="Helvetica" w:cs="Helvetica"/>
            <w:color w:val="4183C4"/>
            <w:sz w:val="42"/>
            <w:szCs w:val="42"/>
          </w:rPr>
          <w:t>Exercise 7.57</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7.58</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static</w:t>
      </w: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rate = </w:t>
      </w:r>
      <w:r>
        <w:rPr>
          <w:rStyle w:val="pl-c1"/>
          <w:rFonts w:ascii="Consolas" w:hAnsi="Consolas" w:cs="Consolas"/>
          <w:color w:val="0086B3"/>
          <w:sz w:val="21"/>
          <w:szCs w:val="21"/>
        </w:rPr>
        <w:t>6.5</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rate should be a constant expression.</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static</w:t>
      </w:r>
      <w:r>
        <w:rPr>
          <w:rFonts w:ascii="Consolas" w:hAnsi="Consolas" w:cs="Consolas"/>
          <w:color w:val="333333"/>
          <w:sz w:val="21"/>
          <w:szCs w:val="21"/>
        </w:rPr>
        <w:t xml:space="preserve"> vector&lt;</w:t>
      </w:r>
      <w:r>
        <w:rPr>
          <w:rStyle w:val="pl-k"/>
          <w:rFonts w:ascii="Consolas" w:hAnsi="Consolas" w:cs="Consolas"/>
          <w:color w:val="A71D5D"/>
          <w:sz w:val="21"/>
          <w:szCs w:val="21"/>
        </w:rPr>
        <w:t>double</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(vecSize);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we may </w:t>
      </w:r>
      <w:r>
        <w:rPr>
          <w:rStyle w:val="pl-k"/>
          <w:rFonts w:ascii="Consolas" w:hAnsi="Consolas" w:cs="Consolas"/>
          <w:color w:val="A71D5D"/>
          <w:sz w:val="21"/>
          <w:szCs w:val="21"/>
        </w:rPr>
        <w:t>not</w:t>
      </w:r>
      <w:r>
        <w:rPr>
          <w:rFonts w:ascii="Consolas" w:hAnsi="Consolas" w:cs="Consolas"/>
          <w:color w:val="333333"/>
          <w:sz w:val="21"/>
          <w:szCs w:val="21"/>
        </w:rPr>
        <w:t xml:space="preserve"> specify an in-</w:t>
      </w:r>
      <w:r>
        <w:rPr>
          <w:rStyle w:val="pl-k"/>
          <w:rFonts w:ascii="Consolas" w:hAnsi="Consolas" w:cs="Consolas"/>
          <w:color w:val="A71D5D"/>
          <w:sz w:val="21"/>
          <w:szCs w:val="21"/>
        </w:rPr>
        <w:t>class</w:t>
      </w:r>
      <w:r>
        <w:rPr>
          <w:rFonts w:ascii="Consolas" w:hAnsi="Consolas" w:cs="Consolas"/>
          <w:color w:val="333333"/>
          <w:sz w:val="21"/>
          <w:szCs w:val="21"/>
        </w:rPr>
        <w:t xml:space="preserve"> </w:t>
      </w:r>
      <w:r>
        <w:rPr>
          <w:rStyle w:val="pl-en"/>
          <w:rFonts w:ascii="Consolas" w:hAnsi="Consolas" w:cs="Consolas"/>
          <w:color w:val="795DA3"/>
          <w:sz w:val="21"/>
          <w:szCs w:val="21"/>
        </w:rPr>
        <w:t>initializer</w:t>
      </w:r>
      <w:r>
        <w:rPr>
          <w:rFonts w:ascii="Consolas" w:hAnsi="Consolas" w:cs="Consolas"/>
          <w:color w:val="333333"/>
          <w:sz w:val="21"/>
          <w:szCs w:val="21"/>
        </w:rPr>
        <w:t xml:space="preserve"> inside parentheses.</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rsidR="00B70D7E" w:rsidRDefault="00B70D7E" w:rsidP="00B70D7E">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example.h</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class</w:t>
      </w:r>
      <w:r>
        <w:rPr>
          <w:rFonts w:ascii="Consolas" w:hAnsi="Consolas" w:cs="Consolas"/>
          <w:color w:val="333333"/>
          <w:sz w:val="21"/>
          <w:szCs w:val="21"/>
        </w:rPr>
        <w:t xml:space="preserve"> </w:t>
      </w:r>
      <w:r>
        <w:rPr>
          <w:rStyle w:val="pl-en"/>
          <w:rFonts w:ascii="Consolas" w:hAnsi="Consolas" w:cs="Consolas"/>
          <w:color w:val="795DA3"/>
          <w:sz w:val="21"/>
          <w:szCs w:val="21"/>
        </w:rPr>
        <w:t>Example</w:t>
      </w:r>
      <w:r>
        <w:rPr>
          <w:rFonts w:ascii="Consolas" w:hAnsi="Consolas" w:cs="Consolas"/>
          <w:color w:val="333333"/>
          <w:sz w:val="21"/>
          <w:szCs w:val="21"/>
        </w:rPr>
        <w:t xml:space="preserve"> {</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public: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static</w:t>
      </w:r>
      <w:r>
        <w:rPr>
          <w:rFonts w:ascii="Consolas" w:hAnsi="Consolas" w:cs="Consolas"/>
          <w:color w:val="333333"/>
          <w:sz w:val="21"/>
          <w:szCs w:val="21"/>
        </w:rPr>
        <w:t xml:space="preserve"> </w:t>
      </w:r>
      <w:r>
        <w:rPr>
          <w:rStyle w:val="pl-k"/>
          <w:rFonts w:ascii="Consolas" w:hAnsi="Consolas" w:cs="Consolas"/>
          <w:color w:val="A71D5D"/>
          <w:sz w:val="21"/>
          <w:szCs w:val="21"/>
        </w:rPr>
        <w:t>constexpr</w:t>
      </w: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rate = </w:t>
      </w:r>
      <w:r>
        <w:rPr>
          <w:rStyle w:val="pl-c1"/>
          <w:rFonts w:ascii="Consolas" w:hAnsi="Consolas" w:cs="Consolas"/>
          <w:color w:val="0086B3"/>
          <w:sz w:val="21"/>
          <w:szCs w:val="21"/>
        </w:rPr>
        <w:t>6.5</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static</w:t>
      </w:r>
      <w:r>
        <w:rPr>
          <w:rFonts w:ascii="Consolas" w:hAnsi="Consolas" w:cs="Consolas"/>
          <w:color w:val="333333"/>
          <w:sz w:val="21"/>
          <w:szCs w:val="21"/>
        </w:rPr>
        <w:t xml:space="preserve"> </w:t>
      </w: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vecSize = </w:t>
      </w:r>
      <w:r>
        <w:rPr>
          <w:rStyle w:val="pl-c1"/>
          <w:rFonts w:ascii="Consolas" w:hAnsi="Consolas" w:cs="Consolas"/>
          <w:color w:val="0086B3"/>
          <w:sz w:val="21"/>
          <w:szCs w:val="21"/>
        </w:rPr>
        <w:t>20</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static</w:t>
      </w:r>
      <w:r>
        <w:rPr>
          <w:rFonts w:ascii="Consolas" w:hAnsi="Consolas" w:cs="Consolas"/>
          <w:color w:val="333333"/>
          <w:sz w:val="21"/>
          <w:szCs w:val="21"/>
        </w:rPr>
        <w:t xml:space="preserve"> vector&lt;</w:t>
      </w:r>
      <w:r>
        <w:rPr>
          <w:rStyle w:val="pl-k"/>
          <w:rFonts w:ascii="Consolas" w:hAnsi="Consolas" w:cs="Consolas"/>
          <w:color w:val="A71D5D"/>
          <w:sz w:val="21"/>
          <w:szCs w:val="21"/>
        </w:rPr>
        <w:t>double</w:t>
      </w:r>
      <w:r>
        <w:rPr>
          <w:rFonts w:ascii="Consolas" w:hAnsi="Consolas" w:cs="Consolas"/>
          <w:color w:val="333333"/>
          <w:sz w:val="21"/>
          <w:szCs w:val="21"/>
        </w:rPr>
        <w:t>&gt; vec;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p>
    <w:p w:rsidR="00B70D7E" w:rsidRDefault="00B70D7E" w:rsidP="00B70D7E">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example.C</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r>
        <w:rPr>
          <w:rStyle w:val="pl-k"/>
          <w:rFonts w:ascii="Consolas" w:hAnsi="Consolas" w:cs="Consolas"/>
          <w:color w:val="A71D5D"/>
          <w:sz w:val="21"/>
          <w:szCs w:val="21"/>
        </w:rPr>
        <w:t>include</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example.h</w:t>
      </w:r>
      <w:r>
        <w:rPr>
          <w:rStyle w:val="pl-pds"/>
          <w:rFonts w:ascii="Consolas" w:hAnsi="Consolas" w:cs="Consolas"/>
          <w:color w:val="183691"/>
          <w:sz w:val="21"/>
          <w:szCs w:val="21"/>
        </w:rPr>
        <w:t>"</w:t>
      </w:r>
    </w:p>
    <w:p w:rsidR="00B70D7E" w:rsidRDefault="00B70D7E" w:rsidP="00B70D7E">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constexpr</w:t>
      </w:r>
      <w:r>
        <w:rPr>
          <w:rFonts w:ascii="Consolas" w:hAnsi="Consolas" w:cs="Consolas"/>
          <w:color w:val="333333"/>
          <w:sz w:val="21"/>
          <w:szCs w:val="21"/>
        </w:rPr>
        <w:t xml:space="preserve"> </w:t>
      </w:r>
      <w:r>
        <w:rPr>
          <w:rStyle w:val="pl-k"/>
          <w:rFonts w:ascii="Consolas" w:hAnsi="Consolas" w:cs="Consolas"/>
          <w:color w:val="A71D5D"/>
          <w:sz w:val="21"/>
          <w:szCs w:val="21"/>
        </w:rPr>
        <w:t>double</w:t>
      </w:r>
      <w:r>
        <w:rPr>
          <w:rFonts w:ascii="Consolas" w:hAnsi="Consolas" w:cs="Consolas"/>
          <w:color w:val="333333"/>
          <w:sz w:val="21"/>
          <w:szCs w:val="21"/>
        </w:rPr>
        <w:t xml:space="preserve"> Example::rate;</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double</w:t>
      </w:r>
      <w:r>
        <w:rPr>
          <w:rFonts w:ascii="Consolas" w:hAnsi="Consolas" w:cs="Consolas"/>
          <w:color w:val="333333"/>
          <w:sz w:val="21"/>
          <w:szCs w:val="21"/>
        </w:rPr>
        <w:t xml:space="preserve">&gt; </w:t>
      </w:r>
      <w:r>
        <w:rPr>
          <w:rStyle w:val="pl-en"/>
          <w:rFonts w:ascii="Consolas" w:hAnsi="Consolas" w:cs="Consolas"/>
          <w:color w:val="795DA3"/>
          <w:sz w:val="21"/>
          <w:szCs w:val="21"/>
        </w:rPr>
        <w:t>Example::vec</w:t>
      </w:r>
      <w:r>
        <w:rPr>
          <w:rFonts w:ascii="Consolas" w:hAnsi="Consolas" w:cs="Consolas"/>
          <w:color w:val="333333"/>
          <w:sz w:val="21"/>
          <w:szCs w:val="21"/>
        </w:rPr>
        <w:t>(Example::vecSize);</w:t>
      </w:r>
    </w:p>
    <w:p w:rsidR="00B70D7E" w:rsidRPr="00B70D7E" w:rsidRDefault="00B70D7E" w:rsidP="00B70D7E">
      <w:pPr>
        <w:pStyle w:val="HTML"/>
        <w:shd w:val="clear" w:color="auto" w:fill="F7F7F7"/>
        <w:rPr>
          <w:rFonts w:ascii="Consolas" w:hAnsi="Consolas" w:cs="Consolas"/>
          <w:color w:val="333333"/>
          <w:sz w:val="21"/>
          <w:szCs w:val="21"/>
        </w:rPr>
      </w:pPr>
    </w:p>
    <w:p w:rsidR="00B70D7E" w:rsidRDefault="00B70D7E" w:rsidP="00B70D7E">
      <w:pPr>
        <w:jc w:val="center"/>
        <w:rPr>
          <w:b/>
          <w:sz w:val="32"/>
          <w:szCs w:val="32"/>
        </w:rPr>
      </w:pPr>
    </w:p>
    <w:p w:rsidR="00B70D7E" w:rsidRDefault="00B70D7E" w:rsidP="00B70D7E">
      <w:pPr>
        <w:jc w:val="center"/>
        <w:rPr>
          <w:b/>
          <w:sz w:val="32"/>
          <w:szCs w:val="32"/>
        </w:rPr>
      </w:pPr>
      <w:r>
        <w:rPr>
          <w:rFonts w:hint="eastAsia"/>
          <w:b/>
          <w:sz w:val="32"/>
          <w:szCs w:val="32"/>
        </w:rPr>
        <w:t>Chapter 8</w:t>
      </w:r>
    </w:p>
    <w:p w:rsidR="00B70D7E" w:rsidRDefault="00B70D7E" w:rsidP="00B70D7E">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8. The IO Library</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Write a function that takes and returns an istream&amp;. The function should read the stream until it hits end-of-file. The function should print what it reads to the standard output. Reset the stream so that it is valid before returning the stream.</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istream&amp; </w:t>
      </w:r>
      <w:r>
        <w:rPr>
          <w:rStyle w:val="pl-en"/>
          <w:rFonts w:ascii="Consolas" w:hAnsi="Consolas" w:cs="Consolas"/>
          <w:color w:val="795DA3"/>
          <w:sz w:val="21"/>
          <w:szCs w:val="21"/>
        </w:rPr>
        <w:t>func</w:t>
      </w:r>
      <w:r>
        <w:rPr>
          <w:rFonts w:ascii="Consolas" w:hAnsi="Consolas" w:cs="Consolas"/>
          <w:color w:val="333333"/>
          <w:sz w:val="21"/>
          <w:szCs w:val="21"/>
        </w:rPr>
        <w:t>(istream &amp;is)</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buf;</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(is &gt;&gt; buf)</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buf &lt;&lt; std::endl;</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is.</w:t>
      </w:r>
      <w:r>
        <w:rPr>
          <w:rStyle w:val="pl-c1"/>
          <w:rFonts w:ascii="Consolas" w:hAnsi="Consolas" w:cs="Consolas"/>
          <w:color w:val="0086B3"/>
          <w:sz w:val="21"/>
          <w:szCs w:val="21"/>
        </w:rPr>
        <w:t>clear</w:t>
      </w:r>
      <w:r>
        <w:rPr>
          <w:rFonts w:ascii="Consolas" w:hAnsi="Consolas" w:cs="Consolas"/>
          <w:color w:val="333333"/>
          <w:sz w:val="21"/>
          <w:szCs w:val="21"/>
        </w:rPr>
        <w:t>();</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is;</w:t>
      </w:r>
    </w:p>
    <w:p w:rsidR="00B70D7E" w:rsidRDefault="00B70D7E" w:rsidP="00B70D7E">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2" w:history="1">
        <w:r>
          <w:rPr>
            <w:rStyle w:val="a5"/>
            <w:rFonts w:ascii="Helvetica" w:hAnsi="Helvetica" w:cs="Helvetica"/>
            <w:color w:val="4183C4"/>
            <w:sz w:val="42"/>
            <w:szCs w:val="42"/>
          </w:rPr>
          <w:t>Exercise 8.2</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8.3:</w:t>
      </w:r>
    </w:p>
    <w:p w:rsidR="00B70D7E" w:rsidRDefault="00B70D7E" w:rsidP="00B70D7E">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causes the following while to terminate?</w:t>
      </w:r>
    </w:p>
    <w:p w:rsidR="00B70D7E" w:rsidRDefault="00B70D7E" w:rsidP="00B70D7E">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while</w:t>
      </w:r>
      <w:r>
        <w:rPr>
          <w:rFonts w:ascii="Consolas" w:hAnsi="Consolas" w:cs="Consolas"/>
          <w:color w:val="777777"/>
          <w:sz w:val="21"/>
          <w:szCs w:val="21"/>
        </w:rPr>
        <w:t xml:space="preserve"> (cin &gt;&gt; i) </w:t>
      </w:r>
      <w:r>
        <w:rPr>
          <w:rStyle w:val="pl-c"/>
          <w:rFonts w:ascii="Consolas" w:hAnsi="Consolas" w:cs="Consolas"/>
          <w:color w:val="969896"/>
          <w:sz w:val="21"/>
          <w:szCs w:val="21"/>
        </w:rPr>
        <w:t>/*  ...    */</w:t>
      </w:r>
    </w:p>
    <w:p w:rsidR="00B70D7E" w:rsidRDefault="00B70D7E" w:rsidP="00B70D7E">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putting</w:t>
      </w:r>
      <w:r>
        <w:rPr>
          <w:rStyle w:val="apple-converted-space"/>
          <w:rFonts w:ascii="Helvetica" w:hAnsi="Helvetica" w:cs="Helvetica"/>
          <w:color w:val="333333"/>
        </w:rPr>
        <w:t> </w:t>
      </w:r>
      <w:r>
        <w:rPr>
          <w:rStyle w:val="HTML0"/>
          <w:rFonts w:ascii="Consolas" w:hAnsi="Consolas" w:cs="Consolas"/>
          <w:color w:val="333333"/>
          <w:sz w:val="21"/>
          <w:szCs w:val="21"/>
        </w:rPr>
        <w:t>cin</w:t>
      </w:r>
      <w:r>
        <w:rPr>
          <w:rStyle w:val="apple-converted-space"/>
          <w:rFonts w:ascii="Helvetica" w:hAnsi="Helvetica" w:cs="Helvetica"/>
          <w:color w:val="333333"/>
        </w:rPr>
        <w:t> </w:t>
      </w:r>
      <w:r>
        <w:rPr>
          <w:rFonts w:ascii="Helvetica" w:hAnsi="Helvetica" w:cs="Helvetica"/>
          <w:color w:val="333333"/>
        </w:rPr>
        <w:t>in an error state cause to terminate. such as</w:t>
      </w:r>
      <w:r>
        <w:rPr>
          <w:rStyle w:val="apple-converted-space"/>
          <w:rFonts w:ascii="Helvetica" w:hAnsi="Helvetica" w:cs="Helvetica"/>
          <w:color w:val="333333"/>
        </w:rPr>
        <w:t> </w:t>
      </w:r>
      <w:r>
        <w:rPr>
          <w:rStyle w:val="HTML0"/>
          <w:rFonts w:ascii="Consolas" w:hAnsi="Consolas" w:cs="Consolas"/>
          <w:color w:val="333333"/>
          <w:sz w:val="21"/>
          <w:szCs w:val="21"/>
        </w:rPr>
        <w:t>eofbit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failbit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badbit</w:t>
      </w:r>
      <w:r>
        <w:rPr>
          <w:rFonts w:ascii="Helvetica" w:hAnsi="Helvetica" w:cs="Helvetica"/>
          <w:color w:val="333333"/>
        </w:rPr>
        <w:t>.</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3" w:history="1">
        <w:r>
          <w:rPr>
            <w:rStyle w:val="a5"/>
            <w:rFonts w:ascii="Helvetica" w:hAnsi="Helvetica" w:cs="Helvetica"/>
            <w:color w:val="4183C4"/>
            <w:sz w:val="42"/>
            <w:szCs w:val="42"/>
          </w:rPr>
          <w:t>Exercise 8.4</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4" w:history="1">
        <w:r>
          <w:rPr>
            <w:rStyle w:val="a5"/>
            <w:rFonts w:ascii="Helvetica" w:hAnsi="Helvetica" w:cs="Helvetica"/>
            <w:color w:val="4183C4"/>
            <w:sz w:val="42"/>
            <w:szCs w:val="42"/>
          </w:rPr>
          <w:t>Exercise 8.5</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5" w:history="1">
        <w:r>
          <w:rPr>
            <w:rStyle w:val="a5"/>
            <w:rFonts w:ascii="Helvetica" w:hAnsi="Helvetica" w:cs="Helvetica"/>
            <w:color w:val="4183C4"/>
            <w:sz w:val="42"/>
            <w:szCs w:val="42"/>
          </w:rPr>
          <w:t>Exercise 8.6</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6" w:history="1">
        <w:r>
          <w:rPr>
            <w:rStyle w:val="a5"/>
            <w:rFonts w:ascii="Helvetica" w:hAnsi="Helvetica" w:cs="Helvetica"/>
            <w:color w:val="4183C4"/>
            <w:sz w:val="42"/>
            <w:szCs w:val="42"/>
          </w:rPr>
          <w:t>Exercise 8.7</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7" w:history="1">
        <w:r>
          <w:rPr>
            <w:rStyle w:val="a5"/>
            <w:rFonts w:ascii="Helvetica" w:hAnsi="Helvetica" w:cs="Helvetica"/>
            <w:color w:val="4183C4"/>
            <w:sz w:val="42"/>
            <w:szCs w:val="42"/>
          </w:rPr>
          <w:t>Exercise 8.8</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8" w:history="1">
        <w:r>
          <w:rPr>
            <w:rStyle w:val="a5"/>
            <w:rFonts w:ascii="Helvetica" w:hAnsi="Helvetica" w:cs="Helvetica"/>
            <w:color w:val="4183C4"/>
            <w:sz w:val="42"/>
            <w:szCs w:val="42"/>
          </w:rPr>
          <w:t>Exercise 8.9</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79" w:history="1">
        <w:r>
          <w:rPr>
            <w:rStyle w:val="a5"/>
            <w:rFonts w:ascii="Helvetica" w:hAnsi="Helvetica" w:cs="Helvetica"/>
            <w:color w:val="4183C4"/>
            <w:sz w:val="42"/>
            <w:szCs w:val="42"/>
          </w:rPr>
          <w:t>Exercise 8.10</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80" w:history="1">
        <w:r>
          <w:rPr>
            <w:rStyle w:val="a5"/>
            <w:rFonts w:ascii="Helvetica" w:hAnsi="Helvetica" w:cs="Helvetica"/>
            <w:color w:val="4183C4"/>
            <w:sz w:val="42"/>
            <w:szCs w:val="42"/>
          </w:rPr>
          <w:t>Exercise 8.11</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8.12:</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didn’t we use in-class initializers in PersonInfo?</w:t>
      </w:r>
    </w:p>
    <w:p w:rsidR="00B70D7E" w:rsidRDefault="00B70D7E" w:rsidP="00B70D7E">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Cause we need a aggregate class here. so it should have no in-class initializers.</w:t>
      </w:r>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hyperlink r:id="rId181" w:history="1">
        <w:r>
          <w:rPr>
            <w:rStyle w:val="a5"/>
            <w:rFonts w:ascii="Helvetica" w:hAnsi="Helvetica" w:cs="Helvetica"/>
            <w:color w:val="4183C4"/>
            <w:sz w:val="42"/>
            <w:szCs w:val="42"/>
          </w:rPr>
          <w:t>Exercise 8.13</w:t>
        </w:r>
      </w:hyperlink>
    </w:p>
    <w:p w:rsidR="00B70D7E" w:rsidRDefault="00B70D7E" w:rsidP="00B70D7E">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8.14:</w:t>
      </w:r>
    </w:p>
    <w:p w:rsidR="00B70D7E" w:rsidRDefault="00B70D7E" w:rsidP="00B70D7E">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did we declare entry and nums as const auto &amp;?</w:t>
      </w:r>
    </w:p>
    <w:p w:rsidR="00B70D7E" w:rsidRDefault="00B70D7E" w:rsidP="00B70D7E">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cause they are all class type, not the built-in type. so</w:t>
      </w:r>
      <w:r>
        <w:rPr>
          <w:rStyle w:val="apple-converted-space"/>
          <w:rFonts w:ascii="Helvetica" w:hAnsi="Helvetica" w:cs="Helvetica"/>
          <w:color w:val="333333"/>
        </w:rPr>
        <w:t> </w:t>
      </w:r>
      <w:r>
        <w:rPr>
          <w:rStyle w:val="a4"/>
          <w:rFonts w:ascii="Helvetica" w:hAnsi="Helvetica" w:cs="Helvetica"/>
          <w:color w:val="333333"/>
        </w:rPr>
        <w:t>reference</w:t>
      </w:r>
      <w:r>
        <w:rPr>
          <w:rStyle w:val="apple-converted-space"/>
          <w:rFonts w:ascii="Helvetica" w:hAnsi="Helvetica" w:cs="Helvetica"/>
          <w:color w:val="333333"/>
        </w:rPr>
        <w:t> </w:t>
      </w:r>
      <w:r>
        <w:rPr>
          <w:rFonts w:ascii="Helvetica" w:hAnsi="Helvetica" w:cs="Helvetica"/>
          <w:color w:val="333333"/>
        </w:rPr>
        <w:t>more effective.</w:t>
      </w:r>
    </w:p>
    <w:p w:rsidR="00B70D7E" w:rsidRDefault="00B70D7E" w:rsidP="00B70D7E">
      <w:pPr>
        <w:widowControl/>
        <w:numPr>
          <w:ilvl w:val="0"/>
          <w:numId w:val="10"/>
        </w:numPr>
        <w:spacing w:beforeAutospacing="1" w:afterAutospacing="1" w:line="384" w:lineRule="atLeast"/>
        <w:jc w:val="left"/>
        <w:rPr>
          <w:rFonts w:ascii="Helvetica" w:hAnsi="Helvetica" w:cs="Helvetica"/>
          <w:color w:val="333333"/>
        </w:rPr>
      </w:pPr>
      <w:r>
        <w:rPr>
          <w:rFonts w:ascii="Helvetica" w:hAnsi="Helvetica" w:cs="Helvetica"/>
          <w:color w:val="333333"/>
        </w:rPr>
        <w:t>output shouldn't change their values. so we added the</w:t>
      </w:r>
      <w:r>
        <w:rPr>
          <w:rStyle w:val="apple-converted-space"/>
          <w:rFonts w:ascii="Helvetica" w:hAnsi="Helvetica" w:cs="Helvetica"/>
          <w:color w:val="333333"/>
        </w:rPr>
        <w:t> </w:t>
      </w:r>
      <w:r>
        <w:rPr>
          <w:rStyle w:val="HTML0"/>
          <w:rFonts w:ascii="Consolas" w:hAnsi="Consolas" w:cs="Consolas"/>
          <w:color w:val="333333"/>
          <w:szCs w:val="21"/>
        </w:rPr>
        <w:t>const</w:t>
      </w:r>
      <w:r>
        <w:rPr>
          <w:rFonts w:ascii="Helvetica" w:hAnsi="Helvetica" w:cs="Helvetica"/>
          <w:color w:val="333333"/>
        </w:rPr>
        <w:t>.</w:t>
      </w:r>
    </w:p>
    <w:p w:rsidR="00B70D7E" w:rsidRDefault="00B70D7E" w:rsidP="00B70D7E">
      <w:pPr>
        <w:rPr>
          <w:b/>
          <w:sz w:val="32"/>
          <w:szCs w:val="32"/>
        </w:rPr>
      </w:pPr>
    </w:p>
    <w:p w:rsidR="00C155FC" w:rsidRDefault="00C155FC" w:rsidP="00C155FC">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9. Sequential Containers</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w:t>
      </w:r>
    </w:p>
    <w:p w:rsidR="00C155FC" w:rsidRDefault="00C155FC" w:rsidP="00C155FC">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Which is the most appropriate—a vector, a deque, or a list—for the following program tasks?Explain the rationale for your choice.If there is no reason to prefer one or another container, explain why not.</w:t>
      </w:r>
    </w:p>
    <w:p w:rsidR="00C155FC" w:rsidRDefault="00C155FC" w:rsidP="00C155FC">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Read a fixed number of words, inserting them in the container alphabetically as they are entered. We’ll see in the next chapter that associative containers are better suited to this problem.</w:t>
      </w:r>
    </w:p>
    <w:p w:rsidR="00C155FC" w:rsidRDefault="00C155FC" w:rsidP="00C155FC">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Read an unknown number of words. Always insert new words at the back. Remove the next value from the front.</w:t>
      </w:r>
    </w:p>
    <w:p w:rsidR="00C155FC" w:rsidRDefault="00C155FC" w:rsidP="00C155FC">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lastRenderedPageBreak/>
        <w:t>(c) Read an unknown number of integers from a file. Sort the numbers and then print them to standard output.</w:t>
      </w:r>
    </w:p>
    <w:p w:rsidR="00C155FC" w:rsidRDefault="00C155FC" w:rsidP="00C155FC">
      <w:pPr>
        <w:widowControl/>
        <w:numPr>
          <w:ilvl w:val="0"/>
          <w:numId w:val="12"/>
        </w:numPr>
        <w:spacing w:beforeAutospacing="1" w:afterAutospacing="1" w:line="384" w:lineRule="atLeast"/>
        <w:jc w:val="left"/>
        <w:rPr>
          <w:rFonts w:ascii="Helvetica" w:hAnsi="Helvetica" w:cs="Helvetica"/>
          <w:color w:val="333333"/>
        </w:rPr>
      </w:pPr>
      <w:r>
        <w:rPr>
          <w:rFonts w:ascii="Helvetica" w:hAnsi="Helvetica" w:cs="Helvetica"/>
          <w:color w:val="333333"/>
        </w:rPr>
        <w:t>(a)</w:t>
      </w:r>
      <w:r>
        <w:rPr>
          <w:rStyle w:val="apple-converted-space"/>
          <w:rFonts w:ascii="Helvetica" w:hAnsi="Helvetica" w:cs="Helvetica"/>
          <w:color w:val="333333"/>
        </w:rPr>
        <w:t> </w:t>
      </w:r>
      <w:r>
        <w:rPr>
          <w:rStyle w:val="HTML0"/>
          <w:rFonts w:ascii="Consolas" w:hAnsi="Consolas" w:cs="Consolas"/>
          <w:color w:val="333333"/>
          <w:sz w:val="21"/>
          <w:szCs w:val="21"/>
        </w:rPr>
        <w:t>std::set</w:t>
      </w:r>
      <w:r>
        <w:rPr>
          <w:rStyle w:val="apple-converted-space"/>
          <w:rFonts w:ascii="Helvetica" w:hAnsi="Helvetica" w:cs="Helvetica"/>
          <w:color w:val="333333"/>
        </w:rPr>
        <w:t> </w:t>
      </w:r>
      <w:r>
        <w:rPr>
          <w:rFonts w:ascii="Helvetica" w:hAnsi="Helvetica" w:cs="Helvetica"/>
          <w:color w:val="333333"/>
        </w:rPr>
        <w:t>is the best. now, we can select</w:t>
      </w:r>
      <w:r>
        <w:rPr>
          <w:rStyle w:val="apple-converted-space"/>
          <w:rFonts w:ascii="Helvetica" w:hAnsi="Helvetica" w:cs="Helvetica"/>
          <w:color w:val="333333"/>
        </w:rPr>
        <w:t> </w:t>
      </w:r>
      <w:r>
        <w:rPr>
          <w:rStyle w:val="HTML0"/>
          <w:rFonts w:ascii="Consolas" w:hAnsi="Consolas" w:cs="Consolas"/>
          <w:color w:val="333333"/>
          <w:sz w:val="21"/>
          <w:szCs w:val="21"/>
        </w:rPr>
        <w:t>vector</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0"/>
          <w:rFonts w:ascii="Consolas" w:hAnsi="Consolas" w:cs="Consolas"/>
          <w:color w:val="333333"/>
          <w:sz w:val="21"/>
          <w:szCs w:val="21"/>
        </w:rPr>
        <w:t>deque</w:t>
      </w:r>
      <w:r>
        <w:rPr>
          <w:rFonts w:ascii="Helvetica" w:hAnsi="Helvetica" w:cs="Helvetica"/>
          <w:color w:val="333333"/>
        </w:rPr>
        <w:t>, better than</w:t>
      </w:r>
      <w:r>
        <w:rPr>
          <w:rStyle w:val="apple-converted-space"/>
          <w:rFonts w:ascii="Helvetica" w:hAnsi="Helvetica" w:cs="Helvetica"/>
          <w:color w:val="333333"/>
        </w:rPr>
        <w:t> </w:t>
      </w:r>
      <w:r>
        <w:rPr>
          <w:rStyle w:val="HTML0"/>
          <w:rFonts w:ascii="Consolas" w:hAnsi="Consolas" w:cs="Consolas"/>
          <w:color w:val="333333"/>
          <w:sz w:val="21"/>
          <w:szCs w:val="21"/>
        </w:rPr>
        <w:t>list</w:t>
      </w:r>
      <w:r>
        <w:rPr>
          <w:rFonts w:ascii="Helvetica" w:hAnsi="Helvetica" w:cs="Helvetica"/>
          <w:color w:val="333333"/>
        </w:rPr>
        <w:t>, cause we don't need insert or delete elements in the middle.</w:t>
      </w:r>
    </w:p>
    <w:p w:rsidR="00C155FC" w:rsidRDefault="00C155FC" w:rsidP="00C155FC">
      <w:pPr>
        <w:widowControl/>
        <w:numPr>
          <w:ilvl w:val="0"/>
          <w:numId w:val="12"/>
        </w:numPr>
        <w:spacing w:beforeAutospacing="1" w:afterAutospacing="1" w:line="384" w:lineRule="atLeast"/>
        <w:jc w:val="left"/>
        <w:rPr>
          <w:rFonts w:ascii="Helvetica" w:hAnsi="Helvetica" w:cs="Helvetica"/>
          <w:color w:val="333333"/>
        </w:rPr>
      </w:pPr>
      <w:r>
        <w:rPr>
          <w:rFonts w:ascii="Helvetica" w:hAnsi="Helvetica" w:cs="Helvetica"/>
          <w:color w:val="333333"/>
        </w:rPr>
        <w:t>(b)</w:t>
      </w:r>
      <w:r>
        <w:rPr>
          <w:rStyle w:val="apple-converted-space"/>
          <w:rFonts w:ascii="Helvetica" w:hAnsi="Helvetica" w:cs="Helvetica"/>
          <w:color w:val="333333"/>
        </w:rPr>
        <w:t> </w:t>
      </w:r>
      <w:r>
        <w:rPr>
          <w:rStyle w:val="HTML0"/>
          <w:rFonts w:ascii="Consolas" w:hAnsi="Consolas" w:cs="Consolas"/>
          <w:color w:val="333333"/>
          <w:sz w:val="21"/>
          <w:szCs w:val="21"/>
        </w:rPr>
        <w:t>deque</w:t>
      </w:r>
      <w:r>
        <w:rPr>
          <w:rFonts w:ascii="Helvetica" w:hAnsi="Helvetica" w:cs="Helvetica"/>
          <w:color w:val="333333"/>
        </w:rPr>
        <w:t>. If the program needs to insert or delete elements at the front and the back, but not in the middle, use a deque</w:t>
      </w:r>
    </w:p>
    <w:p w:rsidR="00C155FC" w:rsidRDefault="00C155FC" w:rsidP="00C155FC">
      <w:pPr>
        <w:widowControl/>
        <w:numPr>
          <w:ilvl w:val="0"/>
          <w:numId w:val="12"/>
        </w:numPr>
        <w:spacing w:beforeAutospacing="1" w:afterAutospacing="1" w:line="384" w:lineRule="atLeast"/>
        <w:jc w:val="left"/>
        <w:rPr>
          <w:rFonts w:ascii="Helvetica" w:hAnsi="Helvetica" w:cs="Helvetica"/>
          <w:color w:val="333333"/>
        </w:rPr>
      </w:pPr>
      <w:r>
        <w:rPr>
          <w:rFonts w:ascii="Helvetica" w:hAnsi="Helvetica" w:cs="Helvetica"/>
          <w:color w:val="333333"/>
        </w:rPr>
        <w:t>(c)</w:t>
      </w:r>
      <w:r>
        <w:rPr>
          <w:rStyle w:val="apple-converted-space"/>
          <w:rFonts w:ascii="Helvetica" w:hAnsi="Helvetica" w:cs="Helvetica"/>
          <w:color w:val="333333"/>
        </w:rPr>
        <w:t> </w:t>
      </w:r>
      <w:r>
        <w:rPr>
          <w:rStyle w:val="HTML0"/>
          <w:rFonts w:ascii="Consolas" w:hAnsi="Consolas" w:cs="Consolas"/>
          <w:color w:val="333333"/>
          <w:sz w:val="21"/>
          <w:szCs w:val="21"/>
        </w:rPr>
        <w:t>vector</w:t>
      </w:r>
      <w:r>
        <w:rPr>
          <w:rFonts w:ascii="Helvetica" w:hAnsi="Helvetica" w:cs="Helvetica"/>
          <w:color w:val="333333"/>
        </w:rPr>
        <w:t>, no need that insert or delete at the front or back. and If your program has lots of small elements and space overhead matters, don’t use list or forward_list.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 list that holds elements that are deques that hold ints.</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std::list&lt;std::deque&lt;</w:t>
      </w:r>
      <w:r>
        <w:rPr>
          <w:rStyle w:val="pl-k"/>
          <w:rFonts w:ascii="Consolas" w:hAnsi="Consolas" w:cs="Consolas"/>
          <w:color w:val="A71D5D"/>
          <w:sz w:val="21"/>
          <w:szCs w:val="21"/>
        </w:rPr>
        <w:t>int</w:t>
      </w:r>
      <w:r>
        <w:rPr>
          <w:rFonts w:ascii="Consolas" w:hAnsi="Consolas" w:cs="Consolas"/>
          <w:color w:val="333333"/>
          <w:sz w:val="21"/>
          <w:szCs w:val="21"/>
        </w:rPr>
        <w:t>&gt;&gt; ldi;</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constraints on the iterators that form iterator ranges?</w:t>
      </w:r>
    </w:p>
    <w:p w:rsidR="00C155FC" w:rsidRDefault="00C155FC" w:rsidP="00C155FC">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two iterators,</w:t>
      </w:r>
      <w:r>
        <w:rPr>
          <w:rStyle w:val="apple-converted-space"/>
          <w:rFonts w:ascii="Helvetica" w:hAnsi="Helvetica" w:cs="Helvetica"/>
          <w:color w:val="333333"/>
        </w:rPr>
        <w:t> </w:t>
      </w:r>
      <w:r>
        <w:rPr>
          <w:rStyle w:val="HTML0"/>
          <w:rFonts w:ascii="Consolas" w:hAnsi="Consolas" w:cs="Consolas"/>
          <w:color w:val="333333"/>
          <w:sz w:val="21"/>
          <w:szCs w:val="21"/>
        </w:rPr>
        <w:t>begin</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end</w:t>
      </w:r>
      <w:r>
        <w:rPr>
          <w:rFonts w:ascii="Helvetica" w:hAnsi="Helvetica" w:cs="Helvetica"/>
          <w:color w:val="333333"/>
        </w:rPr>
        <w:t>:</w:t>
      </w:r>
    </w:p>
    <w:p w:rsidR="00C155FC" w:rsidRDefault="00C155FC" w:rsidP="00C155FC">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they refer to elements of the same container.</w:t>
      </w:r>
    </w:p>
    <w:p w:rsidR="00C155FC" w:rsidRDefault="00C155FC" w:rsidP="00C155FC">
      <w:pPr>
        <w:widowControl/>
        <w:numPr>
          <w:ilvl w:val="0"/>
          <w:numId w:val="13"/>
        </w:numPr>
        <w:spacing w:beforeAutospacing="1" w:afterAutospacing="1" w:line="384" w:lineRule="atLeast"/>
        <w:jc w:val="left"/>
        <w:rPr>
          <w:rFonts w:ascii="Helvetica" w:hAnsi="Helvetica" w:cs="Helvetica"/>
          <w:color w:val="333333"/>
        </w:rPr>
      </w:pPr>
      <w:r>
        <w:rPr>
          <w:rFonts w:ascii="Helvetica" w:hAnsi="Helvetica" w:cs="Helvetica"/>
          <w:color w:val="333333"/>
        </w:rPr>
        <w:t>It is possible to reach</w:t>
      </w:r>
      <w:r>
        <w:rPr>
          <w:rStyle w:val="apple-converted-space"/>
          <w:rFonts w:ascii="Helvetica" w:hAnsi="Helvetica" w:cs="Helvetica"/>
          <w:color w:val="333333"/>
        </w:rPr>
        <w:t> </w:t>
      </w:r>
      <w:r>
        <w:rPr>
          <w:rStyle w:val="HTML0"/>
          <w:rFonts w:ascii="Consolas" w:hAnsi="Consolas" w:cs="Consolas"/>
          <w:color w:val="333333"/>
          <w:sz w:val="21"/>
          <w:szCs w:val="21"/>
        </w:rPr>
        <w:t>end</w:t>
      </w:r>
      <w:r>
        <w:rPr>
          <w:rStyle w:val="apple-converted-space"/>
          <w:rFonts w:ascii="Helvetica" w:hAnsi="Helvetica" w:cs="Helvetica"/>
          <w:color w:val="333333"/>
        </w:rPr>
        <w:t> </w:t>
      </w:r>
      <w:r>
        <w:rPr>
          <w:rFonts w:ascii="Helvetica" w:hAnsi="Helvetica" w:cs="Helvetica"/>
          <w:color w:val="333333"/>
        </w:rPr>
        <w:t>by repeatedly incrementing</w:t>
      </w:r>
      <w:r>
        <w:rPr>
          <w:rStyle w:val="apple-converted-space"/>
          <w:rFonts w:ascii="Helvetica" w:hAnsi="Helvetica" w:cs="Helvetica"/>
          <w:color w:val="333333"/>
        </w:rPr>
        <w:t> </w:t>
      </w:r>
      <w:r>
        <w:rPr>
          <w:rStyle w:val="HTML0"/>
          <w:rFonts w:ascii="Consolas" w:hAnsi="Consolas" w:cs="Consolas"/>
          <w:color w:val="333333"/>
          <w:sz w:val="21"/>
          <w:szCs w:val="21"/>
        </w:rPr>
        <w:t>begin</w:t>
      </w:r>
      <w:r>
        <w:rPr>
          <w:rFonts w:ascii="Helvetica" w:hAnsi="Helvetica" w:cs="Helvetica"/>
          <w:color w:val="333333"/>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function that takes a pair of iterators to a vector and an int value. Look for that value in the range and return a bool indicating whether it was found.</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bool</w:t>
      </w:r>
      <w:r>
        <w:rPr>
          <w:rFonts w:ascii="Consolas" w:hAnsi="Consolas" w:cs="Consolas"/>
          <w:color w:val="333333"/>
          <w:sz w:val="21"/>
          <w:szCs w:val="21"/>
        </w:rPr>
        <w:t xml:space="preserve"> </w:t>
      </w:r>
      <w:r>
        <w:rPr>
          <w:rStyle w:val="pl-en"/>
          <w:rFonts w:ascii="Consolas" w:hAnsi="Consolas" w:cs="Consolas"/>
          <w:color w:val="795DA3"/>
          <w:sz w:val="21"/>
          <w:szCs w:val="21"/>
        </w:rPr>
        <w:t>find</w:t>
      </w: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&gt;::iterator beg, vector&lt;</w:t>
      </w:r>
      <w:r>
        <w:rPr>
          <w:rStyle w:val="pl-k"/>
          <w:rFonts w:ascii="Consolas" w:hAnsi="Consolas" w:cs="Consolas"/>
          <w:color w:val="A71D5D"/>
          <w:sz w:val="21"/>
          <w:szCs w:val="21"/>
        </w:rPr>
        <w:t>int</w:t>
      </w:r>
      <w:r>
        <w:rPr>
          <w:rFonts w:ascii="Consolas" w:hAnsi="Consolas" w:cs="Consolas"/>
          <w:color w:val="333333"/>
          <w:sz w:val="21"/>
          <w:szCs w:val="21"/>
        </w:rPr>
        <w:t xml:space="preserve">&gt;::iterator end, </w:t>
      </w:r>
      <w:r>
        <w:rPr>
          <w:rStyle w:val="pl-k"/>
          <w:rFonts w:ascii="Consolas" w:hAnsi="Consolas" w:cs="Consolas"/>
          <w:color w:val="A71D5D"/>
          <w:sz w:val="21"/>
          <w:szCs w:val="21"/>
        </w:rPr>
        <w:t>int</w:t>
      </w:r>
      <w:r>
        <w:rPr>
          <w:rFonts w:ascii="Consolas" w:hAnsi="Consolas" w:cs="Consolas"/>
          <w:color w:val="333333"/>
          <w:sz w:val="21"/>
          <w:szCs w:val="21"/>
        </w:rPr>
        <w:t xml:space="preserve"> value)</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auto</w:t>
      </w:r>
      <w:r>
        <w:rPr>
          <w:rFonts w:ascii="Consolas" w:hAnsi="Consolas" w:cs="Consolas"/>
          <w:color w:val="333333"/>
          <w:sz w:val="21"/>
          <w:szCs w:val="21"/>
        </w:rPr>
        <w:t xml:space="preserve"> iter = beg; iter != end; ++iter)</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(*iter == value)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true</w:t>
      </w: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c1"/>
          <w:rFonts w:ascii="Consolas" w:hAnsi="Consolas" w:cs="Consolas"/>
          <w:color w:val="0086B3"/>
          <w:sz w:val="21"/>
          <w:szCs w:val="21"/>
        </w:rPr>
        <w:t>false</w:t>
      </w: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9.5:</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Rewrite the previous program to return an iterator to the requested element. Note that the program must handle the case where the element is not found.</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&gt;::iterator </w:t>
      </w:r>
      <w:r>
        <w:rPr>
          <w:rStyle w:val="pl-en"/>
          <w:rFonts w:ascii="Consolas" w:hAnsi="Consolas" w:cs="Consolas"/>
          <w:color w:val="795DA3"/>
          <w:sz w:val="21"/>
          <w:szCs w:val="21"/>
        </w:rPr>
        <w:t>find</w:t>
      </w: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&gt;::iterator beg, vector&lt;</w:t>
      </w:r>
      <w:r>
        <w:rPr>
          <w:rStyle w:val="pl-k"/>
          <w:rFonts w:ascii="Consolas" w:hAnsi="Consolas" w:cs="Consolas"/>
          <w:color w:val="A71D5D"/>
          <w:sz w:val="21"/>
          <w:szCs w:val="21"/>
        </w:rPr>
        <w:t>int</w:t>
      </w:r>
      <w:r>
        <w:rPr>
          <w:rFonts w:ascii="Consolas" w:hAnsi="Consolas" w:cs="Consolas"/>
          <w:color w:val="333333"/>
          <w:sz w:val="21"/>
          <w:szCs w:val="21"/>
        </w:rPr>
        <w:t xml:space="preserve">&gt;::iterator end, </w:t>
      </w:r>
      <w:r>
        <w:rPr>
          <w:rStyle w:val="pl-k"/>
          <w:rFonts w:ascii="Consolas" w:hAnsi="Consolas" w:cs="Consolas"/>
          <w:color w:val="A71D5D"/>
          <w:sz w:val="21"/>
          <w:szCs w:val="21"/>
        </w:rPr>
        <w:t>int</w:t>
      </w:r>
      <w:r>
        <w:rPr>
          <w:rFonts w:ascii="Consolas" w:hAnsi="Consolas" w:cs="Consolas"/>
          <w:color w:val="333333"/>
          <w:sz w:val="21"/>
          <w:szCs w:val="21"/>
        </w:rPr>
        <w:t xml:space="preserve"> value)</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auto</w:t>
      </w:r>
      <w:r>
        <w:rPr>
          <w:rFonts w:ascii="Consolas" w:hAnsi="Consolas" w:cs="Consolas"/>
          <w:color w:val="333333"/>
          <w:sz w:val="21"/>
          <w:szCs w:val="21"/>
        </w:rPr>
        <w:t xml:space="preserve"> iter = beg; iter != end; ++iter)</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(*iter == value) </w:t>
      </w:r>
      <w:r>
        <w:rPr>
          <w:rStyle w:val="pl-k"/>
          <w:rFonts w:ascii="Consolas" w:hAnsi="Consolas" w:cs="Consolas"/>
          <w:color w:val="A71D5D"/>
          <w:sz w:val="21"/>
          <w:szCs w:val="21"/>
        </w:rPr>
        <w:t>return</w:t>
      </w:r>
      <w:r>
        <w:rPr>
          <w:rFonts w:ascii="Consolas" w:hAnsi="Consolas" w:cs="Consolas"/>
          <w:color w:val="333333"/>
          <w:sz w:val="21"/>
          <w:szCs w:val="21"/>
        </w:rPr>
        <w:t xml:space="preserve"> iter;</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end;</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9.6:</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wrong with the following program? How might you correct it?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list&lt;</w:t>
      </w:r>
      <w:r>
        <w:rPr>
          <w:rStyle w:val="pl-k"/>
          <w:rFonts w:ascii="Consolas" w:hAnsi="Consolas" w:cs="Consolas"/>
          <w:color w:val="A71D5D"/>
          <w:sz w:val="21"/>
          <w:szCs w:val="21"/>
        </w:rPr>
        <w:t>int</w:t>
      </w:r>
      <w:r>
        <w:rPr>
          <w:rFonts w:ascii="Consolas" w:hAnsi="Consolas" w:cs="Consolas"/>
          <w:color w:val="333333"/>
          <w:sz w:val="21"/>
          <w:szCs w:val="21"/>
        </w:rPr>
        <w:t>&gt; lst1;</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list&lt;</w:t>
      </w:r>
      <w:r>
        <w:rPr>
          <w:rStyle w:val="pl-k"/>
          <w:rFonts w:ascii="Consolas" w:hAnsi="Consolas" w:cs="Consolas"/>
          <w:color w:val="A71D5D"/>
          <w:sz w:val="21"/>
          <w:szCs w:val="21"/>
        </w:rPr>
        <w:t>int</w:t>
      </w:r>
      <w:r>
        <w:rPr>
          <w:rFonts w:ascii="Consolas" w:hAnsi="Consolas" w:cs="Consolas"/>
          <w:color w:val="333333"/>
          <w:sz w:val="21"/>
          <w:szCs w:val="21"/>
        </w:rPr>
        <w:t>&gt;::iterator iter1 = lst1.begin(), iter2 = lst1.end();</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(iter1 &lt; iter2) </w:t>
      </w:r>
      <w:r>
        <w:rPr>
          <w:rStyle w:val="pl-c"/>
          <w:rFonts w:ascii="Consolas" w:hAnsi="Consolas" w:cs="Consolas"/>
          <w:color w:val="969896"/>
          <w:sz w:val="21"/>
          <w:szCs w:val="21"/>
        </w:rPr>
        <w:t>/*ERROR: operator&lt; can't be applied to iterator for list*/</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(iter1 != iter2)</w:t>
      </w:r>
    </w:p>
    <w:p w:rsidR="00C155FC" w:rsidRDefault="00C155FC" w:rsidP="00C155FC">
      <w:pPr>
        <w:pStyle w:val="4"/>
        <w:spacing w:before="240" w:after="240"/>
        <w:rPr>
          <w:rFonts w:ascii="Helvetica" w:hAnsi="Helvetica" w:cs="Helvetica"/>
          <w:color w:val="333333"/>
          <w:sz w:val="30"/>
          <w:szCs w:val="30"/>
        </w:rPr>
      </w:pPr>
      <w:r>
        <w:rPr>
          <w:rFonts w:ascii="Helvetica" w:hAnsi="Helvetica" w:cs="Helvetica"/>
          <w:color w:val="333333"/>
          <w:sz w:val="30"/>
          <w:szCs w:val="30"/>
        </w:rPr>
        <w:t>note:</w:t>
      </w:r>
    </w:p>
    <w:p w:rsidR="00C155FC" w:rsidRDefault="00C155FC" w:rsidP="00C155FC">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operator</w:t>
      </w:r>
      <w:r>
        <w:rPr>
          <w:rStyle w:val="apple-converted-space"/>
          <w:rFonts w:ascii="Helvetica" w:hAnsi="Helvetica" w:cs="Helvetica"/>
          <w:color w:val="333333"/>
        </w:rPr>
        <w:t> </w:t>
      </w:r>
      <w:r>
        <w:rPr>
          <w:rStyle w:val="HTML0"/>
          <w:rFonts w:ascii="Consolas" w:hAnsi="Consolas" w:cs="Consolas"/>
          <w:color w:val="333333"/>
          <w:sz w:val="21"/>
          <w:szCs w:val="21"/>
        </w:rPr>
        <w:t>&lt;</w:t>
      </w:r>
      <w:r>
        <w:rPr>
          <w:rStyle w:val="apple-converted-space"/>
          <w:rFonts w:ascii="Helvetica" w:hAnsi="Helvetica" w:cs="Helvetica"/>
          <w:color w:val="333333"/>
        </w:rPr>
        <w:t> </w:t>
      </w:r>
      <w:r>
        <w:rPr>
          <w:rFonts w:ascii="Helvetica" w:hAnsi="Helvetica" w:cs="Helvetica"/>
          <w:color w:val="333333"/>
        </w:rPr>
        <w:t>can be used in</w:t>
      </w:r>
      <w:r>
        <w:rPr>
          <w:rStyle w:val="apple-converted-space"/>
          <w:rFonts w:ascii="Helvetica" w:hAnsi="Helvetica" w:cs="Helvetica"/>
          <w:color w:val="333333"/>
        </w:rPr>
        <w:t> </w:t>
      </w:r>
      <w:r>
        <w:rPr>
          <w:rStyle w:val="HTML0"/>
          <w:rFonts w:ascii="Consolas" w:hAnsi="Consolas" w:cs="Consolas"/>
          <w:color w:val="333333"/>
          <w:sz w:val="21"/>
          <w:szCs w:val="21"/>
        </w:rPr>
        <w:t>list</w:t>
      </w:r>
      <w:r>
        <w:rPr>
          <w:rFonts w:ascii="Helvetica" w:hAnsi="Helvetica" w:cs="Helvetica"/>
          <w:color w:val="333333"/>
        </w:rPr>
        <w:t>,but can't be applied to iterator for</w:t>
      </w:r>
      <w:r>
        <w:rPr>
          <w:rStyle w:val="apple-converted-space"/>
          <w:rFonts w:ascii="Helvetica" w:hAnsi="Helvetica" w:cs="Helvetica"/>
          <w:color w:val="333333"/>
        </w:rPr>
        <w:t> </w:t>
      </w:r>
      <w:r>
        <w:rPr>
          <w:rStyle w:val="HTML0"/>
          <w:rFonts w:ascii="Consolas" w:hAnsi="Consolas" w:cs="Consolas"/>
          <w:color w:val="333333"/>
          <w:sz w:val="21"/>
          <w:szCs w:val="21"/>
        </w:rPr>
        <w:t>list</w:t>
      </w:r>
      <w:r>
        <w:rPr>
          <w:rFonts w:ascii="Helvetica" w:hAnsi="Helvetica" w:cs="Helvetica"/>
          <w:color w:val="333333"/>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9.7:</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type should be used as the index into a vector of ints?</w:t>
      </w:r>
    </w:p>
    <w:p w:rsidR="00C155FC" w:rsidRDefault="00C155FC" w:rsidP="00C155FC">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vector&lt;int&gt;::size_type</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9.8:</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type should be used to read elements in a list of strings? To write them?</w:t>
      </w:r>
    </w:p>
    <w:p w:rsidR="00C155FC" w:rsidRDefault="00C155FC" w:rsidP="00C155FC">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list&lt;string&gt;::iterator || list&lt;string&gt;::const_iterator // read</w:t>
      </w:r>
    </w:p>
    <w:p w:rsidR="00C155FC" w:rsidRDefault="00C155FC" w:rsidP="00C155FC">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list&lt;string&gt;::iterator // write</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9.9:</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the difference between the</w:t>
      </w:r>
      <w:r>
        <w:rPr>
          <w:rStyle w:val="apple-converted-space"/>
          <w:rFonts w:ascii="Helvetica" w:hAnsi="Helvetica" w:cs="Helvetica"/>
          <w:color w:val="777777"/>
        </w:rPr>
        <w:t> </w:t>
      </w:r>
      <w:r>
        <w:rPr>
          <w:rStyle w:val="HTML0"/>
          <w:rFonts w:ascii="Consolas" w:hAnsi="Consolas" w:cs="Consolas"/>
          <w:color w:val="777777"/>
          <w:sz w:val="21"/>
          <w:szCs w:val="21"/>
        </w:rPr>
        <w:t>begin</w:t>
      </w:r>
      <w:r>
        <w:rPr>
          <w:rStyle w:val="apple-converted-space"/>
          <w:rFonts w:ascii="Helvetica" w:hAnsi="Helvetica" w:cs="Helvetica"/>
          <w:color w:val="777777"/>
        </w:rPr>
        <w:t> </w:t>
      </w:r>
      <w:r>
        <w:rPr>
          <w:rFonts w:ascii="Helvetica" w:hAnsi="Helvetica" w:cs="Helvetica"/>
          <w:color w:val="777777"/>
        </w:rPr>
        <w:t>and</w:t>
      </w:r>
      <w:r>
        <w:rPr>
          <w:rStyle w:val="apple-converted-space"/>
          <w:rFonts w:ascii="Helvetica" w:hAnsi="Helvetica" w:cs="Helvetica"/>
          <w:color w:val="777777"/>
        </w:rPr>
        <w:t> </w:t>
      </w:r>
      <w:r>
        <w:rPr>
          <w:rStyle w:val="HTML0"/>
          <w:rFonts w:ascii="Consolas" w:hAnsi="Consolas" w:cs="Consolas"/>
          <w:color w:val="777777"/>
          <w:sz w:val="21"/>
          <w:szCs w:val="21"/>
        </w:rPr>
        <w:t>cbegin</w:t>
      </w:r>
      <w:r>
        <w:rPr>
          <w:rStyle w:val="apple-converted-space"/>
          <w:rFonts w:ascii="Helvetica" w:hAnsi="Helvetica" w:cs="Helvetica"/>
          <w:color w:val="777777"/>
        </w:rPr>
        <w:t> </w:t>
      </w:r>
      <w:r>
        <w:rPr>
          <w:rFonts w:ascii="Helvetica" w:hAnsi="Helvetica" w:cs="Helvetica"/>
          <w:color w:val="777777"/>
        </w:rPr>
        <w:t>functions?</w:t>
      </w:r>
    </w:p>
    <w:p w:rsidR="00C155FC" w:rsidRDefault="00C155FC" w:rsidP="00C155FC">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lastRenderedPageBreak/>
        <w:t>cbegin</w:t>
      </w:r>
      <w:r>
        <w:rPr>
          <w:rStyle w:val="apple-converted-space"/>
          <w:rFonts w:ascii="Helvetica" w:hAnsi="Helvetica" w:cs="Helvetica"/>
          <w:color w:val="333333"/>
        </w:rPr>
        <w:t> </w:t>
      </w:r>
      <w:r>
        <w:rPr>
          <w:rFonts w:ascii="Helvetica" w:hAnsi="Helvetica" w:cs="Helvetica"/>
          <w:color w:val="333333"/>
        </w:rPr>
        <w:t>is a const member that returns the container’s</w:t>
      </w:r>
      <w:r>
        <w:rPr>
          <w:rStyle w:val="apple-converted-space"/>
          <w:rFonts w:ascii="Helvetica" w:hAnsi="Helvetica" w:cs="Helvetica"/>
          <w:color w:val="333333"/>
        </w:rPr>
        <w:t> </w:t>
      </w:r>
      <w:r>
        <w:rPr>
          <w:rStyle w:val="a4"/>
          <w:rFonts w:ascii="Helvetica" w:hAnsi="Helvetica" w:cs="Helvetica"/>
          <w:color w:val="333333"/>
        </w:rPr>
        <w:t>const_iterator</w:t>
      </w:r>
      <w:r>
        <w:rPr>
          <w:rStyle w:val="apple-converted-space"/>
          <w:rFonts w:ascii="Helvetica" w:hAnsi="Helvetica" w:cs="Helvetica"/>
          <w:color w:val="333333"/>
        </w:rPr>
        <w:t> </w:t>
      </w:r>
      <w:r>
        <w:rPr>
          <w:rFonts w:ascii="Helvetica" w:hAnsi="Helvetica" w:cs="Helvetica"/>
          <w:color w:val="333333"/>
        </w:rPr>
        <w:t>type.</w:t>
      </w:r>
    </w:p>
    <w:p w:rsidR="00C155FC" w:rsidRDefault="00C155FC" w:rsidP="00C155FC">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begin</w:t>
      </w:r>
      <w:r>
        <w:rPr>
          <w:rStyle w:val="apple-converted-space"/>
          <w:rFonts w:ascii="Helvetica" w:hAnsi="Helvetica" w:cs="Helvetica"/>
          <w:color w:val="333333"/>
        </w:rPr>
        <w:t> </w:t>
      </w:r>
      <w:r>
        <w:rPr>
          <w:rFonts w:ascii="Helvetica" w:hAnsi="Helvetica" w:cs="Helvetica"/>
          <w:color w:val="333333"/>
        </w:rPr>
        <w:t>is nonconst and returns the container’s</w:t>
      </w:r>
      <w:r>
        <w:rPr>
          <w:rStyle w:val="apple-converted-space"/>
          <w:rFonts w:ascii="Helvetica" w:hAnsi="Helvetica" w:cs="Helvetica"/>
          <w:color w:val="333333"/>
        </w:rPr>
        <w:t> </w:t>
      </w:r>
      <w:r>
        <w:rPr>
          <w:rStyle w:val="a4"/>
          <w:rFonts w:ascii="Helvetica" w:hAnsi="Helvetica" w:cs="Helvetica"/>
          <w:color w:val="333333"/>
        </w:rPr>
        <w:t>iterator</w:t>
      </w:r>
      <w:r>
        <w:rPr>
          <w:rStyle w:val="apple-converted-space"/>
          <w:rFonts w:ascii="Helvetica" w:hAnsi="Helvetica" w:cs="Helvetica"/>
          <w:color w:val="333333"/>
        </w:rPr>
        <w:t> </w:t>
      </w:r>
      <w:r>
        <w:rPr>
          <w:rFonts w:ascii="Helvetica" w:hAnsi="Helvetica" w:cs="Helvetica"/>
          <w:color w:val="333333"/>
        </w:rPr>
        <w:t>type.</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9.10:</w:t>
      </w:r>
    </w:p>
    <w:p w:rsidR="00C155FC" w:rsidRDefault="00C155FC" w:rsidP="00C155FC">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are the types of the following four objects?</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&gt; v1;</w:t>
      </w:r>
    </w:p>
    <w:p w:rsidR="00C155FC" w:rsidRDefault="00C155FC" w:rsidP="00C155FC">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const</w:t>
      </w:r>
      <w:r>
        <w:rPr>
          <w:rFonts w:ascii="Consolas" w:hAnsi="Consolas" w:cs="Consolas"/>
          <w:color w:val="777777"/>
          <w:sz w:val="21"/>
          <w:szCs w:val="21"/>
        </w:rPr>
        <w:t xml:space="preserve"> vector&lt;</w:t>
      </w:r>
      <w:r>
        <w:rPr>
          <w:rStyle w:val="pl-k"/>
          <w:rFonts w:ascii="Consolas" w:hAnsi="Consolas" w:cs="Consolas"/>
          <w:color w:val="A71D5D"/>
          <w:sz w:val="21"/>
          <w:szCs w:val="21"/>
        </w:rPr>
        <w:t>int</w:t>
      </w:r>
      <w:r>
        <w:rPr>
          <w:rFonts w:ascii="Consolas" w:hAnsi="Consolas" w:cs="Consolas"/>
          <w:color w:val="777777"/>
          <w:sz w:val="21"/>
          <w:szCs w:val="21"/>
        </w:rPr>
        <w:t>&gt; v2;</w:t>
      </w:r>
    </w:p>
    <w:p w:rsidR="00C155FC" w:rsidRDefault="00C155FC" w:rsidP="00C155FC">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auto</w:t>
      </w:r>
      <w:r>
        <w:rPr>
          <w:rFonts w:ascii="Consolas" w:hAnsi="Consolas" w:cs="Consolas"/>
          <w:color w:val="777777"/>
          <w:sz w:val="21"/>
          <w:szCs w:val="21"/>
        </w:rPr>
        <w:t xml:space="preserve"> it1 = v1.begin(), it2 = v2.begin();</w:t>
      </w:r>
    </w:p>
    <w:p w:rsidR="00C155FC" w:rsidRDefault="00C155FC" w:rsidP="00C155FC">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auto</w:t>
      </w:r>
      <w:r>
        <w:rPr>
          <w:rFonts w:ascii="Consolas" w:hAnsi="Consolas" w:cs="Consolas"/>
          <w:color w:val="777777"/>
          <w:sz w:val="21"/>
          <w:szCs w:val="21"/>
        </w:rPr>
        <w:t xml:space="preserve"> it3 = v1.cbegin(), it4 = v2.cbegin();</w:t>
      </w:r>
    </w:p>
    <w:p w:rsidR="00C155FC" w:rsidRDefault="00C155FC" w:rsidP="00C155FC">
      <w:pPr>
        <w:spacing w:before="240" w:after="240"/>
        <w:rPr>
          <w:rFonts w:ascii="宋体" w:hAnsi="宋体" w:cs="宋体"/>
          <w:sz w:val="24"/>
          <w:szCs w:val="24"/>
        </w:rPr>
      </w:pPr>
      <w:r>
        <w:pict>
          <v:rect id="_x0000_i1026" style="width:0;height:3pt" o:hralign="center" o:hrstd="t" o:hrnoshade="t" o:hr="t" fillcolor="#333" stroked="f"/>
        </w:pict>
      </w:r>
    </w:p>
    <w:p w:rsidR="00C155FC" w:rsidRDefault="00C155FC" w:rsidP="00C155FC">
      <w:pPr>
        <w:pStyle w:val="a3"/>
        <w:spacing w:before="0" w:beforeAutospacing="0" w:after="240" w:afterAutospacing="0" w:line="384" w:lineRule="atLeast"/>
        <w:rPr>
          <w:rFonts w:ascii="Helvetica" w:hAnsi="Helvetica" w:cs="Helvetica"/>
          <w:color w:val="333333"/>
        </w:rPr>
      </w:pPr>
      <w:hyperlink r:id="rId182" w:history="1">
        <w:r>
          <w:rPr>
            <w:rStyle w:val="a5"/>
            <w:rFonts w:ascii="Helvetica" w:hAnsi="Helvetica" w:cs="Helvetica"/>
            <w:color w:val="4183C4"/>
          </w:rPr>
          <w:t>@shidenggui</w:t>
        </w:r>
      </w:hyperlink>
      <w:r>
        <w:rPr>
          <w:rFonts w:ascii="Helvetica" w:hAnsi="Helvetica" w:cs="Helvetica"/>
          <w:color w:val="333333"/>
        </w:rPr>
        <w:t>:</w:t>
      </w:r>
    </w:p>
    <w:p w:rsidR="00C155FC" w:rsidRDefault="00C155FC" w:rsidP="00C155FC">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question example codes have an error in</w:t>
      </w:r>
      <w:r>
        <w:rPr>
          <w:rStyle w:val="apple-converted-space"/>
          <w:rFonts w:ascii="Helvetica" w:hAnsi="Helvetica" w:cs="Helvetica"/>
          <w:color w:val="333333"/>
        </w:rPr>
        <w:t> </w:t>
      </w:r>
      <w:r>
        <w:rPr>
          <w:rStyle w:val="HTML0"/>
          <w:rFonts w:ascii="Consolas" w:hAnsi="Consolas" w:cs="Consolas"/>
          <w:color w:val="333333"/>
          <w:sz w:val="21"/>
          <w:szCs w:val="21"/>
        </w:rPr>
        <w:t>gcc 4.8</w:t>
      </w:r>
      <w:r>
        <w:rPr>
          <w:rFonts w:ascii="Helvetica" w:hAnsi="Helvetica" w:cs="Helvetica"/>
          <w:color w:val="333333"/>
        </w:rPr>
        <w:t>:</w:t>
      </w:r>
    </w:p>
    <w:p w:rsidR="00C155FC" w:rsidRDefault="00C155FC" w:rsidP="00C155FC">
      <w:pPr>
        <w:pStyle w:val="a3"/>
        <w:spacing w:before="0" w:beforeAutospacing="0" w:after="0" w:afterAutospacing="0" w:line="384" w:lineRule="atLeast"/>
        <w:rPr>
          <w:rFonts w:ascii="Helvetica" w:hAnsi="Helvetica" w:cs="Helvetica"/>
          <w:color w:val="777777"/>
        </w:rPr>
      </w:pPr>
      <w:r>
        <w:rPr>
          <w:rStyle w:val="a4"/>
          <w:rFonts w:ascii="Helvetica" w:hAnsi="Helvetica" w:cs="Helvetica"/>
          <w:color w:val="777777"/>
        </w:rPr>
        <w:t>error</w:t>
      </w:r>
      <w:r>
        <w:rPr>
          <w:rFonts w:ascii="Helvetica" w:hAnsi="Helvetica" w:cs="Helvetica"/>
          <w:color w:val="777777"/>
        </w:rPr>
        <w:t>: inconsistent deduction for ‘auto’: ‘__gnu_cxx::__normal_iterator &gt;’ and then ‘__gnu_cxx::__normal_iterator &gt;’ auto it1 = v1.begin(), it2 = v2.begin();</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correct codes should be:</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it1 = v1.begin();</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it2 = v2.begin(), it3 = v1.cbegin(), it4 = v2.cbegin();</w:t>
      </w:r>
    </w:p>
    <w:p w:rsidR="00C155FC" w:rsidRDefault="00C155FC" w:rsidP="00C155FC">
      <w:pPr>
        <w:spacing w:before="240" w:after="240"/>
        <w:rPr>
          <w:rFonts w:ascii="宋体" w:hAnsi="宋体" w:cs="宋体"/>
          <w:sz w:val="24"/>
          <w:szCs w:val="24"/>
        </w:rPr>
      </w:pPr>
      <w:r>
        <w:pict>
          <v:rect id="_x0000_i1027" style="width:0;height:3pt" o:hralign="center" o:hrstd="t" o:hrnoshade="t" o:hr="t" fillcolor="#333" stroked="f"/>
        </w:pict>
      </w:r>
    </w:p>
    <w:p w:rsidR="00C155FC" w:rsidRDefault="00C155FC" w:rsidP="00C155FC">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it1</w:t>
      </w:r>
      <w:r>
        <w:rPr>
          <w:rStyle w:val="apple-converted-space"/>
          <w:rFonts w:ascii="Helvetica" w:hAnsi="Helvetica" w:cs="Helvetica"/>
          <w:color w:val="333333"/>
        </w:rPr>
        <w:t> </w:t>
      </w:r>
      <w:r>
        <w:rPr>
          <w:rFonts w:ascii="Helvetica" w:hAnsi="Helvetica" w:cs="Helvetica"/>
          <w:color w:val="333333"/>
        </w:rPr>
        <w:t>is</w:t>
      </w:r>
      <w:r>
        <w:rPr>
          <w:rStyle w:val="apple-converted-space"/>
          <w:rFonts w:ascii="Helvetica" w:hAnsi="Helvetica" w:cs="Helvetica"/>
          <w:color w:val="333333"/>
        </w:rPr>
        <w:t> </w:t>
      </w:r>
      <w:r>
        <w:rPr>
          <w:rStyle w:val="HTML0"/>
          <w:rFonts w:ascii="Consolas" w:hAnsi="Consolas" w:cs="Consolas"/>
          <w:color w:val="333333"/>
          <w:sz w:val="21"/>
          <w:szCs w:val="21"/>
        </w:rPr>
        <w:t>vector&lt;int&gt;::iterator</w:t>
      </w:r>
    </w:p>
    <w:p w:rsidR="00C155FC" w:rsidRDefault="00C155FC" w:rsidP="00C155FC">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it2</w:t>
      </w:r>
      <w:r>
        <w:rPr>
          <w:rFonts w:ascii="Helvetica" w:hAnsi="Helvetica" w:cs="Helvetica"/>
          <w:color w:val="333333"/>
        </w:rPr>
        <w:t>,</w:t>
      </w:r>
      <w:r>
        <w:rPr>
          <w:rStyle w:val="HTML0"/>
          <w:rFonts w:ascii="Consolas" w:hAnsi="Consolas" w:cs="Consolas"/>
          <w:color w:val="333333"/>
          <w:sz w:val="21"/>
          <w:szCs w:val="21"/>
        </w:rPr>
        <w:t>it3</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it4</w:t>
      </w:r>
      <w:r>
        <w:rPr>
          <w:rStyle w:val="apple-converted-space"/>
          <w:rFonts w:ascii="Helvetica" w:hAnsi="Helvetica" w:cs="Helvetica"/>
          <w:color w:val="333333"/>
        </w:rPr>
        <w:t> </w:t>
      </w:r>
      <w:r>
        <w:rPr>
          <w:rFonts w:ascii="Helvetica" w:hAnsi="Helvetica" w:cs="Helvetica"/>
          <w:color w:val="333333"/>
        </w:rPr>
        <w:t>are</w:t>
      </w:r>
      <w:r>
        <w:rPr>
          <w:rStyle w:val="apple-converted-space"/>
          <w:rFonts w:ascii="Helvetica" w:hAnsi="Helvetica" w:cs="Helvetica"/>
          <w:color w:val="333333"/>
        </w:rPr>
        <w:t> </w:t>
      </w:r>
      <w:r>
        <w:rPr>
          <w:rStyle w:val="HTML0"/>
          <w:rFonts w:ascii="Consolas" w:hAnsi="Consolas" w:cs="Consolas"/>
          <w:color w:val="333333"/>
          <w:sz w:val="21"/>
          <w:szCs w:val="21"/>
        </w:rPr>
        <w:t>vector&lt;int&gt;::const_iterator</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9.11:</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Show an example of each of the six ways to create and initialize a vector. Explain what values each vector contains.</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 vec;    </w:t>
      </w:r>
      <w:r>
        <w:rPr>
          <w:rStyle w:val="pl-c"/>
          <w:rFonts w:ascii="Consolas" w:hAnsi="Consolas" w:cs="Consolas"/>
          <w:color w:val="969896"/>
          <w:sz w:val="21"/>
          <w:szCs w:val="21"/>
        </w:rPr>
        <w:t>// 0</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w:t>
      </w:r>
      <w:r>
        <w:rPr>
          <w:rStyle w:val="pl-c1"/>
          <w:rFonts w:ascii="Consolas" w:hAnsi="Consolas" w:cs="Consolas"/>
          <w:color w:val="0086B3"/>
          <w:sz w:val="21"/>
          <w:szCs w:val="21"/>
        </w:rPr>
        <w:t>10</w:t>
      </w:r>
      <w:r>
        <w:rPr>
          <w:rFonts w:ascii="Consolas" w:hAnsi="Consolas" w:cs="Consolas"/>
          <w:color w:val="333333"/>
          <w:sz w:val="21"/>
          <w:szCs w:val="21"/>
        </w:rPr>
        <w:t xml:space="preserve">);    </w:t>
      </w:r>
      <w:r>
        <w:rPr>
          <w:rStyle w:val="pl-c"/>
          <w:rFonts w:ascii="Consolas" w:hAnsi="Consolas" w:cs="Consolas"/>
          <w:color w:val="969896"/>
          <w:sz w:val="21"/>
          <w:szCs w:val="21"/>
        </w:rPr>
        <w:t>// 0</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w:t>
      </w:r>
      <w:r>
        <w:rPr>
          <w:rStyle w:val="pl-c1"/>
          <w:rFonts w:ascii="Consolas" w:hAnsi="Consolas" w:cs="Consolas"/>
          <w:color w:val="0086B3"/>
          <w:sz w:val="21"/>
          <w:szCs w:val="21"/>
        </w:rPr>
        <w:t>10</w:t>
      </w:r>
      <w:r>
        <w:rPr>
          <w:rFonts w:ascii="Consolas" w:hAnsi="Consolas" w:cs="Consolas"/>
          <w:color w:val="333333"/>
          <w:sz w:val="21"/>
          <w:szCs w:val="21"/>
        </w:rPr>
        <w:t>,</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
          <w:rFonts w:ascii="Consolas" w:hAnsi="Consolas" w:cs="Consolas"/>
          <w:color w:val="969896"/>
          <w:sz w:val="21"/>
          <w:szCs w:val="21"/>
        </w:rPr>
        <w:t>// 1</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&gt; vec{</w:t>
      </w:r>
      <w:r>
        <w:rPr>
          <w:rStyle w:val="pl-c1"/>
          <w:rFonts w:ascii="Consolas" w:hAnsi="Consolas" w:cs="Consolas"/>
          <w:color w:val="0086B3"/>
          <w:sz w:val="21"/>
          <w:szCs w:val="21"/>
        </w:rPr>
        <w:t>1</w:t>
      </w:r>
      <w:r>
        <w:rPr>
          <w:rFonts w:ascii="Consolas" w:hAnsi="Consolas" w:cs="Consolas"/>
          <w:color w:val="333333"/>
          <w:sz w:val="21"/>
          <w:szCs w:val="21"/>
        </w:rPr>
        <w:t>,</w:t>
      </w:r>
      <w:r>
        <w:rPr>
          <w:rStyle w:val="pl-c1"/>
          <w:rFonts w:ascii="Consolas" w:hAnsi="Consolas" w:cs="Consolas"/>
          <w:color w:val="0086B3"/>
          <w:sz w:val="21"/>
          <w:szCs w:val="21"/>
        </w:rPr>
        <w:t>2</w:t>
      </w:r>
      <w:r>
        <w:rPr>
          <w:rFonts w:ascii="Consolas" w:hAnsi="Consolas" w:cs="Consolas"/>
          <w:color w:val="333333"/>
          <w:sz w:val="21"/>
          <w:szCs w:val="21"/>
        </w:rPr>
        <w:t>,</w:t>
      </w:r>
      <w:r>
        <w:rPr>
          <w:rStyle w:val="pl-c1"/>
          <w:rFonts w:ascii="Consolas" w:hAnsi="Consolas" w:cs="Consolas"/>
          <w:color w:val="0086B3"/>
          <w:sz w:val="21"/>
          <w:szCs w:val="21"/>
        </w:rPr>
        <w:t>3</w:t>
      </w:r>
      <w:r>
        <w:rPr>
          <w:rFonts w:ascii="Consolas" w:hAnsi="Consolas" w:cs="Consolas"/>
          <w:color w:val="333333"/>
          <w:sz w:val="21"/>
          <w:szCs w:val="21"/>
        </w:rPr>
        <w:t>,</w:t>
      </w:r>
      <w:r>
        <w:rPr>
          <w:rStyle w:val="pl-c1"/>
          <w:rFonts w:ascii="Consolas" w:hAnsi="Consolas" w:cs="Consolas"/>
          <w:color w:val="0086B3"/>
          <w:sz w:val="21"/>
          <w:szCs w:val="21"/>
        </w:rPr>
        <w:t>4</w:t>
      </w:r>
      <w:r>
        <w:rPr>
          <w:rFonts w:ascii="Consolas" w:hAnsi="Consolas" w:cs="Consolas"/>
          <w:color w:val="333333"/>
          <w:sz w:val="21"/>
          <w:szCs w:val="21"/>
        </w:rPr>
        <w:t>,</w:t>
      </w:r>
      <w:r>
        <w:rPr>
          <w:rStyle w:val="pl-c1"/>
          <w:rFonts w:ascii="Consolas" w:hAnsi="Consolas" w:cs="Consolas"/>
          <w:color w:val="0086B3"/>
          <w:sz w:val="21"/>
          <w:szCs w:val="21"/>
        </w:rPr>
        <w:t>5</w:t>
      </w:r>
      <w:r>
        <w:rPr>
          <w:rFonts w:ascii="Consolas" w:hAnsi="Consolas" w:cs="Consolas"/>
          <w:color w:val="333333"/>
          <w:sz w:val="21"/>
          <w:szCs w:val="21"/>
        </w:rPr>
        <w:t xml:space="preserve">}; </w:t>
      </w:r>
      <w:r>
        <w:rPr>
          <w:rStyle w:val="pl-c"/>
          <w:rFonts w:ascii="Consolas" w:hAnsi="Consolas" w:cs="Consolas"/>
          <w:color w:val="969896"/>
          <w:sz w:val="21"/>
          <w:szCs w:val="21"/>
        </w:rPr>
        <w:t>// 1,2,3,4,5</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 xml:space="preserve">(other_vec); </w:t>
      </w:r>
      <w:r>
        <w:rPr>
          <w:rStyle w:val="pl-c"/>
          <w:rFonts w:ascii="Consolas" w:hAnsi="Consolas" w:cs="Consolas"/>
          <w:color w:val="969896"/>
          <w:sz w:val="21"/>
          <w:szCs w:val="21"/>
        </w:rPr>
        <w:t>// same as other_vec</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 xml:space="preserve">(other_vec.begin(), other_vec.end()); </w:t>
      </w:r>
      <w:r>
        <w:rPr>
          <w:rStyle w:val="pl-c"/>
          <w:rFonts w:ascii="Consolas" w:hAnsi="Consolas" w:cs="Consolas"/>
          <w:color w:val="969896"/>
          <w:sz w:val="21"/>
          <w:szCs w:val="21"/>
        </w:rPr>
        <w:t>// same as other_vec</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9.12:</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differences between the constructor that takes a container to copy and the constructor that takes two iterators.</w:t>
      </w:r>
    </w:p>
    <w:p w:rsidR="00C155FC" w:rsidRDefault="00C155FC" w:rsidP="00C155FC">
      <w:pPr>
        <w:widowControl/>
        <w:numPr>
          <w:ilvl w:val="0"/>
          <w:numId w:val="14"/>
        </w:numPr>
        <w:spacing w:beforeAutospacing="1" w:afterAutospacing="1" w:line="384" w:lineRule="atLeast"/>
        <w:jc w:val="left"/>
        <w:rPr>
          <w:rFonts w:ascii="Helvetica" w:hAnsi="Helvetica" w:cs="Helvetica"/>
          <w:color w:val="333333"/>
        </w:rPr>
      </w:pPr>
      <w:r>
        <w:rPr>
          <w:rFonts w:ascii="Helvetica" w:hAnsi="Helvetica" w:cs="Helvetica"/>
          <w:color w:val="333333"/>
        </w:rPr>
        <w:t>Constructor that takes two iterators copies the items between</w:t>
      </w:r>
      <w:r>
        <w:rPr>
          <w:rStyle w:val="apple-converted-space"/>
          <w:rFonts w:ascii="Helvetica" w:hAnsi="Helvetica" w:cs="Helvetica"/>
          <w:color w:val="333333"/>
        </w:rPr>
        <w:t> </w:t>
      </w:r>
      <w:r>
        <w:rPr>
          <w:rStyle w:val="HTML0"/>
          <w:rFonts w:ascii="Consolas" w:hAnsi="Consolas" w:cs="Consolas"/>
          <w:color w:val="333333"/>
          <w:sz w:val="21"/>
          <w:szCs w:val="21"/>
        </w:rPr>
        <w:t>[first, last)</w:t>
      </w:r>
      <w:r>
        <w:rPr>
          <w:rFonts w:ascii="Helvetica" w:hAnsi="Helvetica" w:cs="Helvetica"/>
          <w:color w:val="333333"/>
        </w:rPr>
        <w:t>,e.g.</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data = {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1"/>
          <w:rFonts w:ascii="Consolas" w:hAnsi="Consolas" w:cs="Consolas"/>
          <w:color w:val="0086B3"/>
          <w:sz w:val="21"/>
          <w:szCs w:val="21"/>
        </w:rPr>
        <w:t>2</w:t>
      </w:r>
      <w:r>
        <w:rPr>
          <w:rFonts w:ascii="Consolas" w:hAnsi="Consolas" w:cs="Consolas"/>
          <w:color w:val="333333"/>
          <w:sz w:val="21"/>
          <w:szCs w:val="21"/>
        </w:rPr>
        <w:t xml:space="preserve">, </w:t>
      </w:r>
      <w:r>
        <w:rPr>
          <w:rStyle w:val="pl-c1"/>
          <w:rFonts w:ascii="Consolas" w:hAnsi="Consolas" w:cs="Consolas"/>
          <w:color w:val="0086B3"/>
          <w:sz w:val="21"/>
          <w:szCs w:val="21"/>
        </w:rPr>
        <w:t>3</w:t>
      </w:r>
      <w:r>
        <w:rPr>
          <w:rFonts w:ascii="Consolas" w:hAnsi="Consolas" w:cs="Consolas"/>
          <w:color w:val="333333"/>
          <w:sz w:val="21"/>
          <w:szCs w:val="21"/>
        </w:rPr>
        <w:t xml:space="preserve"> };</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std::vector&lt;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 xml:space="preserve">(data.begin(), data.begin()+1); </w:t>
      </w:r>
      <w:r>
        <w:rPr>
          <w:rStyle w:val="pl-c"/>
          <w:rFonts w:ascii="Consolas" w:hAnsi="Consolas" w:cs="Consolas"/>
          <w:color w:val="969896"/>
          <w:sz w:val="21"/>
          <w:szCs w:val="21"/>
        </w:rPr>
        <w:t>// vec is {1}</w:t>
      </w:r>
    </w:p>
    <w:p w:rsidR="00C155FC" w:rsidRDefault="00C155FC" w:rsidP="00C155FC">
      <w:pPr>
        <w:widowControl/>
        <w:numPr>
          <w:ilvl w:val="0"/>
          <w:numId w:val="15"/>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Constructor that takes another container copies all items from it. e.g.</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data = { </w:t>
      </w:r>
      <w:r>
        <w:rPr>
          <w:rStyle w:val="pl-c1"/>
          <w:rFonts w:ascii="Consolas" w:hAnsi="Consolas" w:cs="Consolas"/>
          <w:color w:val="0086B3"/>
          <w:sz w:val="21"/>
          <w:szCs w:val="21"/>
        </w:rPr>
        <w:t>1</w:t>
      </w:r>
      <w:r>
        <w:rPr>
          <w:rFonts w:ascii="Consolas" w:hAnsi="Consolas" w:cs="Consolas"/>
          <w:color w:val="333333"/>
          <w:sz w:val="21"/>
          <w:szCs w:val="21"/>
        </w:rPr>
        <w:t xml:space="preserve">, </w:t>
      </w:r>
      <w:r>
        <w:rPr>
          <w:rStyle w:val="pl-c1"/>
          <w:rFonts w:ascii="Consolas" w:hAnsi="Consolas" w:cs="Consolas"/>
          <w:color w:val="0086B3"/>
          <w:sz w:val="21"/>
          <w:szCs w:val="21"/>
        </w:rPr>
        <w:t>2</w:t>
      </w:r>
      <w:r>
        <w:rPr>
          <w:rFonts w:ascii="Consolas" w:hAnsi="Consolas" w:cs="Consolas"/>
          <w:color w:val="333333"/>
          <w:sz w:val="21"/>
          <w:szCs w:val="21"/>
        </w:rPr>
        <w:t xml:space="preserve">, </w:t>
      </w:r>
      <w:r>
        <w:rPr>
          <w:rStyle w:val="pl-c1"/>
          <w:rFonts w:ascii="Consolas" w:hAnsi="Consolas" w:cs="Consolas"/>
          <w:color w:val="0086B3"/>
          <w:sz w:val="21"/>
          <w:szCs w:val="21"/>
        </w:rPr>
        <w:t>3</w:t>
      </w:r>
      <w:r>
        <w:rPr>
          <w:rFonts w:ascii="Consolas" w:hAnsi="Consolas" w:cs="Consolas"/>
          <w:color w:val="333333"/>
          <w:sz w:val="21"/>
          <w:szCs w:val="21"/>
        </w:rPr>
        <w:t xml:space="preserve"> };</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std::vector&lt;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vec</w:t>
      </w:r>
      <w:r>
        <w:rPr>
          <w:rFonts w:ascii="Consolas" w:hAnsi="Consolas" w:cs="Consolas"/>
          <w:color w:val="333333"/>
          <w:sz w:val="21"/>
          <w:szCs w:val="21"/>
        </w:rPr>
        <w:t xml:space="preserve">(data); </w:t>
      </w:r>
      <w:r>
        <w:rPr>
          <w:rStyle w:val="pl-c"/>
          <w:rFonts w:ascii="Consolas" w:hAnsi="Consolas" w:cs="Consolas"/>
          <w:color w:val="969896"/>
          <w:sz w:val="21"/>
          <w:szCs w:val="21"/>
        </w:rPr>
        <w:t>//vec is {1,2,3}</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3" w:history="1">
        <w:r>
          <w:rPr>
            <w:rStyle w:val="a5"/>
            <w:rFonts w:ascii="Helvetica" w:hAnsi="Helvetica" w:cs="Helvetica"/>
            <w:color w:val="4183C4"/>
            <w:sz w:val="42"/>
            <w:szCs w:val="42"/>
          </w:rPr>
          <w:t>Exercise 9.13</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4" w:history="1">
        <w:r>
          <w:rPr>
            <w:rStyle w:val="a5"/>
            <w:rFonts w:ascii="Helvetica" w:hAnsi="Helvetica" w:cs="Helvetica"/>
            <w:color w:val="4183C4"/>
            <w:sz w:val="42"/>
            <w:szCs w:val="42"/>
          </w:rPr>
          <w:t>Exercise 9.14</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5" w:history="1">
        <w:r>
          <w:rPr>
            <w:rStyle w:val="a5"/>
            <w:rFonts w:ascii="Helvetica" w:hAnsi="Helvetica" w:cs="Helvetica"/>
            <w:color w:val="4183C4"/>
            <w:sz w:val="42"/>
            <w:szCs w:val="42"/>
          </w:rPr>
          <w:t>Exercise 9.15</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6" w:history="1">
        <w:r>
          <w:rPr>
            <w:rStyle w:val="a5"/>
            <w:rFonts w:ascii="Helvetica" w:hAnsi="Helvetica" w:cs="Helvetica"/>
            <w:color w:val="4183C4"/>
            <w:sz w:val="42"/>
            <w:szCs w:val="42"/>
          </w:rPr>
          <w:t>Exercise 9.16</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9.17:</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Assuming c1 and c2 are containers, what (if any) constraints does the following usage place on the types of c1 and c2?</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First, there must be the identical container and same type holded. Second,the type held must support relational operation. (@Mooophy)</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Both c1 and c2 are the containers except the unordered associative containers.(@pezy)</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7" w:history="1">
        <w:r>
          <w:rPr>
            <w:rStyle w:val="a5"/>
            <w:rFonts w:ascii="Helvetica" w:hAnsi="Helvetica" w:cs="Helvetica"/>
            <w:color w:val="4183C4"/>
            <w:sz w:val="42"/>
            <w:szCs w:val="42"/>
          </w:rPr>
          <w:t>Exercise 9.18</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8" w:history="1">
        <w:r>
          <w:rPr>
            <w:rStyle w:val="a5"/>
            <w:rFonts w:ascii="Helvetica" w:hAnsi="Helvetica" w:cs="Helvetica"/>
            <w:color w:val="4183C4"/>
            <w:sz w:val="42"/>
            <w:szCs w:val="42"/>
          </w:rPr>
          <w:t>Exercise 9.19</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89" w:history="1">
        <w:r>
          <w:rPr>
            <w:rStyle w:val="a5"/>
            <w:rFonts w:ascii="Helvetica" w:hAnsi="Helvetica" w:cs="Helvetica"/>
            <w:color w:val="4183C4"/>
            <w:sz w:val="42"/>
            <w:szCs w:val="42"/>
          </w:rPr>
          <w:t>Exercise 9.20</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9.21:</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how the loop from page 345 that used the return from insert to add elements to a list would work if we inserted into a vector instead.</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It's the same.</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The first call to</w:t>
      </w:r>
      <w:r>
        <w:rPr>
          <w:rStyle w:val="apple-converted-space"/>
          <w:rFonts w:ascii="Helvetica" w:hAnsi="Helvetica" w:cs="Helvetica"/>
          <w:color w:val="777777"/>
        </w:rPr>
        <w:t> </w:t>
      </w:r>
      <w:r>
        <w:rPr>
          <w:rStyle w:val="HTML0"/>
          <w:rFonts w:ascii="Consolas" w:hAnsi="Consolas" w:cs="Consolas"/>
          <w:color w:val="777777"/>
          <w:sz w:val="21"/>
          <w:szCs w:val="21"/>
        </w:rPr>
        <w:t>insert</w:t>
      </w:r>
      <w:r>
        <w:rPr>
          <w:rStyle w:val="apple-converted-space"/>
          <w:rFonts w:ascii="Helvetica" w:hAnsi="Helvetica" w:cs="Helvetica"/>
          <w:color w:val="777777"/>
        </w:rPr>
        <w:t> </w:t>
      </w:r>
      <w:r>
        <w:rPr>
          <w:rFonts w:ascii="Helvetica" w:hAnsi="Helvetica" w:cs="Helvetica"/>
          <w:color w:val="777777"/>
        </w:rPr>
        <w:t>takes the</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we just read and puts it in front of the element denoted by</w:t>
      </w:r>
      <w:r>
        <w:rPr>
          <w:rStyle w:val="apple-converted-space"/>
          <w:rFonts w:ascii="Helvetica" w:hAnsi="Helvetica" w:cs="Helvetica"/>
          <w:color w:val="777777"/>
        </w:rPr>
        <w:t> </w:t>
      </w:r>
      <w:r>
        <w:rPr>
          <w:rStyle w:val="HTML0"/>
          <w:rFonts w:ascii="Consolas" w:hAnsi="Consolas" w:cs="Consolas"/>
          <w:color w:val="777777"/>
          <w:sz w:val="21"/>
          <w:szCs w:val="21"/>
        </w:rPr>
        <w:t>iter</w:t>
      </w:r>
      <w:r>
        <w:rPr>
          <w:rFonts w:ascii="Helvetica" w:hAnsi="Helvetica" w:cs="Helvetica"/>
          <w:color w:val="777777"/>
        </w:rPr>
        <w:t>. The value returned by</w:t>
      </w:r>
      <w:r>
        <w:rPr>
          <w:rStyle w:val="apple-converted-space"/>
          <w:rFonts w:ascii="Helvetica" w:hAnsi="Helvetica" w:cs="Helvetica"/>
          <w:color w:val="777777"/>
        </w:rPr>
        <w:t> </w:t>
      </w:r>
      <w:r>
        <w:rPr>
          <w:rStyle w:val="HTML0"/>
          <w:rFonts w:ascii="Consolas" w:hAnsi="Consolas" w:cs="Consolas"/>
          <w:color w:val="777777"/>
          <w:sz w:val="21"/>
          <w:szCs w:val="21"/>
        </w:rPr>
        <w:t>insert</w:t>
      </w:r>
      <w:r>
        <w:rPr>
          <w:rStyle w:val="apple-converted-space"/>
          <w:rFonts w:ascii="Helvetica" w:hAnsi="Helvetica" w:cs="Helvetica"/>
          <w:color w:val="777777"/>
        </w:rPr>
        <w:t> </w:t>
      </w:r>
      <w:r>
        <w:rPr>
          <w:rFonts w:ascii="Helvetica" w:hAnsi="Helvetica" w:cs="Helvetica"/>
          <w:color w:val="777777"/>
        </w:rPr>
        <w:t>is an iterator referring to this new element. We assign that iterator to</w:t>
      </w:r>
      <w:r>
        <w:rPr>
          <w:rStyle w:val="apple-converted-space"/>
          <w:rFonts w:ascii="Helvetica" w:hAnsi="Helvetica" w:cs="Helvetica"/>
          <w:color w:val="777777"/>
        </w:rPr>
        <w:t> </w:t>
      </w:r>
      <w:r>
        <w:rPr>
          <w:rStyle w:val="HTML0"/>
          <w:rFonts w:ascii="Consolas" w:hAnsi="Consolas" w:cs="Consolas"/>
          <w:color w:val="777777"/>
          <w:sz w:val="21"/>
          <w:szCs w:val="21"/>
        </w:rPr>
        <w:t>iter</w:t>
      </w:r>
      <w:r>
        <w:rPr>
          <w:rStyle w:val="apple-converted-space"/>
          <w:rFonts w:ascii="Helvetica" w:hAnsi="Helvetica" w:cs="Helvetica"/>
          <w:color w:val="777777"/>
        </w:rPr>
        <w:t> </w:t>
      </w:r>
      <w:r>
        <w:rPr>
          <w:rFonts w:ascii="Helvetica" w:hAnsi="Helvetica" w:cs="Helvetica"/>
          <w:color w:val="777777"/>
        </w:rPr>
        <w:t>and repeat the</w:t>
      </w:r>
      <w:r>
        <w:rPr>
          <w:rStyle w:val="HTML0"/>
          <w:rFonts w:ascii="Consolas" w:hAnsi="Consolas" w:cs="Consolas"/>
          <w:color w:val="777777"/>
          <w:sz w:val="21"/>
          <w:szCs w:val="21"/>
        </w:rPr>
        <w:t>while</w:t>
      </w:r>
      <w:r>
        <w:rPr>
          <w:rFonts w:ascii="Helvetica" w:hAnsi="Helvetica" w:cs="Helvetica"/>
          <w:color w:val="777777"/>
        </w:rPr>
        <w:t>, reading another word. As long as there are words to insert, each trip through the</w:t>
      </w:r>
      <w:r>
        <w:rPr>
          <w:rStyle w:val="apple-converted-space"/>
          <w:rFonts w:ascii="Helvetica" w:hAnsi="Helvetica" w:cs="Helvetica"/>
          <w:color w:val="777777"/>
        </w:rPr>
        <w:t> </w:t>
      </w:r>
      <w:r>
        <w:rPr>
          <w:rStyle w:val="HTML0"/>
          <w:rFonts w:ascii="Consolas" w:hAnsi="Consolas" w:cs="Consolas"/>
          <w:color w:val="777777"/>
          <w:sz w:val="21"/>
          <w:szCs w:val="21"/>
        </w:rPr>
        <w:t>while</w:t>
      </w:r>
      <w:r>
        <w:rPr>
          <w:rStyle w:val="apple-converted-space"/>
          <w:rFonts w:ascii="Helvetica" w:hAnsi="Helvetica" w:cs="Helvetica"/>
          <w:color w:val="777777"/>
        </w:rPr>
        <w:t> </w:t>
      </w:r>
      <w:r>
        <w:rPr>
          <w:rFonts w:ascii="Helvetica" w:hAnsi="Helvetica" w:cs="Helvetica"/>
          <w:color w:val="777777"/>
        </w:rPr>
        <w:t>inserts a new element ahead of</w:t>
      </w:r>
      <w:r>
        <w:rPr>
          <w:rStyle w:val="apple-converted-space"/>
          <w:rFonts w:ascii="Helvetica" w:hAnsi="Helvetica" w:cs="Helvetica"/>
          <w:color w:val="777777"/>
        </w:rPr>
        <w:t> </w:t>
      </w:r>
      <w:r>
        <w:rPr>
          <w:rStyle w:val="HTML0"/>
          <w:rFonts w:ascii="Consolas" w:hAnsi="Consolas" w:cs="Consolas"/>
          <w:color w:val="777777"/>
          <w:sz w:val="21"/>
          <w:szCs w:val="21"/>
        </w:rPr>
        <w:t>iter</w:t>
      </w:r>
      <w:r>
        <w:rPr>
          <w:rStyle w:val="apple-converted-space"/>
          <w:rFonts w:ascii="Helvetica" w:hAnsi="Helvetica" w:cs="Helvetica"/>
          <w:color w:val="777777"/>
        </w:rPr>
        <w:t> </w:t>
      </w:r>
      <w:r>
        <w:rPr>
          <w:rFonts w:ascii="Helvetica" w:hAnsi="Helvetica" w:cs="Helvetica"/>
          <w:color w:val="777777"/>
        </w:rPr>
        <w:t>and reassigns to</w:t>
      </w:r>
      <w:r>
        <w:rPr>
          <w:rStyle w:val="apple-converted-space"/>
          <w:rFonts w:ascii="Helvetica" w:hAnsi="Helvetica" w:cs="Helvetica"/>
          <w:color w:val="777777"/>
        </w:rPr>
        <w:t> </w:t>
      </w:r>
      <w:r>
        <w:rPr>
          <w:rStyle w:val="HTML0"/>
          <w:rFonts w:ascii="Consolas" w:hAnsi="Consolas" w:cs="Consolas"/>
          <w:color w:val="777777"/>
          <w:sz w:val="21"/>
          <w:szCs w:val="21"/>
        </w:rPr>
        <w:t>iter</w:t>
      </w:r>
      <w:r>
        <w:rPr>
          <w:rStyle w:val="apple-converted-space"/>
          <w:rFonts w:ascii="Helvetica" w:hAnsi="Helvetica" w:cs="Helvetica"/>
          <w:color w:val="777777"/>
        </w:rPr>
        <w:t> </w:t>
      </w:r>
      <w:r>
        <w:rPr>
          <w:rFonts w:ascii="Helvetica" w:hAnsi="Helvetica" w:cs="Helvetica"/>
          <w:color w:val="777777"/>
        </w:rPr>
        <w:t>the location of the newly inserted element. That element is the (new) first element. Thus, each iteration inserts an element ahead of the first element in the</w:t>
      </w:r>
      <w:r>
        <w:rPr>
          <w:rStyle w:val="apple-converted-space"/>
          <w:rFonts w:ascii="Helvetica" w:hAnsi="Helvetica" w:cs="Helvetica"/>
          <w:color w:val="777777"/>
        </w:rPr>
        <w:t> </w:t>
      </w:r>
      <w:r>
        <w:rPr>
          <w:rStyle w:val="HTML0"/>
          <w:rFonts w:ascii="Consolas" w:hAnsi="Consolas" w:cs="Consolas"/>
          <w:color w:val="777777"/>
          <w:sz w:val="21"/>
          <w:szCs w:val="21"/>
        </w:rPr>
        <w:t>vector</w:t>
      </w:r>
      <w:r>
        <w:rPr>
          <w:rFonts w:ascii="Helvetica" w:hAnsi="Helvetica" w:cs="Helvetica"/>
          <w:color w:val="777777"/>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9.22:</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Assuming</w:t>
      </w:r>
      <w:r>
        <w:rPr>
          <w:rStyle w:val="apple-converted-space"/>
          <w:rFonts w:ascii="Helvetica" w:hAnsi="Helvetica" w:cs="Helvetica"/>
          <w:color w:val="777777"/>
        </w:rPr>
        <w:t> </w:t>
      </w:r>
      <w:r>
        <w:rPr>
          <w:rStyle w:val="HTML0"/>
          <w:rFonts w:ascii="Consolas" w:hAnsi="Consolas" w:cs="Consolas"/>
          <w:color w:val="777777"/>
          <w:sz w:val="21"/>
          <w:szCs w:val="21"/>
        </w:rPr>
        <w:t>iv</w:t>
      </w:r>
      <w:r>
        <w:rPr>
          <w:rStyle w:val="apple-converted-space"/>
          <w:rFonts w:ascii="Helvetica" w:hAnsi="Helvetica" w:cs="Helvetica"/>
          <w:color w:val="777777"/>
        </w:rPr>
        <w:t> </w:t>
      </w:r>
      <w:r>
        <w:rPr>
          <w:rFonts w:ascii="Helvetica" w:hAnsi="Helvetica" w:cs="Helvetica"/>
          <w:color w:val="777777"/>
        </w:rPr>
        <w:t>is a</w:t>
      </w:r>
      <w:r>
        <w:rPr>
          <w:rStyle w:val="apple-converted-space"/>
          <w:rFonts w:ascii="Helvetica" w:hAnsi="Helvetica" w:cs="Helvetica"/>
          <w:color w:val="777777"/>
        </w:rPr>
        <w:t> </w:t>
      </w:r>
      <w:r>
        <w:rPr>
          <w:rStyle w:val="HTML0"/>
          <w:rFonts w:ascii="Consolas" w:hAnsi="Consolas" w:cs="Consolas"/>
          <w:color w:val="777777"/>
          <w:sz w:val="21"/>
          <w:szCs w:val="21"/>
        </w:rPr>
        <w:t>vector</w:t>
      </w:r>
      <w:r>
        <w:rPr>
          <w:rStyle w:val="apple-converted-space"/>
          <w:rFonts w:ascii="Helvetica" w:hAnsi="Helvetica" w:cs="Helvetica"/>
          <w:color w:val="777777"/>
        </w:rPr>
        <w:t> </w:t>
      </w:r>
      <w:r>
        <w:rPr>
          <w:rFonts w:ascii="Helvetica" w:hAnsi="Helvetica" w:cs="Helvetica"/>
          <w:color w:val="777777"/>
        </w:rPr>
        <w:t>of</w:t>
      </w:r>
      <w:r>
        <w:rPr>
          <w:rStyle w:val="apple-converted-space"/>
          <w:rFonts w:ascii="Helvetica" w:hAnsi="Helvetica" w:cs="Helvetica"/>
          <w:color w:val="777777"/>
        </w:rPr>
        <w:t> </w:t>
      </w:r>
      <w:r>
        <w:rPr>
          <w:rStyle w:val="HTML0"/>
          <w:rFonts w:ascii="Consolas" w:hAnsi="Consolas" w:cs="Consolas"/>
          <w:color w:val="777777"/>
          <w:sz w:val="21"/>
          <w:szCs w:val="21"/>
        </w:rPr>
        <w:t>int</w:t>
      </w:r>
      <w:r>
        <w:rPr>
          <w:rFonts w:ascii="Helvetica" w:hAnsi="Helvetica" w:cs="Helvetica"/>
          <w:color w:val="777777"/>
        </w:rPr>
        <w:t>s, what is wrong with the following program? How might you correct the problem(s)?</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&gt;::iterator iter = iv.begin(), mid = iv.begin() + iv.size()/</w:t>
      </w:r>
      <w:r>
        <w:rPr>
          <w:rStyle w:val="pl-c1"/>
          <w:rFonts w:ascii="Consolas" w:hAnsi="Consolas" w:cs="Consolas"/>
          <w:color w:val="0086B3"/>
          <w:sz w:val="21"/>
          <w:szCs w:val="21"/>
        </w:rPr>
        <w:t>2</w:t>
      </w:r>
      <w:r>
        <w:rPr>
          <w:rFonts w:ascii="Consolas" w:hAnsi="Consolas" w:cs="Consolas"/>
          <w:color w:val="777777"/>
          <w:sz w:val="21"/>
          <w:szCs w:val="21"/>
        </w:rPr>
        <w:t>;</w:t>
      </w:r>
    </w:p>
    <w:p w:rsidR="00C155FC" w:rsidRDefault="00C155FC" w:rsidP="00C155FC">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while</w:t>
      </w:r>
      <w:r>
        <w:rPr>
          <w:rFonts w:ascii="Consolas" w:hAnsi="Consolas" w:cs="Consolas"/>
          <w:color w:val="777777"/>
          <w:sz w:val="21"/>
          <w:szCs w:val="21"/>
        </w:rPr>
        <w:t xml:space="preserve"> (iter != mid)</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if</w:t>
      </w:r>
      <w:r>
        <w:rPr>
          <w:rFonts w:ascii="Consolas" w:hAnsi="Consolas" w:cs="Consolas"/>
          <w:color w:val="777777"/>
          <w:sz w:val="21"/>
          <w:szCs w:val="21"/>
        </w:rPr>
        <w:t xml:space="preserve"> (*iter == some_val)</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iv.insert(iter, </w:t>
      </w:r>
      <w:r>
        <w:rPr>
          <w:rStyle w:val="pl-c1"/>
          <w:rFonts w:ascii="Consolas" w:hAnsi="Consolas" w:cs="Consolas"/>
          <w:color w:val="0086B3"/>
          <w:sz w:val="21"/>
          <w:szCs w:val="21"/>
        </w:rPr>
        <w:t>2</w:t>
      </w:r>
      <w:r>
        <w:rPr>
          <w:rFonts w:ascii="Consolas" w:hAnsi="Consolas" w:cs="Consolas"/>
          <w:color w:val="777777"/>
          <w:sz w:val="21"/>
          <w:szCs w:val="21"/>
        </w:rPr>
        <w:t xml:space="preserve"> * some_val);</w:t>
      </w:r>
    </w:p>
    <w:p w:rsidR="00C155FC" w:rsidRDefault="00C155FC" w:rsidP="00C155FC">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Problems:</w:t>
      </w:r>
    </w:p>
    <w:p w:rsidR="00C155FC" w:rsidRDefault="00C155FC" w:rsidP="00C155FC">
      <w:pPr>
        <w:widowControl/>
        <w:numPr>
          <w:ilvl w:val="0"/>
          <w:numId w:val="16"/>
        </w:numPr>
        <w:spacing w:beforeAutospacing="1" w:afterAutospacing="1" w:line="384" w:lineRule="atLeast"/>
        <w:jc w:val="left"/>
        <w:rPr>
          <w:rFonts w:ascii="Helvetica" w:hAnsi="Helvetica" w:cs="Helvetica"/>
          <w:color w:val="333333"/>
        </w:rPr>
      </w:pPr>
      <w:r>
        <w:rPr>
          <w:rFonts w:ascii="Helvetica" w:hAnsi="Helvetica" w:cs="Helvetica"/>
          <w:color w:val="333333"/>
        </w:rPr>
        <w:t>It's a endless loop.</w:t>
      </w:r>
      <w:r>
        <w:rPr>
          <w:rStyle w:val="apple-converted-space"/>
          <w:rFonts w:ascii="Helvetica" w:hAnsi="Helvetica" w:cs="Helvetica"/>
          <w:color w:val="333333"/>
        </w:rPr>
        <w:t> </w:t>
      </w:r>
      <w:r>
        <w:rPr>
          <w:rStyle w:val="HTML0"/>
          <w:rFonts w:ascii="Consolas" w:hAnsi="Consolas" w:cs="Consolas"/>
          <w:color w:val="333333"/>
          <w:sz w:val="21"/>
          <w:szCs w:val="21"/>
        </w:rPr>
        <w:t>iter</w:t>
      </w:r>
      <w:r>
        <w:rPr>
          <w:rStyle w:val="apple-converted-space"/>
          <w:rFonts w:ascii="Helvetica" w:hAnsi="Helvetica" w:cs="Helvetica"/>
          <w:color w:val="333333"/>
        </w:rPr>
        <w:t> </w:t>
      </w:r>
      <w:r>
        <w:rPr>
          <w:rFonts w:ascii="Helvetica" w:hAnsi="Helvetica" w:cs="Helvetica"/>
          <w:color w:val="333333"/>
        </w:rPr>
        <w:t>never equal</w:t>
      </w:r>
      <w:r>
        <w:rPr>
          <w:rStyle w:val="apple-converted-space"/>
          <w:rFonts w:ascii="Helvetica" w:hAnsi="Helvetica" w:cs="Helvetica"/>
          <w:color w:val="333333"/>
        </w:rPr>
        <w:t> </w:t>
      </w:r>
      <w:r>
        <w:rPr>
          <w:rStyle w:val="HTML0"/>
          <w:rFonts w:ascii="Consolas" w:hAnsi="Consolas" w:cs="Consolas"/>
          <w:color w:val="333333"/>
          <w:sz w:val="21"/>
          <w:szCs w:val="21"/>
        </w:rPr>
        <w:t>mid</w:t>
      </w:r>
      <w:r>
        <w:rPr>
          <w:rFonts w:ascii="Helvetica" w:hAnsi="Helvetica" w:cs="Helvetica"/>
          <w:color w:val="333333"/>
        </w:rPr>
        <w:t>.</w:t>
      </w:r>
    </w:p>
    <w:p w:rsidR="00C155FC" w:rsidRDefault="00C155FC" w:rsidP="00C155FC">
      <w:pPr>
        <w:widowControl/>
        <w:numPr>
          <w:ilvl w:val="0"/>
          <w:numId w:val="16"/>
        </w:numPr>
        <w:spacing w:beforeAutospacing="1" w:afterAutospacing="1" w:line="384" w:lineRule="atLeast"/>
        <w:jc w:val="left"/>
        <w:rPr>
          <w:rFonts w:ascii="Helvetica" w:hAnsi="Helvetica" w:cs="Helvetica"/>
          <w:color w:val="333333"/>
        </w:rPr>
      </w:pPr>
      <w:r>
        <w:rPr>
          <w:rFonts w:ascii="Helvetica" w:hAnsi="Helvetica" w:cs="Helvetica"/>
          <w:color w:val="333333"/>
        </w:rPr>
        <w:t>mid will be invalid after the</w:t>
      </w:r>
      <w:r>
        <w:rPr>
          <w:rStyle w:val="apple-converted-space"/>
          <w:rFonts w:ascii="Helvetica" w:hAnsi="Helvetica" w:cs="Helvetica"/>
          <w:color w:val="333333"/>
        </w:rPr>
        <w:t> </w:t>
      </w:r>
      <w:r>
        <w:rPr>
          <w:rStyle w:val="HTML0"/>
          <w:rFonts w:ascii="Consolas" w:hAnsi="Consolas" w:cs="Consolas"/>
          <w:color w:val="333333"/>
          <w:sz w:val="21"/>
          <w:szCs w:val="21"/>
        </w:rPr>
        <w:t>insert</w:t>
      </w:r>
      <w:r>
        <w:rPr>
          <w:rFonts w:ascii="Helvetica" w:hAnsi="Helvetica" w:cs="Helvetica"/>
          <w:color w:val="333333"/>
        </w:rPr>
        <w:t>.(see</w:t>
      </w:r>
      <w:r>
        <w:rPr>
          <w:rStyle w:val="apple-converted-space"/>
          <w:rFonts w:ascii="Helvetica" w:hAnsi="Helvetica" w:cs="Helvetica"/>
          <w:color w:val="333333"/>
        </w:rPr>
        <w:t> </w:t>
      </w:r>
      <w:hyperlink r:id="rId190" w:history="1">
        <w:r>
          <w:rPr>
            <w:rStyle w:val="a5"/>
            <w:rFonts w:ascii="Helvetica" w:hAnsi="Helvetica" w:cs="Helvetica"/>
            <w:color w:val="4183C4"/>
          </w:rPr>
          <w:t>issue 133</w:t>
        </w:r>
      </w:hyperlink>
      <w:r>
        <w:rPr>
          <w:rFonts w:ascii="Helvetica" w:hAnsi="Helvetica" w:cs="Helvetica"/>
          <w:color w:val="333333"/>
        </w:rPr>
        <w:t>)</w:t>
      </w:r>
    </w:p>
    <w:p w:rsidR="00C155FC" w:rsidRDefault="00C155FC" w:rsidP="00C155FC">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FIXED</w:t>
      </w:r>
      <w:r>
        <w:rPr>
          <w:rFonts w:ascii="Helvetica" w:hAnsi="Helvetica" w:cs="Helvetica"/>
          <w:color w:val="333333"/>
        </w:rPr>
        <w:t>:</w:t>
      </w:r>
    </w:p>
    <w:p w:rsidR="00C155FC" w:rsidRDefault="00C155FC" w:rsidP="00C155FC">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cause the reallocation will lead the iterators and references</w:t>
      </w:r>
    </w:p>
    <w:p w:rsidR="00C155FC" w:rsidRDefault="00C155FC" w:rsidP="00C155FC">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after the insertion point to invalid. Thus, we need to call reserver at first.</w:t>
      </w:r>
    </w:p>
    <w:p w:rsidR="00C155FC" w:rsidRDefault="00C155FC" w:rsidP="00C155FC">
      <w:pPr>
        <w:pStyle w:val="HTML"/>
        <w:shd w:val="clear" w:color="auto" w:fill="F7F7F7"/>
        <w:rPr>
          <w:rFonts w:ascii="Consolas" w:hAnsi="Consolas" w:cs="Consolas"/>
          <w:color w:val="333333"/>
          <w:sz w:val="21"/>
          <w:szCs w:val="21"/>
        </w:rPr>
      </w:pP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&gt; iv = {</w:t>
      </w:r>
      <w:r>
        <w:rPr>
          <w:rStyle w:val="pl-c1"/>
          <w:rFonts w:ascii="Consolas" w:hAnsi="Consolas" w:cs="Consolas"/>
          <w:color w:val="0086B3"/>
          <w:sz w:val="21"/>
          <w:szCs w:val="21"/>
        </w:rPr>
        <w:t>0</w:t>
      </w:r>
      <w:r>
        <w:rPr>
          <w:rFonts w:ascii="Consolas" w:hAnsi="Consolas" w:cs="Consolas"/>
          <w:color w:val="333333"/>
          <w:sz w:val="21"/>
          <w:szCs w:val="21"/>
        </w:rPr>
        <w:t>,</w:t>
      </w:r>
      <w:r>
        <w:rPr>
          <w:rStyle w:val="pl-c1"/>
          <w:rFonts w:ascii="Consolas" w:hAnsi="Consolas" w:cs="Consolas"/>
          <w:color w:val="0086B3"/>
          <w:sz w:val="21"/>
          <w:szCs w:val="21"/>
        </w:rPr>
        <w:t>1</w:t>
      </w:r>
      <w:r>
        <w:rPr>
          <w:rFonts w:ascii="Consolas" w:hAnsi="Consolas" w:cs="Consolas"/>
          <w:color w:val="333333"/>
          <w:sz w:val="21"/>
          <w:szCs w:val="21"/>
        </w:rPr>
        <w:t>,</w:t>
      </w:r>
      <w:r>
        <w:rPr>
          <w:rStyle w:val="pl-c1"/>
          <w:rFonts w:ascii="Consolas" w:hAnsi="Consolas" w:cs="Consolas"/>
          <w:color w:val="0086B3"/>
          <w:sz w:val="21"/>
          <w:szCs w:val="21"/>
        </w:rPr>
        <w:t>2</w:t>
      </w:r>
      <w:r>
        <w:rPr>
          <w:rFonts w:ascii="Consolas" w:hAnsi="Consolas" w:cs="Consolas"/>
          <w:color w:val="333333"/>
          <w:sz w:val="21"/>
          <w:szCs w:val="21"/>
        </w:rPr>
        <w:t>,</w:t>
      </w:r>
      <w:r>
        <w:rPr>
          <w:rStyle w:val="pl-c1"/>
          <w:rFonts w:ascii="Consolas" w:hAnsi="Consolas" w:cs="Consolas"/>
          <w:color w:val="0086B3"/>
          <w:sz w:val="21"/>
          <w:szCs w:val="21"/>
        </w:rPr>
        <w:t>3</w:t>
      </w:r>
      <w:r>
        <w:rPr>
          <w:rFonts w:ascii="Consolas" w:hAnsi="Consolas" w:cs="Consolas"/>
          <w:color w:val="333333"/>
          <w:sz w:val="21"/>
          <w:szCs w:val="21"/>
        </w:rPr>
        <w:t>,</w:t>
      </w:r>
      <w:r>
        <w:rPr>
          <w:rStyle w:val="pl-c1"/>
          <w:rFonts w:ascii="Consolas" w:hAnsi="Consolas" w:cs="Consolas"/>
          <w:color w:val="0086B3"/>
          <w:sz w:val="21"/>
          <w:szCs w:val="21"/>
        </w:rPr>
        <w:t>4</w:t>
      </w:r>
      <w:r>
        <w:rPr>
          <w:rFonts w:ascii="Consolas" w:hAnsi="Consolas" w:cs="Consolas"/>
          <w:color w:val="333333"/>
          <w:sz w:val="21"/>
          <w:szCs w:val="21"/>
        </w:rPr>
        <w:t>,</w:t>
      </w:r>
      <w:r>
        <w:rPr>
          <w:rStyle w:val="pl-c1"/>
          <w:rFonts w:ascii="Consolas" w:hAnsi="Consolas" w:cs="Consolas"/>
          <w:color w:val="0086B3"/>
          <w:sz w:val="21"/>
          <w:szCs w:val="21"/>
        </w:rPr>
        <w:t>5</w:t>
      </w:r>
      <w:r>
        <w:rPr>
          <w:rFonts w:ascii="Consolas" w:hAnsi="Consolas" w:cs="Consolas"/>
          <w:color w:val="333333"/>
          <w:sz w:val="21"/>
          <w:szCs w:val="21"/>
        </w:rPr>
        <w:t>,</w:t>
      </w:r>
      <w:r>
        <w:rPr>
          <w:rStyle w:val="pl-c1"/>
          <w:rFonts w:ascii="Consolas" w:hAnsi="Consolas" w:cs="Consolas"/>
          <w:color w:val="0086B3"/>
          <w:sz w:val="21"/>
          <w:szCs w:val="21"/>
        </w:rPr>
        <w:t>6</w:t>
      </w:r>
      <w:r>
        <w:rPr>
          <w:rFonts w:ascii="Consolas" w:hAnsi="Consolas" w:cs="Consolas"/>
          <w:color w:val="333333"/>
          <w:sz w:val="21"/>
          <w:szCs w:val="21"/>
        </w:rPr>
        <w:t>,</w:t>
      </w:r>
      <w:r>
        <w:rPr>
          <w:rStyle w:val="pl-c1"/>
          <w:rFonts w:ascii="Consolas" w:hAnsi="Consolas" w:cs="Consolas"/>
          <w:color w:val="0086B3"/>
          <w:sz w:val="21"/>
          <w:szCs w:val="21"/>
        </w:rPr>
        <w:t>7</w:t>
      </w:r>
      <w:r>
        <w:rPr>
          <w:rFonts w:ascii="Consolas" w:hAnsi="Consolas" w:cs="Consolas"/>
          <w:color w:val="333333"/>
          <w:sz w:val="21"/>
          <w:szCs w:val="21"/>
        </w:rPr>
        <w:t>,</w:t>
      </w:r>
      <w:r>
        <w:rPr>
          <w:rStyle w:val="pl-c1"/>
          <w:rFonts w:ascii="Consolas" w:hAnsi="Consolas" w:cs="Consolas"/>
          <w:color w:val="0086B3"/>
          <w:sz w:val="21"/>
          <w:szCs w:val="21"/>
        </w:rPr>
        <w:t>8</w:t>
      </w:r>
      <w:r>
        <w:rPr>
          <w:rFonts w:ascii="Consolas" w:hAnsi="Consolas" w:cs="Consolas"/>
          <w:color w:val="333333"/>
          <w:sz w:val="21"/>
          <w:szCs w:val="21"/>
        </w:rPr>
        <w:t>,</w:t>
      </w:r>
      <w:r>
        <w:rPr>
          <w:rStyle w:val="pl-c1"/>
          <w:rFonts w:ascii="Consolas" w:hAnsi="Consolas" w:cs="Consolas"/>
          <w:color w:val="0086B3"/>
          <w:sz w:val="21"/>
          <w:szCs w:val="21"/>
        </w:rPr>
        <w:t>9</w:t>
      </w:r>
      <w:r>
        <w:rPr>
          <w:rFonts w:ascii="Consolas" w:hAnsi="Consolas" w:cs="Consolas"/>
          <w:color w:val="333333"/>
          <w:sz w:val="21"/>
          <w:szCs w:val="21"/>
        </w:rPr>
        <w:t xml:space="preserve">}; </w:t>
      </w:r>
      <w:r>
        <w:rPr>
          <w:rStyle w:val="pl-c"/>
          <w:rFonts w:ascii="Consolas" w:hAnsi="Consolas" w:cs="Consolas"/>
          <w:color w:val="969896"/>
          <w:sz w:val="21"/>
          <w:szCs w:val="21"/>
        </w:rPr>
        <w:t>// For example.</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iv.reserver(</w:t>
      </w:r>
      <w:r>
        <w:rPr>
          <w:rStyle w:val="pl-c1"/>
          <w:rFonts w:ascii="Consolas" w:hAnsi="Consolas" w:cs="Consolas"/>
          <w:color w:val="0086B3"/>
          <w:sz w:val="21"/>
          <w:szCs w:val="21"/>
        </w:rPr>
        <w:t>25</w:t>
      </w:r>
      <w:r>
        <w:rPr>
          <w:rFonts w:ascii="Consolas" w:hAnsi="Consolas" w:cs="Consolas"/>
          <w:color w:val="333333"/>
          <w:sz w:val="21"/>
          <w:szCs w:val="21"/>
        </w:rPr>
        <w:t xml:space="preserve">); </w:t>
      </w:r>
      <w:r>
        <w:rPr>
          <w:rStyle w:val="pl-c"/>
          <w:rFonts w:ascii="Consolas" w:hAnsi="Consolas" w:cs="Consolas"/>
          <w:color w:val="969896"/>
          <w:sz w:val="21"/>
          <w:szCs w:val="21"/>
        </w:rPr>
        <w:t>// make sure that enough</w:t>
      </w:r>
    </w:p>
    <w:p w:rsidR="00C155FC" w:rsidRDefault="00C155FC" w:rsidP="00C155FC">
      <w:pPr>
        <w:pStyle w:val="HTML"/>
        <w:shd w:val="clear" w:color="auto" w:fill="F7F7F7"/>
        <w:rPr>
          <w:rFonts w:ascii="Consolas" w:hAnsi="Consolas" w:cs="Consolas"/>
          <w:color w:val="333333"/>
          <w:sz w:val="21"/>
          <w:szCs w:val="21"/>
        </w:rPr>
      </w:pP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pl-k"/>
          <w:rFonts w:ascii="Consolas" w:hAnsi="Consolas" w:cs="Consolas"/>
          <w:color w:val="A71D5D"/>
          <w:sz w:val="21"/>
          <w:szCs w:val="21"/>
        </w:rPr>
        <w:t>int</w:t>
      </w:r>
      <w:r>
        <w:rPr>
          <w:rFonts w:ascii="Consolas" w:hAnsi="Consolas" w:cs="Consolas"/>
          <w:color w:val="333333"/>
          <w:sz w:val="21"/>
          <w:szCs w:val="21"/>
        </w:rPr>
        <w:t>&gt;::iterator iter = iv.begin(), mid = iv.begin() + iv.size()/</w:t>
      </w:r>
      <w:r>
        <w:rPr>
          <w:rStyle w:val="pl-c1"/>
          <w:rFonts w:ascii="Consolas" w:hAnsi="Consolas" w:cs="Consolas"/>
          <w:color w:val="0086B3"/>
          <w:sz w:val="21"/>
          <w:szCs w:val="21"/>
        </w:rPr>
        <w:t>2</w:t>
      </w: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while</w:t>
      </w:r>
      <w:r>
        <w:rPr>
          <w:rFonts w:ascii="Consolas" w:hAnsi="Consolas" w:cs="Consolas"/>
          <w:color w:val="333333"/>
          <w:sz w:val="21"/>
          <w:szCs w:val="21"/>
        </w:rPr>
        <w:t xml:space="preserve"> (iter != mid)</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(*mid == some_val)</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mid = iv.insert(mid, </w:t>
      </w:r>
      <w:r>
        <w:rPr>
          <w:rStyle w:val="pl-c1"/>
          <w:rFonts w:ascii="Consolas" w:hAnsi="Consolas" w:cs="Consolas"/>
          <w:color w:val="0086B3"/>
          <w:sz w:val="21"/>
          <w:szCs w:val="21"/>
        </w:rPr>
        <w:t>2</w:t>
      </w:r>
      <w:r>
        <w:rPr>
          <w:rFonts w:ascii="Consolas" w:hAnsi="Consolas" w:cs="Consolas"/>
          <w:color w:val="333333"/>
          <w:sz w:val="21"/>
          <w:szCs w:val="21"/>
        </w:rPr>
        <w:t xml:space="preserve"> * some_val);</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else</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--mid;</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complete test codes, check</w:t>
      </w:r>
      <w:r>
        <w:rPr>
          <w:rStyle w:val="apple-converted-space"/>
          <w:rFonts w:ascii="Helvetica" w:hAnsi="Helvetica" w:cs="Helvetica"/>
          <w:color w:val="333333"/>
        </w:rPr>
        <w:t> </w:t>
      </w:r>
      <w:hyperlink r:id="rId191" w:history="1">
        <w:r>
          <w:rPr>
            <w:rStyle w:val="a5"/>
            <w:rFonts w:ascii="Helvetica" w:hAnsi="Helvetica" w:cs="Helvetica"/>
            <w:color w:val="4183C4"/>
          </w:rPr>
          <w:t>this</w:t>
        </w:r>
      </w:hyperlink>
      <w:r>
        <w:rPr>
          <w:rFonts w:ascii="Helvetica" w:hAnsi="Helvetica" w:cs="Helvetica"/>
          <w:color w:val="333333"/>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9.23:</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the first program in this section on page 346, what would the values of val, val2, val3, and val4 be if c.size() is 1?</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same value that equal to the first element's.</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2" w:history="1">
        <w:r>
          <w:rPr>
            <w:rStyle w:val="a5"/>
            <w:rFonts w:ascii="Helvetica" w:hAnsi="Helvetica" w:cs="Helvetica"/>
            <w:color w:val="4183C4"/>
            <w:sz w:val="42"/>
            <w:szCs w:val="42"/>
          </w:rPr>
          <w:t>Exercise 9.24</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9.25:</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the program on page 349 that erased a range of elements, what happens if elem1 and elem2 are equal? What if elem2 or both elem1 and elem2 are the off-the-end iterator?</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elem1 and elem2 are equal, nothing happened.</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elem2 is the off-the-end iterator, it would delete from elem1 to the end.</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both elem1 and elem2 are the off-the-end iterator, nothing happened too.</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3" w:history="1">
        <w:r>
          <w:rPr>
            <w:rStyle w:val="a5"/>
            <w:rFonts w:ascii="Helvetica" w:hAnsi="Helvetica" w:cs="Helvetica"/>
            <w:color w:val="4183C4"/>
            <w:sz w:val="42"/>
            <w:szCs w:val="42"/>
          </w:rPr>
          <w:t>Exercise 9.26</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4" w:history="1">
        <w:r>
          <w:rPr>
            <w:rStyle w:val="a5"/>
            <w:rFonts w:ascii="Helvetica" w:hAnsi="Helvetica" w:cs="Helvetica"/>
            <w:color w:val="4183C4"/>
            <w:sz w:val="42"/>
            <w:szCs w:val="42"/>
          </w:rPr>
          <w:t>Exercise 9.27</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9.28:</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Write a function that takes a forward_list and two additional string arguments. The function should find the first string and insert the second immediately following the first. If the first string is not found, then insert the second string at the end of the list.</w:t>
      </w:r>
    </w:p>
    <w:p w:rsidR="00C155FC" w:rsidRDefault="00C155FC" w:rsidP="00C155FC">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void</w:t>
      </w:r>
      <w:r>
        <w:rPr>
          <w:rFonts w:ascii="Consolas" w:hAnsi="Consolas" w:cs="Consolas"/>
          <w:color w:val="333333"/>
          <w:sz w:val="21"/>
          <w:szCs w:val="21"/>
        </w:rPr>
        <w:t xml:space="preserve"> </w:t>
      </w:r>
      <w:r>
        <w:rPr>
          <w:rStyle w:val="pl-en"/>
          <w:rFonts w:ascii="Consolas" w:hAnsi="Consolas" w:cs="Consolas"/>
          <w:color w:val="795DA3"/>
          <w:sz w:val="21"/>
          <w:szCs w:val="21"/>
        </w:rPr>
        <w:t>insert</w:t>
      </w:r>
      <w:r>
        <w:rPr>
          <w:rFonts w:ascii="Consolas" w:hAnsi="Consolas" w:cs="Consolas"/>
          <w:color w:val="333333"/>
          <w:sz w:val="21"/>
          <w:szCs w:val="21"/>
        </w:rPr>
        <w:t>(forward_list&lt;string&gt; &amp;flst, string find, string insrt)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auto</w:t>
      </w:r>
      <w:r>
        <w:rPr>
          <w:rFonts w:ascii="Consolas" w:hAnsi="Consolas" w:cs="Consolas"/>
          <w:color w:val="333333"/>
          <w:sz w:val="21"/>
          <w:szCs w:val="21"/>
        </w:rPr>
        <w:t xml:space="preserve"> prev = flst.</w:t>
      </w:r>
      <w:r>
        <w:rPr>
          <w:rStyle w:val="pl-c1"/>
          <w:rFonts w:ascii="Consolas" w:hAnsi="Consolas" w:cs="Consolas"/>
          <w:color w:val="0086B3"/>
          <w:sz w:val="21"/>
          <w:szCs w:val="21"/>
        </w:rPr>
        <w:t>before_begin</w:t>
      </w: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k"/>
          <w:rFonts w:ascii="Consolas" w:hAnsi="Consolas" w:cs="Consolas"/>
          <w:color w:val="A71D5D"/>
          <w:sz w:val="21"/>
          <w:szCs w:val="21"/>
        </w:rPr>
        <w:t>auto</w:t>
      </w:r>
      <w:r>
        <w:rPr>
          <w:rFonts w:ascii="Consolas" w:hAnsi="Consolas" w:cs="Consolas"/>
          <w:color w:val="333333"/>
          <w:sz w:val="21"/>
          <w:szCs w:val="21"/>
        </w:rPr>
        <w:t xml:space="preserve"> curr = flst.</w:t>
      </w:r>
      <w:r>
        <w:rPr>
          <w:rStyle w:val="pl-c1"/>
          <w:rFonts w:ascii="Consolas" w:hAnsi="Consolas" w:cs="Consolas"/>
          <w:color w:val="0086B3"/>
          <w:sz w:val="21"/>
          <w:szCs w:val="21"/>
        </w:rPr>
        <w:t>begin</w:t>
      </w:r>
      <w:r>
        <w:rPr>
          <w:rFonts w:ascii="Consolas" w:hAnsi="Consolas" w:cs="Consolas"/>
          <w:color w:val="333333"/>
          <w:sz w:val="21"/>
          <w:szCs w:val="21"/>
        </w:rPr>
        <w:t>(); curr != flst.</w:t>
      </w:r>
      <w:r>
        <w:rPr>
          <w:rStyle w:val="pl-c1"/>
          <w:rFonts w:ascii="Consolas" w:hAnsi="Consolas" w:cs="Consolas"/>
          <w:color w:val="0086B3"/>
          <w:sz w:val="21"/>
          <w:szCs w:val="21"/>
        </w:rPr>
        <w:t>end</w:t>
      </w:r>
      <w:r>
        <w:rPr>
          <w:rFonts w:ascii="Consolas" w:hAnsi="Consolas" w:cs="Consolas"/>
          <w:color w:val="333333"/>
          <w:sz w:val="21"/>
          <w:szCs w:val="21"/>
        </w:rPr>
        <w:t>(); prev = curr++)</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(*curr == find)</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flst.</w:t>
      </w:r>
      <w:r>
        <w:rPr>
          <w:rStyle w:val="pl-c1"/>
          <w:rFonts w:ascii="Consolas" w:hAnsi="Consolas" w:cs="Consolas"/>
          <w:color w:val="0086B3"/>
          <w:sz w:val="21"/>
          <w:szCs w:val="21"/>
        </w:rPr>
        <w:t>insert_after</w:t>
      </w:r>
      <w:r>
        <w:rPr>
          <w:rFonts w:ascii="Consolas" w:hAnsi="Consolas" w:cs="Consolas"/>
          <w:color w:val="333333"/>
          <w:sz w:val="21"/>
          <w:szCs w:val="21"/>
        </w:rPr>
        <w:t>(curr, insrt);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flst.</w:t>
      </w:r>
      <w:r>
        <w:rPr>
          <w:rStyle w:val="pl-c1"/>
          <w:rFonts w:ascii="Consolas" w:hAnsi="Consolas" w:cs="Consolas"/>
          <w:color w:val="0086B3"/>
          <w:sz w:val="21"/>
          <w:szCs w:val="21"/>
        </w:rPr>
        <w:t>insert_after</w:t>
      </w:r>
      <w:r>
        <w:rPr>
          <w:rFonts w:ascii="Consolas" w:hAnsi="Consolas" w:cs="Consolas"/>
          <w:color w:val="333333"/>
          <w:sz w:val="21"/>
          <w:szCs w:val="21"/>
        </w:rPr>
        <w:t>(prev, insrt);</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9.29:</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Given that vec holds 25 elements, what does vec.resize(100) do? What if we next wrote vec.resize(10)?</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vec.resize(</w:t>
      </w:r>
      <w:r>
        <w:rPr>
          <w:rStyle w:val="pl-c1"/>
          <w:rFonts w:ascii="Consolas" w:hAnsi="Consolas" w:cs="Consolas"/>
          <w:color w:val="0086B3"/>
          <w:sz w:val="21"/>
          <w:szCs w:val="21"/>
        </w:rPr>
        <w:t>100</w:t>
      </w:r>
      <w:r>
        <w:rPr>
          <w:rFonts w:ascii="Consolas" w:hAnsi="Consolas" w:cs="Consolas"/>
          <w:color w:val="333333"/>
          <w:sz w:val="21"/>
          <w:szCs w:val="21"/>
        </w:rPr>
        <w:t xml:space="preserve">);    </w:t>
      </w:r>
      <w:r>
        <w:rPr>
          <w:rStyle w:val="pl-c"/>
          <w:rFonts w:ascii="Consolas" w:hAnsi="Consolas" w:cs="Consolas"/>
          <w:color w:val="969896"/>
          <w:sz w:val="21"/>
          <w:szCs w:val="21"/>
        </w:rPr>
        <w:t>// adds 75 items to the back of vec. These added items are value initialized.</w:t>
      </w:r>
    </w:p>
    <w:p w:rsidR="00C155FC" w:rsidRDefault="00C155FC" w:rsidP="00C155FC">
      <w:pPr>
        <w:pStyle w:val="HTML"/>
        <w:shd w:val="clear" w:color="auto" w:fill="F7F7F7"/>
        <w:rPr>
          <w:rFonts w:ascii="Consolas" w:hAnsi="Consolas" w:cs="Consolas"/>
          <w:color w:val="333333"/>
          <w:sz w:val="21"/>
          <w:szCs w:val="21"/>
        </w:rPr>
      </w:pPr>
      <w:r>
        <w:rPr>
          <w:rFonts w:ascii="Consolas" w:hAnsi="Consolas" w:cs="Consolas"/>
          <w:color w:val="333333"/>
          <w:sz w:val="21"/>
          <w:szCs w:val="21"/>
        </w:rPr>
        <w:t>vec.resize(</w:t>
      </w:r>
      <w:r>
        <w:rPr>
          <w:rStyle w:val="pl-c1"/>
          <w:rFonts w:ascii="Consolas" w:hAnsi="Consolas" w:cs="Consolas"/>
          <w:color w:val="0086B3"/>
          <w:sz w:val="21"/>
          <w:szCs w:val="21"/>
        </w:rPr>
        <w:t>10</w:t>
      </w:r>
      <w:r>
        <w:rPr>
          <w:rFonts w:ascii="Consolas" w:hAnsi="Consolas" w:cs="Consolas"/>
          <w:color w:val="333333"/>
          <w:sz w:val="21"/>
          <w:szCs w:val="21"/>
        </w:rPr>
        <w:t xml:space="preserve">);     </w:t>
      </w:r>
      <w:r>
        <w:rPr>
          <w:rStyle w:val="pl-c"/>
          <w:rFonts w:ascii="Consolas" w:hAnsi="Consolas" w:cs="Consolas"/>
          <w:color w:val="969896"/>
          <w:sz w:val="21"/>
          <w:szCs w:val="21"/>
        </w:rPr>
        <w:t>// erases 90 elements from the back of vec</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9.30:</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if any, restrictions does using the version of resize that takes a single argument place on the element type?</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If the container holds elements of a class type and resize adds elements we</w:t>
      </w:r>
      <w:r>
        <w:rPr>
          <w:rStyle w:val="apple-converted-space"/>
          <w:rFonts w:ascii="Helvetica" w:hAnsi="Helvetica" w:cs="Helvetica"/>
          <w:color w:val="333333"/>
        </w:rPr>
        <w:t> </w:t>
      </w:r>
      <w:r>
        <w:rPr>
          <w:rStyle w:val="a4"/>
          <w:rFonts w:ascii="Helvetica" w:hAnsi="Helvetica" w:cs="Helvetica"/>
          <w:color w:val="333333"/>
        </w:rPr>
        <w:t>must supply an initializer</w:t>
      </w:r>
      <w:r>
        <w:rPr>
          <w:rStyle w:val="apple-converted-space"/>
          <w:rFonts w:ascii="Helvetica" w:hAnsi="Helvetica" w:cs="Helvetica"/>
          <w:color w:val="333333"/>
        </w:rPr>
        <w:t> </w:t>
      </w:r>
      <w:r>
        <w:rPr>
          <w:rFonts w:ascii="Helvetica" w:hAnsi="Helvetica" w:cs="Helvetica"/>
          <w:color w:val="333333"/>
        </w:rPr>
        <w:t>or the element type must have a</w:t>
      </w:r>
      <w:r>
        <w:rPr>
          <w:rStyle w:val="apple-converted-space"/>
          <w:rFonts w:ascii="Helvetica" w:hAnsi="Helvetica" w:cs="Helvetica"/>
          <w:color w:val="333333"/>
        </w:rPr>
        <w:t> </w:t>
      </w:r>
      <w:r>
        <w:rPr>
          <w:rStyle w:val="a4"/>
          <w:rFonts w:ascii="Helvetica" w:hAnsi="Helvetica" w:cs="Helvetica"/>
          <w:color w:val="333333"/>
        </w:rPr>
        <w:t>default constructor</w:t>
      </w:r>
      <w:r>
        <w:rPr>
          <w:rFonts w:ascii="Helvetica" w:hAnsi="Helvetica" w:cs="Helvetica"/>
          <w:color w:val="333333"/>
        </w:rPr>
        <w: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9.31</w:t>
      </w:r>
      <w:r>
        <w:rPr>
          <w:rStyle w:val="apple-converted-space"/>
          <w:rFonts w:ascii="Helvetica" w:hAnsi="Helvetica" w:cs="Helvetica"/>
          <w:color w:val="333333"/>
          <w:sz w:val="42"/>
          <w:szCs w:val="42"/>
        </w:rPr>
        <w:t> </w:t>
      </w:r>
      <w:hyperlink r:id="rId195" w:history="1">
        <w:r>
          <w:rPr>
            <w:rStyle w:val="a5"/>
            <w:rFonts w:ascii="Helvetica" w:hAnsi="Helvetica" w:cs="Helvetica"/>
            <w:color w:val="4183C4"/>
            <w:sz w:val="42"/>
            <w:szCs w:val="42"/>
          </w:rPr>
          <w:t>use list</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196" w:history="1">
        <w:r>
          <w:rPr>
            <w:rStyle w:val="a5"/>
            <w:rFonts w:ascii="Helvetica" w:hAnsi="Helvetica" w:cs="Helvetica"/>
            <w:color w:val="4183C4"/>
            <w:sz w:val="42"/>
            <w:szCs w:val="42"/>
          </w:rPr>
          <w:t>use forward_list</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7" w:history="1">
        <w:r>
          <w:rPr>
            <w:rStyle w:val="a5"/>
            <w:rFonts w:ascii="Helvetica" w:hAnsi="Helvetica" w:cs="Helvetica"/>
            <w:color w:val="4183C4"/>
            <w:sz w:val="42"/>
            <w:szCs w:val="42"/>
          </w:rPr>
          <w:t>Exercise 9.32</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8" w:history="1">
        <w:r>
          <w:rPr>
            <w:rStyle w:val="a5"/>
            <w:rFonts w:ascii="Helvetica" w:hAnsi="Helvetica" w:cs="Helvetica"/>
            <w:color w:val="4183C4"/>
            <w:sz w:val="42"/>
            <w:szCs w:val="42"/>
          </w:rPr>
          <w:t>Exercise 9.33</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199" w:history="1">
        <w:r>
          <w:rPr>
            <w:rStyle w:val="a5"/>
            <w:rFonts w:ascii="Helvetica" w:hAnsi="Helvetica" w:cs="Helvetica"/>
            <w:color w:val="4183C4"/>
            <w:sz w:val="42"/>
            <w:szCs w:val="42"/>
          </w:rPr>
          <w:t>Exercise 9.34</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9.35:</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vector’s capacity and its size.</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a4"/>
          <w:rFonts w:ascii="Helvetica" w:hAnsi="Helvetica" w:cs="Helvetica"/>
          <w:color w:val="333333"/>
        </w:rPr>
        <w:t>size</w:t>
      </w:r>
      <w:r>
        <w:rPr>
          <w:rStyle w:val="apple-converted-space"/>
          <w:rFonts w:ascii="Helvetica" w:hAnsi="Helvetica" w:cs="Helvetica"/>
          <w:color w:val="333333"/>
        </w:rPr>
        <w:t> </w:t>
      </w:r>
      <w:r>
        <w:rPr>
          <w:rFonts w:ascii="Helvetica" w:hAnsi="Helvetica" w:cs="Helvetica"/>
          <w:color w:val="333333"/>
        </w:rPr>
        <w:t>of a container is the number of</w:t>
      </w:r>
      <w:r>
        <w:rPr>
          <w:rStyle w:val="apple-converted-space"/>
          <w:rFonts w:ascii="Helvetica" w:hAnsi="Helvetica" w:cs="Helvetica"/>
          <w:color w:val="333333"/>
        </w:rPr>
        <w:t> </w:t>
      </w:r>
      <w:r>
        <w:rPr>
          <w:rStyle w:val="a4"/>
          <w:rFonts w:ascii="Helvetica" w:hAnsi="Helvetica" w:cs="Helvetica"/>
          <w:color w:val="333333"/>
        </w:rPr>
        <w:t>elements</w:t>
      </w:r>
      <w:r>
        <w:rPr>
          <w:rStyle w:val="apple-converted-space"/>
          <w:rFonts w:ascii="Helvetica" w:hAnsi="Helvetica" w:cs="Helvetica"/>
          <w:color w:val="333333"/>
        </w:rPr>
        <w:t> </w:t>
      </w:r>
      <w:r>
        <w:rPr>
          <w:rFonts w:ascii="Helvetica" w:hAnsi="Helvetica" w:cs="Helvetica"/>
          <w:color w:val="333333"/>
        </w:rPr>
        <w:t>it already holds;</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a4"/>
          <w:rFonts w:ascii="Helvetica" w:hAnsi="Helvetica" w:cs="Helvetica"/>
          <w:color w:val="333333"/>
        </w:rPr>
        <w:t>capacity</w:t>
      </w:r>
      <w:r>
        <w:rPr>
          <w:rStyle w:val="apple-converted-space"/>
          <w:rFonts w:ascii="Helvetica" w:hAnsi="Helvetica" w:cs="Helvetica"/>
          <w:color w:val="333333"/>
        </w:rPr>
        <w:t> </w:t>
      </w:r>
      <w:r>
        <w:rPr>
          <w:rFonts w:ascii="Helvetica" w:hAnsi="Helvetica" w:cs="Helvetica"/>
          <w:color w:val="333333"/>
        </w:rPr>
        <w:t>is how many elements it can hold before more</w:t>
      </w:r>
      <w:r>
        <w:rPr>
          <w:rStyle w:val="apple-converted-space"/>
          <w:rFonts w:ascii="Helvetica" w:hAnsi="Helvetica" w:cs="Helvetica"/>
          <w:color w:val="333333"/>
        </w:rPr>
        <w:t> </w:t>
      </w:r>
      <w:r>
        <w:rPr>
          <w:rStyle w:val="a4"/>
          <w:rFonts w:ascii="Helvetica" w:hAnsi="Helvetica" w:cs="Helvetica"/>
          <w:color w:val="333333"/>
        </w:rPr>
        <w:t>space</w:t>
      </w:r>
      <w:r>
        <w:rPr>
          <w:rStyle w:val="apple-converted-space"/>
          <w:rFonts w:ascii="Helvetica" w:hAnsi="Helvetica" w:cs="Helvetica"/>
          <w:color w:val="333333"/>
        </w:rPr>
        <w:t> </w:t>
      </w:r>
      <w:r>
        <w:rPr>
          <w:rFonts w:ascii="Helvetica" w:hAnsi="Helvetica" w:cs="Helvetica"/>
          <w:color w:val="333333"/>
        </w:rPr>
        <w:t>must be allocated.</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9.36:</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Can a container have a capacity less than its size?</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cannot.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9.37:</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don’t list or array have a capacity member?</w:t>
      </w:r>
    </w:p>
    <w:p w:rsidR="00C155FC" w:rsidRDefault="00C155FC" w:rsidP="00C155FC">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list</w:t>
      </w:r>
      <w:r>
        <w:rPr>
          <w:rStyle w:val="apple-converted-space"/>
          <w:rFonts w:ascii="Helvetica" w:hAnsi="Helvetica" w:cs="Helvetica"/>
          <w:color w:val="333333"/>
        </w:rPr>
        <w:t> </w:t>
      </w:r>
      <w:r>
        <w:rPr>
          <w:rFonts w:ascii="Helvetica" w:hAnsi="Helvetica" w:cs="Helvetica"/>
          <w:color w:val="333333"/>
        </w:rPr>
        <w:t>elements does not store contiguously.</w:t>
      </w:r>
      <w:r>
        <w:rPr>
          <w:rStyle w:val="apple-converted-space"/>
          <w:rFonts w:ascii="Helvetica" w:hAnsi="Helvetica" w:cs="Helvetica"/>
          <w:color w:val="333333"/>
        </w:rPr>
        <w:t> </w:t>
      </w:r>
      <w:r>
        <w:rPr>
          <w:rStyle w:val="HTML0"/>
          <w:rFonts w:ascii="Consolas" w:hAnsi="Consolas" w:cs="Consolas"/>
          <w:color w:val="333333"/>
          <w:sz w:val="21"/>
          <w:szCs w:val="21"/>
        </w:rPr>
        <w:t>array</w:t>
      </w:r>
      <w:r>
        <w:rPr>
          <w:rStyle w:val="apple-converted-space"/>
          <w:rFonts w:ascii="Helvetica" w:hAnsi="Helvetica" w:cs="Helvetica"/>
          <w:color w:val="333333"/>
        </w:rPr>
        <w:t> </w:t>
      </w:r>
      <w:r>
        <w:rPr>
          <w:rFonts w:ascii="Helvetica" w:hAnsi="Helvetica" w:cs="Helvetica"/>
          <w:color w:val="333333"/>
        </w:rPr>
        <w:t>has the fixed size, thus cannot added elements to it.</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0" w:history="1">
        <w:r>
          <w:rPr>
            <w:rStyle w:val="a5"/>
            <w:rFonts w:ascii="Helvetica" w:hAnsi="Helvetica" w:cs="Helvetica"/>
            <w:color w:val="4183C4"/>
            <w:sz w:val="42"/>
            <w:szCs w:val="42"/>
          </w:rPr>
          <w:t>Exercise 9.38</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9.39:</w:t>
      </w:r>
    </w:p>
    <w:p w:rsidR="00C155FC" w:rsidRDefault="00C155FC" w:rsidP="00C155FC">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what the following program fragment does:</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vector&lt;string&gt; svec;</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svec.reserve(</w:t>
      </w:r>
      <w:r>
        <w:rPr>
          <w:rStyle w:val="pl-c1"/>
          <w:rFonts w:ascii="Consolas" w:hAnsi="Consolas" w:cs="Consolas"/>
          <w:color w:val="0086B3"/>
          <w:sz w:val="21"/>
          <w:szCs w:val="21"/>
        </w:rPr>
        <w:t>1024</w:t>
      </w:r>
      <w:r>
        <w:rPr>
          <w:rFonts w:ascii="Consolas" w:hAnsi="Consolas" w:cs="Consolas"/>
          <w:color w:val="777777"/>
          <w:sz w:val="21"/>
          <w:szCs w:val="21"/>
        </w:rPr>
        <w:t xml:space="preserve">);     </w:t>
      </w:r>
      <w:r>
        <w:rPr>
          <w:rStyle w:val="pl-c"/>
          <w:rFonts w:ascii="Consolas" w:hAnsi="Consolas" w:cs="Consolas"/>
          <w:color w:val="969896"/>
          <w:sz w:val="21"/>
          <w:szCs w:val="21"/>
        </w:rPr>
        <w:t>// sets capacity to at least 1024</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string word;</w:t>
      </w:r>
    </w:p>
    <w:p w:rsidR="00C155FC" w:rsidRDefault="00C155FC" w:rsidP="00C155FC">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while</w:t>
      </w:r>
      <w:r>
        <w:rPr>
          <w:rFonts w:ascii="Consolas" w:hAnsi="Consolas" w:cs="Consolas"/>
          <w:color w:val="777777"/>
          <w:sz w:val="21"/>
          <w:szCs w:val="21"/>
        </w:rPr>
        <w:t xml:space="preserve"> (cin &gt;&gt; word)     </w:t>
      </w:r>
      <w:r>
        <w:rPr>
          <w:rStyle w:val="pl-c"/>
          <w:rFonts w:ascii="Consolas" w:hAnsi="Consolas" w:cs="Consolas"/>
          <w:color w:val="969896"/>
          <w:sz w:val="21"/>
          <w:szCs w:val="21"/>
        </w:rPr>
        <w:t>// input word continually</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svec.push_back(word);</w:t>
      </w:r>
    </w:p>
    <w:p w:rsidR="00C155FC" w:rsidRDefault="00C155FC" w:rsidP="00C155FC">
      <w:pPr>
        <w:pStyle w:val="HTML"/>
        <w:shd w:val="clear" w:color="auto" w:fill="F7F7F7"/>
        <w:rPr>
          <w:rFonts w:ascii="Consolas" w:hAnsi="Consolas" w:cs="Consolas"/>
          <w:color w:val="777777"/>
          <w:sz w:val="21"/>
          <w:szCs w:val="21"/>
        </w:rPr>
      </w:pPr>
      <w:r>
        <w:rPr>
          <w:rFonts w:ascii="Consolas" w:hAnsi="Consolas" w:cs="Consolas"/>
          <w:color w:val="777777"/>
          <w:sz w:val="21"/>
          <w:szCs w:val="21"/>
        </w:rPr>
        <w:t>svec.resize(svec.size()+svec.size()/</w:t>
      </w:r>
      <w:r>
        <w:rPr>
          <w:rStyle w:val="pl-c1"/>
          <w:rFonts w:ascii="Consolas" w:hAnsi="Consolas" w:cs="Consolas"/>
          <w:color w:val="0086B3"/>
          <w:sz w:val="21"/>
          <w:szCs w:val="21"/>
        </w:rPr>
        <w:t>2</w:t>
      </w:r>
      <w:r>
        <w:rPr>
          <w:rFonts w:ascii="Consolas" w:hAnsi="Consolas" w:cs="Consolas"/>
          <w:color w:val="777777"/>
          <w:sz w:val="21"/>
          <w:szCs w:val="21"/>
        </w:rPr>
        <w:t xml:space="preserve">); </w:t>
      </w:r>
      <w:r>
        <w:rPr>
          <w:rStyle w:val="pl-c"/>
          <w:rFonts w:ascii="Consolas" w:hAnsi="Consolas" w:cs="Consolas"/>
          <w:color w:val="969896"/>
          <w:sz w:val="21"/>
          <w:szCs w:val="21"/>
        </w:rPr>
        <w:t>// sets capacity to at least 3/2's size. may do nothing.</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9.40:</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If the program in the previous exercise reads 256 words, what is its likely capacity after it is resized? What if it reads 512? 1,000? 1,048?</w:t>
      </w:r>
    </w:p>
    <w:tbl>
      <w:tblPr>
        <w:tblW w:w="12870" w:type="dxa"/>
        <w:tblCellMar>
          <w:top w:w="15" w:type="dxa"/>
          <w:left w:w="15" w:type="dxa"/>
          <w:bottom w:w="15" w:type="dxa"/>
          <w:right w:w="15" w:type="dxa"/>
        </w:tblCellMar>
        <w:tblLook w:val="04A0" w:firstRow="1" w:lastRow="0" w:firstColumn="1" w:lastColumn="0" w:noHBand="0" w:noVBand="1"/>
      </w:tblPr>
      <w:tblGrid>
        <w:gridCol w:w="2795"/>
        <w:gridCol w:w="2795"/>
        <w:gridCol w:w="7280"/>
      </w:tblGrid>
      <w:tr w:rsidR="00C155FC" w:rsidTr="00C155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jc w:val="center"/>
              <w:rPr>
                <w:rFonts w:ascii="Helvetica" w:hAnsi="Helvetica" w:cs="Helvetica"/>
                <w:b/>
                <w:bCs/>
                <w:color w:val="333333"/>
              </w:rPr>
            </w:pPr>
            <w:r>
              <w:rPr>
                <w:rFonts w:ascii="Helvetica" w:hAnsi="Helvetica" w:cs="Helvetica"/>
                <w:b/>
                <w:bCs/>
                <w:color w:val="333333"/>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jc w:val="center"/>
              <w:rPr>
                <w:rFonts w:ascii="Helvetica" w:hAnsi="Helvetica" w:cs="Helvetica"/>
                <w:b/>
                <w:bCs/>
                <w:color w:val="333333"/>
              </w:rPr>
            </w:pPr>
            <w:r>
              <w:rPr>
                <w:rFonts w:ascii="Helvetica" w:hAnsi="Helvetica" w:cs="Helvetica"/>
                <w:b/>
                <w:bCs/>
                <w:color w:val="333333"/>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jc w:val="center"/>
              <w:rPr>
                <w:rFonts w:ascii="Helvetica" w:hAnsi="Helvetica" w:cs="Helvetica"/>
                <w:b/>
                <w:bCs/>
                <w:color w:val="333333"/>
              </w:rPr>
            </w:pPr>
            <w:r>
              <w:rPr>
                <w:rFonts w:ascii="Helvetica" w:hAnsi="Helvetica" w:cs="Helvetica"/>
                <w:b/>
                <w:bCs/>
                <w:color w:val="333333"/>
              </w:rPr>
              <w:t>capacity</w:t>
            </w:r>
          </w:p>
        </w:tc>
      </w:tr>
      <w:tr w:rsidR="00C155FC" w:rsidTr="00C155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jc w:val="left"/>
              <w:rPr>
                <w:rFonts w:ascii="Helvetica" w:hAnsi="Helvetica" w:cs="Helvetica"/>
                <w:color w:val="333333"/>
              </w:rPr>
            </w:pPr>
            <w:r>
              <w:rPr>
                <w:rFonts w:ascii="Helvetica" w:hAnsi="Helvetica" w:cs="Helvetica"/>
                <w:color w:val="333333"/>
              </w:rPr>
              <w:t>256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384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1024</w:t>
            </w:r>
          </w:p>
        </w:tc>
      </w:tr>
      <w:tr w:rsidR="00C155FC" w:rsidTr="00C155F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512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768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1024</w:t>
            </w:r>
          </w:p>
        </w:tc>
      </w:tr>
      <w:tr w:rsidR="00C155FC" w:rsidTr="00C155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2000(clang is 2048)</w:t>
            </w:r>
          </w:p>
        </w:tc>
      </w:tr>
      <w:tr w:rsidR="00C155FC" w:rsidTr="00C155F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1048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1572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55FC" w:rsidRDefault="00C155FC">
            <w:pPr>
              <w:spacing w:after="240" w:line="384" w:lineRule="atLeast"/>
              <w:rPr>
                <w:rFonts w:ascii="Helvetica" w:hAnsi="Helvetica" w:cs="Helvetica"/>
                <w:color w:val="333333"/>
              </w:rPr>
            </w:pPr>
            <w:r>
              <w:rPr>
                <w:rFonts w:ascii="Helvetica" w:hAnsi="Helvetica" w:cs="Helvetica"/>
                <w:color w:val="333333"/>
              </w:rPr>
              <w:t>2048</w:t>
            </w:r>
          </w:p>
        </w:tc>
      </w:tr>
    </w:tbl>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1" w:history="1">
        <w:r>
          <w:rPr>
            <w:rStyle w:val="a5"/>
            <w:rFonts w:ascii="Helvetica" w:hAnsi="Helvetica" w:cs="Helvetica"/>
            <w:color w:val="4183C4"/>
            <w:sz w:val="42"/>
            <w:szCs w:val="42"/>
          </w:rPr>
          <w:t>Exercise 9.41</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9.42:</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Given that you want to read a character at a time into a string, and you know that you need to read at least 100 characters, how might you improve the performance of your program?</w:t>
      </w:r>
    </w:p>
    <w:p w:rsidR="00C155FC" w:rsidRDefault="00C155FC" w:rsidP="00C155FC">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Use member</w:t>
      </w:r>
      <w:r>
        <w:rPr>
          <w:rStyle w:val="apple-converted-space"/>
          <w:rFonts w:ascii="Helvetica" w:hAnsi="Helvetica" w:cs="Helvetica"/>
          <w:color w:val="333333"/>
        </w:rPr>
        <w:t> </w:t>
      </w:r>
      <w:r>
        <w:rPr>
          <w:rStyle w:val="HTML0"/>
          <w:rFonts w:ascii="Consolas" w:hAnsi="Consolas" w:cs="Consolas"/>
          <w:color w:val="333333"/>
          <w:sz w:val="21"/>
          <w:szCs w:val="21"/>
        </w:rPr>
        <w:t>reserve(120)</w:t>
      </w:r>
      <w:r>
        <w:rPr>
          <w:rStyle w:val="apple-converted-space"/>
          <w:rFonts w:ascii="Helvetica" w:hAnsi="Helvetica" w:cs="Helvetica"/>
          <w:color w:val="333333"/>
        </w:rPr>
        <w:t> </w:t>
      </w:r>
      <w:r>
        <w:rPr>
          <w:rFonts w:ascii="Helvetica" w:hAnsi="Helvetica" w:cs="Helvetica"/>
          <w:color w:val="333333"/>
        </w:rPr>
        <w:t>to allocate enough space for this string. (@Mooophy)</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2" w:history="1">
        <w:r>
          <w:rPr>
            <w:rStyle w:val="a5"/>
            <w:rFonts w:ascii="Helvetica" w:hAnsi="Helvetica" w:cs="Helvetica"/>
            <w:color w:val="4183C4"/>
            <w:sz w:val="42"/>
            <w:szCs w:val="42"/>
          </w:rPr>
          <w:t>Exercise 9.43</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3" w:history="1">
        <w:r>
          <w:rPr>
            <w:rStyle w:val="a5"/>
            <w:rFonts w:ascii="Helvetica" w:hAnsi="Helvetica" w:cs="Helvetica"/>
            <w:color w:val="4183C4"/>
            <w:sz w:val="42"/>
            <w:szCs w:val="42"/>
          </w:rPr>
          <w:t>Exercise 9.44</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4" w:history="1">
        <w:r>
          <w:rPr>
            <w:rStyle w:val="a5"/>
            <w:rFonts w:ascii="Helvetica" w:hAnsi="Helvetica" w:cs="Helvetica"/>
            <w:color w:val="4183C4"/>
            <w:sz w:val="42"/>
            <w:szCs w:val="42"/>
          </w:rPr>
          <w:t>Exercise 9.45</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5" w:history="1">
        <w:r>
          <w:rPr>
            <w:rStyle w:val="a5"/>
            <w:rFonts w:ascii="Helvetica" w:hAnsi="Helvetica" w:cs="Helvetica"/>
            <w:color w:val="4183C4"/>
            <w:sz w:val="42"/>
            <w:szCs w:val="42"/>
          </w:rPr>
          <w:t>Exercise 9.46</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9.47</w:t>
      </w:r>
      <w:r>
        <w:rPr>
          <w:rStyle w:val="apple-converted-space"/>
          <w:rFonts w:ascii="Helvetica" w:hAnsi="Helvetica" w:cs="Helvetica"/>
          <w:color w:val="333333"/>
          <w:sz w:val="42"/>
          <w:szCs w:val="42"/>
        </w:rPr>
        <w:t> </w:t>
      </w:r>
      <w:hyperlink r:id="rId206" w:history="1">
        <w:r>
          <w:rPr>
            <w:rStyle w:val="a5"/>
            <w:rFonts w:ascii="Helvetica" w:hAnsi="Helvetica" w:cs="Helvetica"/>
            <w:color w:val="4183C4"/>
            <w:sz w:val="42"/>
            <w:szCs w:val="42"/>
          </w:rPr>
          <w:t>find_first_of</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207" w:history="1">
        <w:r>
          <w:rPr>
            <w:rStyle w:val="a5"/>
            <w:rFonts w:ascii="Helvetica" w:hAnsi="Helvetica" w:cs="Helvetica"/>
            <w:color w:val="4183C4"/>
            <w:sz w:val="42"/>
            <w:szCs w:val="42"/>
          </w:rPr>
          <w:t>find_first_not_of</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9.48:</w:t>
      </w:r>
    </w:p>
    <w:p w:rsidR="00C155FC" w:rsidRDefault="00C155FC" w:rsidP="00C155FC">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Given the definitions of name and numbers on page 365, what does numbers.find(name) return?</w:t>
      </w:r>
    </w:p>
    <w:p w:rsidR="00C155FC" w:rsidRDefault="00C155FC" w:rsidP="00C155FC">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string::npos</w:t>
      </w:r>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8" w:history="1">
        <w:r>
          <w:rPr>
            <w:rStyle w:val="a5"/>
            <w:rFonts w:ascii="Helvetica" w:hAnsi="Helvetica" w:cs="Helvetica"/>
            <w:color w:val="4183C4"/>
            <w:sz w:val="42"/>
            <w:szCs w:val="42"/>
          </w:rPr>
          <w:t>Exercise 9.49</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09" w:history="1">
        <w:r>
          <w:rPr>
            <w:rStyle w:val="a5"/>
            <w:rFonts w:ascii="Helvetica" w:hAnsi="Helvetica" w:cs="Helvetica"/>
            <w:color w:val="4183C4"/>
            <w:sz w:val="42"/>
            <w:szCs w:val="42"/>
          </w:rPr>
          <w:t>Exercise 9.50</w:t>
        </w:r>
      </w:hyperlink>
    </w:p>
    <w:p w:rsidR="00C155FC" w:rsidRDefault="00C155FC" w:rsidP="00C155FC">
      <w:pPr>
        <w:pStyle w:val="2"/>
        <w:pBdr>
          <w:bottom w:val="single" w:sz="6" w:space="4" w:color="EEEEEE"/>
        </w:pBdr>
        <w:spacing w:before="240" w:beforeAutospacing="0" w:after="240" w:afterAutospacing="0"/>
        <w:rPr>
          <w:rFonts w:ascii="Helvetica" w:hAnsi="Helvetica" w:cs="Helvetica"/>
          <w:color w:val="333333"/>
          <w:sz w:val="42"/>
          <w:szCs w:val="42"/>
        </w:rPr>
      </w:pPr>
      <w:hyperlink r:id="rId210" w:history="1">
        <w:r>
          <w:rPr>
            <w:rStyle w:val="a5"/>
            <w:rFonts w:ascii="Helvetica" w:hAnsi="Helvetica" w:cs="Helvetica"/>
            <w:color w:val="4183C4"/>
            <w:sz w:val="42"/>
            <w:szCs w:val="42"/>
          </w:rPr>
          <w:t>Exercise 9.51</w:t>
        </w:r>
      </w:hyperlink>
    </w:p>
    <w:p w:rsidR="00C155FC" w:rsidRDefault="00C155FC" w:rsidP="00C155FC">
      <w:pPr>
        <w:pStyle w:val="2"/>
        <w:pBdr>
          <w:bottom w:val="single" w:sz="6" w:space="4" w:color="EEEEEE"/>
        </w:pBdr>
        <w:spacing w:before="240" w:beforeAutospacing="0"/>
        <w:rPr>
          <w:rFonts w:ascii="Helvetica" w:hAnsi="Helvetica" w:cs="Helvetica"/>
          <w:color w:val="333333"/>
          <w:sz w:val="42"/>
          <w:szCs w:val="42"/>
        </w:rPr>
      </w:pPr>
      <w:hyperlink r:id="rId211" w:history="1">
        <w:r>
          <w:rPr>
            <w:rStyle w:val="a5"/>
            <w:rFonts w:ascii="Helvetica" w:hAnsi="Helvetica" w:cs="Helvetica"/>
            <w:color w:val="4183C4"/>
            <w:sz w:val="42"/>
            <w:szCs w:val="42"/>
          </w:rPr>
          <w:t>Exercise 9.52</w:t>
        </w:r>
      </w:hyperlink>
    </w:p>
    <w:p w:rsidR="005F1CF5" w:rsidRDefault="005F1CF5" w:rsidP="005F1CF5">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10. Generic Algorithms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2" w:history="1">
        <w:r>
          <w:rPr>
            <w:rStyle w:val="a5"/>
            <w:rFonts w:ascii="Helvetica" w:hAnsi="Helvetica" w:cs="Helvetica"/>
            <w:color w:val="4183C4"/>
            <w:sz w:val="42"/>
            <w:szCs w:val="42"/>
          </w:rPr>
          <w:t>Exercise 10.1 and 10.2</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3" w:history="1">
        <w:r>
          <w:rPr>
            <w:rStyle w:val="a5"/>
            <w:rFonts w:ascii="Helvetica" w:hAnsi="Helvetica" w:cs="Helvetica"/>
            <w:color w:val="4183C4"/>
            <w:sz w:val="42"/>
            <w:szCs w:val="42"/>
          </w:rPr>
          <w:t>Exercise 10.3 and 10.4</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4" w:history="1">
        <w:r>
          <w:rPr>
            <w:rStyle w:val="a5"/>
            <w:rFonts w:ascii="Helvetica" w:hAnsi="Helvetica" w:cs="Helvetica"/>
            <w:color w:val="4183C4"/>
            <w:sz w:val="42"/>
            <w:szCs w:val="42"/>
          </w:rPr>
          <w:t>Exercise 10.5</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5" w:history="1">
        <w:r>
          <w:rPr>
            <w:rStyle w:val="a5"/>
            <w:rFonts w:ascii="Helvetica" w:hAnsi="Helvetica" w:cs="Helvetica"/>
            <w:color w:val="4183C4"/>
            <w:sz w:val="42"/>
            <w:szCs w:val="42"/>
          </w:rPr>
          <w:t>Exercise 10.6</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6" w:history="1">
        <w:r>
          <w:rPr>
            <w:rStyle w:val="a5"/>
            <w:rFonts w:ascii="Helvetica" w:hAnsi="Helvetica" w:cs="Helvetica"/>
            <w:color w:val="4183C4"/>
            <w:sz w:val="42"/>
            <w:szCs w:val="42"/>
          </w:rPr>
          <w:t>Exercise 10.7</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10.8:</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said that algorithms do not change the size of the containers over which they operate. Why doesn’t the use of back_inserter invalidate this claim?</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Cause the</w:t>
      </w:r>
      <w:r>
        <w:rPr>
          <w:rStyle w:val="apple-converted-space"/>
          <w:rFonts w:ascii="Helvetica" w:hAnsi="Helvetica" w:cs="Helvetica"/>
          <w:color w:val="333333"/>
        </w:rPr>
        <w:t> </w:t>
      </w:r>
      <w:r>
        <w:rPr>
          <w:rStyle w:val="HTML0"/>
          <w:rFonts w:ascii="Consolas" w:hAnsi="Consolas" w:cs="Consolas"/>
          <w:color w:val="333333"/>
          <w:sz w:val="21"/>
          <w:szCs w:val="21"/>
        </w:rPr>
        <w:t>back_inserter</w:t>
      </w:r>
      <w:r>
        <w:rPr>
          <w:rStyle w:val="apple-converted-space"/>
          <w:rFonts w:ascii="Helvetica" w:hAnsi="Helvetica" w:cs="Helvetica"/>
          <w:color w:val="333333"/>
        </w:rPr>
        <w:t> </w:t>
      </w:r>
      <w:r>
        <w:rPr>
          <w:rFonts w:ascii="Helvetica" w:hAnsi="Helvetica" w:cs="Helvetica"/>
          <w:color w:val="333333"/>
        </w:rPr>
        <w:t>is a</w:t>
      </w:r>
      <w:r>
        <w:rPr>
          <w:rStyle w:val="apple-converted-space"/>
          <w:rFonts w:ascii="Helvetica" w:hAnsi="Helvetica" w:cs="Helvetica"/>
          <w:color w:val="333333"/>
        </w:rPr>
        <w:t> </w:t>
      </w:r>
      <w:r>
        <w:rPr>
          <w:rStyle w:val="a4"/>
          <w:rFonts w:ascii="Helvetica" w:hAnsi="Helvetica" w:cs="Helvetica"/>
          <w:color w:val="333333"/>
        </w:rPr>
        <w:t>insert iterator</w:t>
      </w:r>
      <w:r>
        <w:rPr>
          <w:rFonts w:ascii="Helvetica" w:hAnsi="Helvetica" w:cs="Helvetica"/>
          <w:color w:val="333333"/>
        </w:rPr>
        <w:t>, what iterator adaptor that generates an iterator that</w:t>
      </w:r>
      <w:r>
        <w:rPr>
          <w:rStyle w:val="apple-converted-space"/>
          <w:rFonts w:ascii="Helvetica" w:hAnsi="Helvetica" w:cs="Helvetica"/>
          <w:color w:val="333333"/>
        </w:rPr>
        <w:t> </w:t>
      </w:r>
      <w:r>
        <w:rPr>
          <w:rStyle w:val="a4"/>
          <w:rFonts w:ascii="Helvetica" w:hAnsi="Helvetica" w:cs="Helvetica"/>
          <w:color w:val="333333"/>
        </w:rPr>
        <w:t>uses a container operation</w:t>
      </w:r>
      <w:r>
        <w:rPr>
          <w:rStyle w:val="apple-converted-space"/>
          <w:rFonts w:ascii="Helvetica" w:hAnsi="Helvetica" w:cs="Helvetica"/>
          <w:color w:val="333333"/>
        </w:rPr>
        <w:t> </w:t>
      </w:r>
      <w:r>
        <w:rPr>
          <w:rFonts w:ascii="Helvetica" w:hAnsi="Helvetica" w:cs="Helvetica"/>
          <w:color w:val="333333"/>
        </w:rPr>
        <w:t>to add elements to a given container.</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algorithms don't change the size, but the iterator can change it by using the container operation.</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7" w:history="1">
        <w:r>
          <w:rPr>
            <w:rStyle w:val="a5"/>
            <w:rFonts w:ascii="Helvetica" w:hAnsi="Helvetica" w:cs="Helvetica"/>
            <w:color w:val="4183C4"/>
            <w:sz w:val="42"/>
            <w:szCs w:val="42"/>
          </w:rPr>
          <w:t>Exercise 10.9</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10.10:</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do you think the algorithms don’t change the size of containers?</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@Mooophy: The aim of this design is to separate the algorithms and the operation provided by member function.</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@pezy: Cause the library algorithms operate on</w:t>
      </w:r>
      <w:r>
        <w:rPr>
          <w:rStyle w:val="apple-converted-space"/>
          <w:rFonts w:ascii="Helvetica" w:hAnsi="Helvetica" w:cs="Helvetica"/>
          <w:color w:val="333333"/>
        </w:rPr>
        <w:t> </w:t>
      </w:r>
      <w:r>
        <w:rPr>
          <w:rStyle w:val="a4"/>
          <w:rFonts w:ascii="Helvetica" w:hAnsi="Helvetica" w:cs="Helvetica"/>
          <w:color w:val="333333"/>
        </w:rPr>
        <w:t>iterators</w:t>
      </w:r>
      <w:r>
        <w:rPr>
          <w:rFonts w:ascii="Helvetica" w:hAnsi="Helvetica" w:cs="Helvetica"/>
          <w:color w:val="333333"/>
        </w:rPr>
        <w:t>,</w:t>
      </w:r>
      <w:r>
        <w:rPr>
          <w:rStyle w:val="apple-converted-space"/>
          <w:rFonts w:ascii="Helvetica" w:hAnsi="Helvetica" w:cs="Helvetica"/>
          <w:color w:val="333333"/>
        </w:rPr>
        <w:t> </w:t>
      </w:r>
      <w:r>
        <w:rPr>
          <w:rStyle w:val="a4"/>
          <w:rFonts w:ascii="Helvetica" w:hAnsi="Helvetica" w:cs="Helvetica"/>
          <w:color w:val="333333"/>
        </w:rPr>
        <w:t>not containers</w:t>
      </w:r>
      <w:r>
        <w:rPr>
          <w:rFonts w:ascii="Helvetica" w:hAnsi="Helvetica" w:cs="Helvetica"/>
          <w:color w:val="333333"/>
        </w:rPr>
        <w:t>. Thus, an algorithm</w:t>
      </w:r>
      <w:r>
        <w:rPr>
          <w:rStyle w:val="apple-converted-space"/>
          <w:rFonts w:ascii="Helvetica" w:hAnsi="Helvetica" w:cs="Helvetica"/>
          <w:color w:val="333333"/>
        </w:rPr>
        <w:t> </w:t>
      </w:r>
      <w:r>
        <w:rPr>
          <w:rStyle w:val="a4"/>
          <w:rFonts w:ascii="Helvetica" w:hAnsi="Helvetica" w:cs="Helvetica"/>
          <w:color w:val="333333"/>
        </w:rPr>
        <w:t>cannot (directly)</w:t>
      </w:r>
      <w:r>
        <w:rPr>
          <w:rStyle w:val="apple-converted-space"/>
          <w:rFonts w:ascii="Helvetica" w:hAnsi="Helvetica" w:cs="Helvetica"/>
          <w:color w:val="333333"/>
        </w:rPr>
        <w:t> </w:t>
      </w:r>
      <w:r>
        <w:rPr>
          <w:rFonts w:ascii="Helvetica" w:hAnsi="Helvetica" w:cs="Helvetica"/>
          <w:color w:val="333333"/>
        </w:rPr>
        <w:t>add or remove elements.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8" w:history="1">
        <w:r>
          <w:rPr>
            <w:rStyle w:val="a5"/>
            <w:rFonts w:ascii="Helvetica" w:hAnsi="Helvetica" w:cs="Helvetica"/>
            <w:color w:val="4183C4"/>
            <w:sz w:val="42"/>
            <w:szCs w:val="42"/>
          </w:rPr>
          <w:t>Exercise 10.11</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19" w:history="1">
        <w:r>
          <w:rPr>
            <w:rStyle w:val="a5"/>
            <w:rFonts w:ascii="Helvetica" w:hAnsi="Helvetica" w:cs="Helvetica"/>
            <w:color w:val="4183C4"/>
            <w:sz w:val="42"/>
            <w:szCs w:val="42"/>
          </w:rPr>
          <w:t>Exercise 10.12</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0" w:history="1">
        <w:r>
          <w:rPr>
            <w:rStyle w:val="a5"/>
            <w:rFonts w:ascii="Helvetica" w:hAnsi="Helvetica" w:cs="Helvetica"/>
            <w:color w:val="4183C4"/>
            <w:sz w:val="42"/>
            <w:szCs w:val="42"/>
          </w:rPr>
          <w:t>Exercise 10.13</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10.14:</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lambda that takes two ints and returns their sum.</w:t>
      </w:r>
    </w:p>
    <w:p w:rsidR="005F1CF5" w:rsidRDefault="005F1CF5" w:rsidP="005F1CF5">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add = [](</w:t>
      </w:r>
      <w:r>
        <w:rPr>
          <w:rStyle w:val="pl-k"/>
          <w:rFonts w:ascii="Consolas" w:hAnsi="Consolas" w:cs="Consolas"/>
          <w:color w:val="A71D5D"/>
          <w:sz w:val="21"/>
          <w:szCs w:val="21"/>
        </w:rPr>
        <w:t>int</w:t>
      </w:r>
      <w:r>
        <w:rPr>
          <w:rFonts w:ascii="Consolas" w:hAnsi="Consolas" w:cs="Consolas"/>
          <w:color w:val="333333"/>
          <w:sz w:val="21"/>
          <w:szCs w:val="21"/>
        </w:rPr>
        <w:t xml:space="preserve"> lhs, </w:t>
      </w:r>
      <w:r>
        <w:rPr>
          <w:rStyle w:val="pl-k"/>
          <w:rFonts w:ascii="Consolas" w:hAnsi="Consolas" w:cs="Consolas"/>
          <w:color w:val="A71D5D"/>
          <w:sz w:val="21"/>
          <w:szCs w:val="21"/>
        </w:rPr>
        <w:t>int</w:t>
      </w:r>
      <w:r>
        <w:rPr>
          <w:rFonts w:ascii="Consolas" w:hAnsi="Consolas" w:cs="Consolas"/>
          <w:color w:val="333333"/>
          <w:sz w:val="21"/>
          <w:szCs w:val="21"/>
        </w:rPr>
        <w:t xml:space="preserve"> rhs){</w:t>
      </w:r>
      <w:r>
        <w:rPr>
          <w:rStyle w:val="pl-k"/>
          <w:rFonts w:ascii="Consolas" w:hAnsi="Consolas" w:cs="Consolas"/>
          <w:color w:val="A71D5D"/>
          <w:sz w:val="21"/>
          <w:szCs w:val="21"/>
        </w:rPr>
        <w:t>return</w:t>
      </w:r>
      <w:r>
        <w:rPr>
          <w:rFonts w:ascii="Consolas" w:hAnsi="Consolas" w:cs="Consolas"/>
          <w:color w:val="333333"/>
          <w:sz w:val="21"/>
          <w:szCs w:val="21"/>
        </w:rPr>
        <w:t xml:space="preserve"> lhs + rhs;};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10.15:</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lambda that captures an int from its enclosing function and takes an int parameter. The lambda should return the sum of the captured int and the int parameter.</w:t>
      </w:r>
    </w:p>
    <w:p w:rsidR="005F1CF5" w:rsidRDefault="005F1CF5" w:rsidP="005F1CF5">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42</w:t>
      </w:r>
      <w:r>
        <w:rPr>
          <w:rFonts w:ascii="Consolas" w:hAnsi="Consolas" w:cs="Consolas"/>
          <w:color w:val="333333"/>
          <w:sz w:val="21"/>
          <w:szCs w:val="21"/>
        </w:rPr>
        <w:t>;</w:t>
      </w:r>
    </w:p>
    <w:p w:rsidR="005F1CF5" w:rsidRDefault="005F1CF5" w:rsidP="005F1CF5">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auto</w:t>
      </w:r>
      <w:r>
        <w:rPr>
          <w:rFonts w:ascii="Consolas" w:hAnsi="Consolas" w:cs="Consolas"/>
          <w:color w:val="333333"/>
          <w:sz w:val="21"/>
          <w:szCs w:val="21"/>
        </w:rPr>
        <w:t xml:space="preserve"> add = [i](</w:t>
      </w:r>
      <w:r>
        <w:rPr>
          <w:rStyle w:val="pl-k"/>
          <w:rFonts w:ascii="Consolas" w:hAnsi="Consolas" w:cs="Consolas"/>
          <w:color w:val="A71D5D"/>
          <w:sz w:val="21"/>
          <w:szCs w:val="21"/>
        </w:rPr>
        <w:t>int</w:t>
      </w:r>
      <w:r>
        <w:rPr>
          <w:rFonts w:ascii="Consolas" w:hAnsi="Consolas" w:cs="Consolas"/>
          <w:color w:val="333333"/>
          <w:sz w:val="21"/>
          <w:szCs w:val="21"/>
        </w:rPr>
        <w:t xml:space="preserve"> num){</w:t>
      </w:r>
      <w:r>
        <w:rPr>
          <w:rStyle w:val="pl-k"/>
          <w:rFonts w:ascii="Consolas" w:hAnsi="Consolas" w:cs="Consolas"/>
          <w:color w:val="A71D5D"/>
          <w:sz w:val="21"/>
          <w:szCs w:val="21"/>
        </w:rPr>
        <w:t>return</w:t>
      </w:r>
      <w:r>
        <w:rPr>
          <w:rFonts w:ascii="Consolas" w:hAnsi="Consolas" w:cs="Consolas"/>
          <w:color w:val="333333"/>
          <w:sz w:val="21"/>
          <w:szCs w:val="21"/>
        </w:rPr>
        <w:t xml:space="preserve"> i + num;};</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1" w:history="1">
        <w:r>
          <w:rPr>
            <w:rStyle w:val="a5"/>
            <w:rFonts w:ascii="Helvetica" w:hAnsi="Helvetica" w:cs="Helvetica"/>
            <w:color w:val="4183C4"/>
            <w:sz w:val="42"/>
            <w:szCs w:val="42"/>
          </w:rPr>
          <w:t>Exercise 10.16</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2" w:history="1">
        <w:r>
          <w:rPr>
            <w:rStyle w:val="a5"/>
            <w:rFonts w:ascii="Helvetica" w:hAnsi="Helvetica" w:cs="Helvetica"/>
            <w:color w:val="4183C4"/>
            <w:sz w:val="42"/>
            <w:szCs w:val="42"/>
          </w:rPr>
          <w:t>Exercise 10.17</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3" w:history="1">
        <w:r>
          <w:rPr>
            <w:rStyle w:val="a5"/>
            <w:rFonts w:ascii="Helvetica" w:hAnsi="Helvetica" w:cs="Helvetica"/>
            <w:color w:val="4183C4"/>
            <w:sz w:val="42"/>
            <w:szCs w:val="42"/>
          </w:rPr>
          <w:t>Exercise 10.18 and 10.19</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4" w:history="1">
        <w:r>
          <w:rPr>
            <w:rStyle w:val="a5"/>
            <w:rFonts w:ascii="Helvetica" w:hAnsi="Helvetica" w:cs="Helvetica"/>
            <w:color w:val="4183C4"/>
            <w:sz w:val="42"/>
            <w:szCs w:val="42"/>
          </w:rPr>
          <w:t>Exercise 10.20 and 10.21</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5" w:history="1">
        <w:r>
          <w:rPr>
            <w:rStyle w:val="a5"/>
            <w:rFonts w:ascii="Helvetica" w:hAnsi="Helvetica" w:cs="Helvetica"/>
            <w:color w:val="4183C4"/>
            <w:sz w:val="42"/>
            <w:szCs w:val="42"/>
          </w:rPr>
          <w:t>Exercise 10.22</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10.23:</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How many arguments does bind take?</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Assuming the function to be bound have</w:t>
      </w:r>
      <w:r>
        <w:rPr>
          <w:rStyle w:val="apple-converted-space"/>
          <w:rFonts w:ascii="Helvetica" w:hAnsi="Helvetica" w:cs="Helvetica"/>
          <w:color w:val="333333"/>
        </w:rPr>
        <w:t> </w:t>
      </w:r>
      <w:r>
        <w:rPr>
          <w:rStyle w:val="HTML0"/>
          <w:rFonts w:ascii="Consolas" w:hAnsi="Consolas" w:cs="Consolas"/>
          <w:color w:val="333333"/>
          <w:sz w:val="21"/>
          <w:szCs w:val="21"/>
        </w:rPr>
        <w:t>n</w:t>
      </w:r>
      <w:r>
        <w:rPr>
          <w:rStyle w:val="apple-converted-space"/>
          <w:rFonts w:ascii="Helvetica" w:hAnsi="Helvetica" w:cs="Helvetica"/>
          <w:color w:val="333333"/>
        </w:rPr>
        <w:t> </w:t>
      </w:r>
      <w:r>
        <w:rPr>
          <w:rFonts w:ascii="Helvetica" w:hAnsi="Helvetica" w:cs="Helvetica"/>
          <w:color w:val="333333"/>
        </w:rPr>
        <w:t>parameters, bind take</w:t>
      </w:r>
      <w:r>
        <w:rPr>
          <w:rStyle w:val="apple-converted-space"/>
          <w:rFonts w:ascii="Helvetica" w:hAnsi="Helvetica" w:cs="Helvetica"/>
          <w:color w:val="333333"/>
        </w:rPr>
        <w:t> </w:t>
      </w:r>
      <w:r>
        <w:rPr>
          <w:rStyle w:val="HTML0"/>
          <w:rFonts w:ascii="Consolas" w:hAnsi="Consolas" w:cs="Consolas"/>
          <w:color w:val="333333"/>
          <w:sz w:val="21"/>
          <w:szCs w:val="21"/>
        </w:rPr>
        <w:t>n + 1</w:t>
      </w:r>
      <w:r>
        <w:rPr>
          <w:rStyle w:val="apple-converted-space"/>
          <w:rFonts w:ascii="Helvetica" w:hAnsi="Helvetica" w:cs="Helvetica"/>
          <w:color w:val="333333"/>
        </w:rPr>
        <w:t> </w:t>
      </w:r>
      <w:r>
        <w:rPr>
          <w:rFonts w:ascii="Helvetica" w:hAnsi="Helvetica" w:cs="Helvetica"/>
          <w:color w:val="333333"/>
        </w:rPr>
        <w:t>parameters. The additional one is for the function to be bound itself.</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6" w:history="1">
        <w:r>
          <w:rPr>
            <w:rStyle w:val="a5"/>
            <w:rFonts w:ascii="Helvetica" w:hAnsi="Helvetica" w:cs="Helvetica"/>
            <w:color w:val="4183C4"/>
            <w:sz w:val="42"/>
            <w:szCs w:val="42"/>
          </w:rPr>
          <w:t>Exercise 10.24</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7" w:history="1">
        <w:r>
          <w:rPr>
            <w:rStyle w:val="a5"/>
            <w:rFonts w:ascii="Helvetica" w:hAnsi="Helvetica" w:cs="Helvetica"/>
            <w:color w:val="4183C4"/>
            <w:sz w:val="42"/>
            <w:szCs w:val="42"/>
          </w:rPr>
          <w:t>Exercise 10.25</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10.26:</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differences among the three kinds of insert iterators.</w:t>
      </w:r>
    </w:p>
    <w:p w:rsidR="005F1CF5" w:rsidRDefault="005F1CF5" w:rsidP="005F1CF5">
      <w:pPr>
        <w:widowControl/>
        <w:numPr>
          <w:ilvl w:val="0"/>
          <w:numId w:val="17"/>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back_inserter</w:t>
      </w:r>
      <w:r>
        <w:rPr>
          <w:rStyle w:val="apple-converted-space"/>
          <w:rFonts w:ascii="Helvetica" w:hAnsi="Helvetica" w:cs="Helvetica"/>
          <w:color w:val="333333"/>
        </w:rPr>
        <w:t> </w:t>
      </w:r>
      <w:r>
        <w:rPr>
          <w:rFonts w:ascii="Helvetica" w:hAnsi="Helvetica" w:cs="Helvetica"/>
          <w:color w:val="333333"/>
        </w:rPr>
        <w:t>uses</w:t>
      </w:r>
      <w:r>
        <w:rPr>
          <w:rStyle w:val="apple-converted-space"/>
          <w:rFonts w:ascii="Helvetica" w:hAnsi="Helvetica" w:cs="Helvetica"/>
          <w:color w:val="333333"/>
        </w:rPr>
        <w:t> </w:t>
      </w:r>
      <w:r>
        <w:rPr>
          <w:rStyle w:val="HTML0"/>
          <w:rFonts w:ascii="Consolas" w:hAnsi="Consolas" w:cs="Consolas"/>
          <w:color w:val="333333"/>
          <w:sz w:val="21"/>
          <w:szCs w:val="21"/>
        </w:rPr>
        <w:t>push_back</w:t>
      </w:r>
      <w:r>
        <w:rPr>
          <w:rFonts w:ascii="Helvetica" w:hAnsi="Helvetica" w:cs="Helvetica"/>
          <w:color w:val="333333"/>
        </w:rPr>
        <w:t>.</w:t>
      </w:r>
    </w:p>
    <w:p w:rsidR="005F1CF5" w:rsidRDefault="005F1CF5" w:rsidP="005F1CF5">
      <w:pPr>
        <w:widowControl/>
        <w:numPr>
          <w:ilvl w:val="0"/>
          <w:numId w:val="17"/>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front_inserter</w:t>
      </w:r>
      <w:r>
        <w:rPr>
          <w:rStyle w:val="apple-converted-space"/>
          <w:rFonts w:ascii="Helvetica" w:hAnsi="Helvetica" w:cs="Helvetica"/>
          <w:color w:val="333333"/>
        </w:rPr>
        <w:t> </w:t>
      </w:r>
      <w:r>
        <w:rPr>
          <w:rFonts w:ascii="Helvetica" w:hAnsi="Helvetica" w:cs="Helvetica"/>
          <w:color w:val="333333"/>
        </w:rPr>
        <w:t>uses</w:t>
      </w:r>
      <w:r>
        <w:rPr>
          <w:rStyle w:val="apple-converted-space"/>
          <w:rFonts w:ascii="Helvetica" w:hAnsi="Helvetica" w:cs="Helvetica"/>
          <w:color w:val="333333"/>
        </w:rPr>
        <w:t> </w:t>
      </w:r>
      <w:r>
        <w:rPr>
          <w:rStyle w:val="HTML0"/>
          <w:rFonts w:ascii="Consolas" w:hAnsi="Consolas" w:cs="Consolas"/>
          <w:color w:val="333333"/>
          <w:sz w:val="21"/>
          <w:szCs w:val="21"/>
        </w:rPr>
        <w:t>push_front</w:t>
      </w:r>
      <w:r>
        <w:rPr>
          <w:rFonts w:ascii="Helvetica" w:hAnsi="Helvetica" w:cs="Helvetica"/>
          <w:color w:val="333333"/>
        </w:rPr>
        <w:t>.</w:t>
      </w:r>
    </w:p>
    <w:p w:rsidR="005F1CF5" w:rsidRDefault="005F1CF5" w:rsidP="005F1CF5">
      <w:pPr>
        <w:widowControl/>
        <w:numPr>
          <w:ilvl w:val="0"/>
          <w:numId w:val="17"/>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insert</w:t>
      </w:r>
      <w:r>
        <w:rPr>
          <w:rStyle w:val="apple-converted-space"/>
          <w:rFonts w:ascii="Helvetica" w:hAnsi="Helvetica" w:cs="Helvetica"/>
          <w:color w:val="333333"/>
        </w:rPr>
        <w:t> </w:t>
      </w:r>
      <w:r>
        <w:rPr>
          <w:rFonts w:ascii="Helvetica" w:hAnsi="Helvetica" w:cs="Helvetica"/>
          <w:color w:val="333333"/>
        </w:rPr>
        <w:t>uses</w:t>
      </w:r>
      <w:r>
        <w:rPr>
          <w:rStyle w:val="apple-converted-space"/>
          <w:rFonts w:ascii="Helvetica" w:hAnsi="Helvetica" w:cs="Helvetica"/>
          <w:color w:val="333333"/>
        </w:rPr>
        <w:t> </w:t>
      </w:r>
      <w:r>
        <w:rPr>
          <w:rStyle w:val="HTML0"/>
          <w:rFonts w:ascii="Consolas" w:hAnsi="Consolas" w:cs="Consolas"/>
          <w:color w:val="333333"/>
          <w:sz w:val="21"/>
          <w:szCs w:val="21"/>
        </w:rPr>
        <w:t>insert</w:t>
      </w:r>
      <w:r>
        <w:rPr>
          <w:rStyle w:val="apple-converted-space"/>
          <w:rFonts w:ascii="Helvetica" w:hAnsi="Helvetica" w:cs="Helvetica"/>
          <w:color w:val="333333"/>
        </w:rPr>
        <w:t> </w:t>
      </w:r>
      <w:r>
        <w:rPr>
          <w:rFonts w:ascii="Helvetica" w:hAnsi="Helvetica" w:cs="Helvetica"/>
          <w:color w:val="333333"/>
        </w:rPr>
        <w:t>&gt;This function takes a second argument, which must be an iterator into the given container. Elements are inserted ahead of the element denoted by the given iterator.</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8" w:history="1">
        <w:r>
          <w:rPr>
            <w:rStyle w:val="a5"/>
            <w:rFonts w:ascii="Helvetica" w:hAnsi="Helvetica" w:cs="Helvetica"/>
            <w:color w:val="4183C4"/>
            <w:sz w:val="42"/>
            <w:szCs w:val="42"/>
          </w:rPr>
          <w:t>Exercise 10.27</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29" w:history="1">
        <w:r>
          <w:rPr>
            <w:rStyle w:val="a5"/>
            <w:rFonts w:ascii="Helvetica" w:hAnsi="Helvetica" w:cs="Helvetica"/>
            <w:color w:val="4183C4"/>
            <w:sz w:val="42"/>
            <w:szCs w:val="42"/>
          </w:rPr>
          <w:t>Exercise 10.28</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0" w:history="1">
        <w:r>
          <w:rPr>
            <w:rStyle w:val="a5"/>
            <w:rFonts w:ascii="Helvetica" w:hAnsi="Helvetica" w:cs="Helvetica"/>
            <w:color w:val="4183C4"/>
            <w:sz w:val="42"/>
            <w:szCs w:val="42"/>
          </w:rPr>
          <w:t>Exercise 10.29</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1" w:history="1">
        <w:r>
          <w:rPr>
            <w:rStyle w:val="a5"/>
            <w:rFonts w:ascii="Helvetica" w:hAnsi="Helvetica" w:cs="Helvetica"/>
            <w:color w:val="4183C4"/>
            <w:sz w:val="42"/>
            <w:szCs w:val="42"/>
          </w:rPr>
          <w:t>Exercise 10.30</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2" w:history="1">
        <w:r>
          <w:rPr>
            <w:rStyle w:val="a5"/>
            <w:rFonts w:ascii="Helvetica" w:hAnsi="Helvetica" w:cs="Helvetica"/>
            <w:color w:val="4183C4"/>
            <w:sz w:val="42"/>
            <w:szCs w:val="42"/>
          </w:rPr>
          <w:t>Exercise 10.31</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3" w:history="1">
        <w:r>
          <w:rPr>
            <w:rStyle w:val="a5"/>
            <w:rFonts w:ascii="Helvetica" w:hAnsi="Helvetica" w:cs="Helvetica"/>
            <w:color w:val="4183C4"/>
            <w:sz w:val="42"/>
            <w:szCs w:val="42"/>
          </w:rPr>
          <w:t>Exercise 10.32</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4" w:history="1">
        <w:r>
          <w:rPr>
            <w:rStyle w:val="a5"/>
            <w:rFonts w:ascii="Helvetica" w:hAnsi="Helvetica" w:cs="Helvetica"/>
            <w:color w:val="4183C4"/>
            <w:sz w:val="42"/>
            <w:szCs w:val="42"/>
          </w:rPr>
          <w:t>Exercise 10.33</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5" w:history="1">
        <w:r>
          <w:rPr>
            <w:rStyle w:val="a5"/>
            <w:rFonts w:ascii="Helvetica" w:hAnsi="Helvetica" w:cs="Helvetica"/>
            <w:color w:val="4183C4"/>
            <w:sz w:val="42"/>
            <w:szCs w:val="42"/>
          </w:rPr>
          <w:t>Exercise 10.34 ~ 10.37</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10.38:</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List the five iterator categories and the operations that each supports.</w:t>
      </w:r>
    </w:p>
    <w:p w:rsidR="005F1CF5" w:rsidRDefault="005F1CF5" w:rsidP="005F1CF5">
      <w:pPr>
        <w:widowControl/>
        <w:numPr>
          <w:ilvl w:val="0"/>
          <w:numId w:val="18"/>
        </w:numPr>
        <w:spacing w:beforeAutospacing="1" w:afterAutospacing="1" w:line="384" w:lineRule="atLeast"/>
        <w:jc w:val="left"/>
        <w:rPr>
          <w:rFonts w:ascii="Helvetica" w:hAnsi="Helvetica" w:cs="Helvetica"/>
          <w:color w:val="333333"/>
        </w:rPr>
      </w:pPr>
      <w:r>
        <w:rPr>
          <w:rFonts w:ascii="Helvetica" w:hAnsi="Helvetica" w:cs="Helvetica"/>
          <w:color w:val="333333"/>
        </w:rPr>
        <w:t>Input iterators :</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p>
    <w:p w:rsidR="005F1CF5" w:rsidRDefault="005F1CF5" w:rsidP="005F1CF5">
      <w:pPr>
        <w:widowControl/>
        <w:numPr>
          <w:ilvl w:val="0"/>
          <w:numId w:val="18"/>
        </w:numPr>
        <w:spacing w:beforeAutospacing="1" w:afterAutospacing="1" w:line="384" w:lineRule="atLeast"/>
        <w:jc w:val="left"/>
        <w:rPr>
          <w:rFonts w:ascii="Helvetica" w:hAnsi="Helvetica" w:cs="Helvetica"/>
          <w:color w:val="333333"/>
        </w:rPr>
      </w:pPr>
      <w:r>
        <w:rPr>
          <w:rFonts w:ascii="Helvetica" w:hAnsi="Helvetica" w:cs="Helvetica"/>
          <w:color w:val="333333"/>
        </w:rPr>
        <w:t>Output iterators :</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p>
    <w:p w:rsidR="005F1CF5" w:rsidRDefault="005F1CF5" w:rsidP="005F1CF5">
      <w:pPr>
        <w:widowControl/>
        <w:numPr>
          <w:ilvl w:val="0"/>
          <w:numId w:val="18"/>
        </w:numPr>
        <w:spacing w:beforeAutospacing="1" w:afterAutospacing="1" w:line="384" w:lineRule="atLeast"/>
        <w:jc w:val="left"/>
        <w:rPr>
          <w:rFonts w:ascii="Helvetica" w:hAnsi="Helvetica" w:cs="Helvetica"/>
          <w:color w:val="333333"/>
        </w:rPr>
      </w:pPr>
      <w:r>
        <w:rPr>
          <w:rFonts w:ascii="Helvetica" w:hAnsi="Helvetica" w:cs="Helvetica"/>
          <w:color w:val="333333"/>
        </w:rPr>
        <w:t>Forward iterators :</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p>
    <w:p w:rsidR="005F1CF5" w:rsidRDefault="005F1CF5" w:rsidP="005F1CF5">
      <w:pPr>
        <w:widowControl/>
        <w:numPr>
          <w:ilvl w:val="0"/>
          <w:numId w:val="18"/>
        </w:numPr>
        <w:spacing w:beforeAutospacing="1" w:afterAutospacing="1" w:line="384" w:lineRule="atLeast"/>
        <w:jc w:val="left"/>
        <w:rPr>
          <w:rFonts w:ascii="Helvetica" w:hAnsi="Helvetica" w:cs="Helvetica"/>
          <w:color w:val="333333"/>
        </w:rPr>
      </w:pPr>
      <w:r>
        <w:rPr>
          <w:rFonts w:ascii="Helvetica" w:hAnsi="Helvetica" w:cs="Helvetica"/>
          <w:color w:val="333333"/>
        </w:rPr>
        <w:t>Bidirectional iterators :</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p>
    <w:p w:rsidR="005F1CF5" w:rsidRDefault="005F1CF5" w:rsidP="005F1CF5">
      <w:pPr>
        <w:widowControl/>
        <w:numPr>
          <w:ilvl w:val="0"/>
          <w:numId w:val="18"/>
        </w:numPr>
        <w:spacing w:beforeAutospacing="1" w:afterAutospacing="1" w:line="384" w:lineRule="atLeast"/>
        <w:jc w:val="left"/>
        <w:rPr>
          <w:rFonts w:ascii="Helvetica" w:hAnsi="Helvetica" w:cs="Helvetica"/>
          <w:color w:val="333333"/>
        </w:rPr>
      </w:pPr>
      <w:r>
        <w:rPr>
          <w:rFonts w:ascii="Helvetica" w:hAnsi="Helvetica" w:cs="Helvetica"/>
          <w:color w:val="333333"/>
        </w:rPr>
        <w:t>Random-access iterators :</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&lt;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&lt;=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(two iterators),</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-&gt;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iter[n]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 (iter + n)</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10.39:</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kind of iterator does a list have? What about a vector?</w:t>
      </w:r>
    </w:p>
    <w:p w:rsidR="005F1CF5" w:rsidRDefault="005F1CF5" w:rsidP="005F1CF5">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list</w:t>
      </w:r>
      <w:r>
        <w:rPr>
          <w:rStyle w:val="apple-converted-space"/>
          <w:rFonts w:ascii="Helvetica" w:hAnsi="Helvetica" w:cs="Helvetica"/>
          <w:color w:val="333333"/>
        </w:rPr>
        <w:t> </w:t>
      </w:r>
      <w:r>
        <w:rPr>
          <w:rFonts w:ascii="Helvetica" w:hAnsi="Helvetica" w:cs="Helvetica"/>
          <w:color w:val="333333"/>
        </w:rPr>
        <w:t>have the</w:t>
      </w:r>
      <w:r>
        <w:rPr>
          <w:rStyle w:val="apple-converted-space"/>
          <w:rFonts w:ascii="Helvetica" w:hAnsi="Helvetica" w:cs="Helvetica"/>
          <w:color w:val="333333"/>
        </w:rPr>
        <w:t> </w:t>
      </w:r>
      <w:r>
        <w:rPr>
          <w:rStyle w:val="a4"/>
          <w:rFonts w:ascii="Helvetica" w:hAnsi="Helvetica" w:cs="Helvetica"/>
          <w:color w:val="333333"/>
        </w:rPr>
        <w:t>Bidirectional iterators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vector</w:t>
      </w:r>
      <w:r>
        <w:rPr>
          <w:rStyle w:val="apple-converted-space"/>
          <w:rFonts w:ascii="Helvetica" w:hAnsi="Helvetica" w:cs="Helvetica"/>
          <w:color w:val="333333"/>
        </w:rPr>
        <w:t> </w:t>
      </w:r>
      <w:r>
        <w:rPr>
          <w:rFonts w:ascii="Helvetica" w:hAnsi="Helvetica" w:cs="Helvetica"/>
          <w:color w:val="333333"/>
        </w:rPr>
        <w:t>have the</w:t>
      </w:r>
      <w:r>
        <w:rPr>
          <w:rStyle w:val="apple-converted-space"/>
          <w:rFonts w:ascii="Helvetica" w:hAnsi="Helvetica" w:cs="Helvetica"/>
          <w:color w:val="333333"/>
        </w:rPr>
        <w:t> </w:t>
      </w:r>
      <w:r>
        <w:rPr>
          <w:rStyle w:val="a4"/>
          <w:rFonts w:ascii="Helvetica" w:hAnsi="Helvetica" w:cs="Helvetica"/>
          <w:color w:val="333333"/>
        </w:rPr>
        <w:t>Random-access iterators</w:t>
      </w:r>
      <w:r>
        <w:rPr>
          <w:rFonts w:ascii="Helvetica" w:hAnsi="Helvetica" w:cs="Helvetica"/>
          <w:color w:val="333333"/>
        </w:rPr>
        <w:t>.</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10.40:</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kinds of iterators do you think copy requires? What about reverse or unique?</w:t>
      </w:r>
    </w:p>
    <w:p w:rsidR="005F1CF5" w:rsidRDefault="005F1CF5" w:rsidP="005F1CF5">
      <w:pPr>
        <w:widowControl/>
        <w:numPr>
          <w:ilvl w:val="0"/>
          <w:numId w:val="19"/>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lastRenderedPageBreak/>
        <w:t>copy</w:t>
      </w:r>
      <w:r>
        <w:rPr>
          <w:rStyle w:val="apple-converted-space"/>
          <w:rFonts w:ascii="Helvetica" w:hAnsi="Helvetica" w:cs="Helvetica"/>
          <w:color w:val="333333"/>
        </w:rPr>
        <w:t> </w:t>
      </w:r>
      <w:r>
        <w:rPr>
          <w:rFonts w:ascii="Helvetica" w:hAnsi="Helvetica" w:cs="Helvetica"/>
          <w:color w:val="333333"/>
        </w:rPr>
        <w:t>: first and second are Input iterators, last is Output iterators.</w:t>
      </w:r>
    </w:p>
    <w:p w:rsidR="005F1CF5" w:rsidRDefault="005F1CF5" w:rsidP="005F1CF5">
      <w:pPr>
        <w:widowControl/>
        <w:numPr>
          <w:ilvl w:val="0"/>
          <w:numId w:val="19"/>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reverse</w:t>
      </w:r>
      <w:r>
        <w:rPr>
          <w:rStyle w:val="apple-converted-space"/>
          <w:rFonts w:ascii="Helvetica" w:hAnsi="Helvetica" w:cs="Helvetica"/>
          <w:color w:val="333333"/>
        </w:rPr>
        <w:t> </w:t>
      </w:r>
      <w:r>
        <w:rPr>
          <w:rFonts w:ascii="Helvetica" w:hAnsi="Helvetica" w:cs="Helvetica"/>
          <w:color w:val="333333"/>
        </w:rPr>
        <w:t>: Bidirectional iterators.</w:t>
      </w:r>
    </w:p>
    <w:p w:rsidR="005F1CF5" w:rsidRDefault="005F1CF5" w:rsidP="005F1CF5">
      <w:pPr>
        <w:widowControl/>
        <w:numPr>
          <w:ilvl w:val="0"/>
          <w:numId w:val="19"/>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unique</w:t>
      </w:r>
      <w:r>
        <w:rPr>
          <w:rStyle w:val="apple-converted-space"/>
          <w:rFonts w:ascii="Helvetica" w:hAnsi="Helvetica" w:cs="Helvetica"/>
          <w:color w:val="333333"/>
        </w:rPr>
        <w:t> </w:t>
      </w:r>
      <w:r>
        <w:rPr>
          <w:rFonts w:ascii="Helvetica" w:hAnsi="Helvetica" w:cs="Helvetica"/>
          <w:color w:val="333333"/>
        </w:rPr>
        <w:t>: Forward iterators.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10.41:</w:t>
      </w:r>
    </w:p>
    <w:p w:rsidR="005F1CF5" w:rsidRDefault="005F1CF5" w:rsidP="005F1CF5">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Based only on the algorithm and argument names, describe the operation that the each of the following library algorithms performs:</w:t>
      </w:r>
    </w:p>
    <w:p w:rsidR="005F1CF5" w:rsidRDefault="005F1CF5" w:rsidP="005F1CF5">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replace</w:t>
      </w:r>
      <w:r>
        <w:rPr>
          <w:rFonts w:ascii="Consolas" w:hAnsi="Consolas" w:cs="Consolas"/>
          <w:color w:val="777777"/>
          <w:sz w:val="21"/>
          <w:szCs w:val="21"/>
        </w:rPr>
        <w:t xml:space="preserve">(beg, end, old_val, new_val); </w:t>
      </w:r>
      <w:r>
        <w:rPr>
          <w:rStyle w:val="pl-c"/>
          <w:rFonts w:ascii="Consolas" w:hAnsi="Consolas" w:cs="Consolas"/>
          <w:color w:val="969896"/>
          <w:sz w:val="21"/>
          <w:szCs w:val="21"/>
        </w:rPr>
        <w:t>// replace the old_elements in the input range as new_elements.</w:t>
      </w:r>
    </w:p>
    <w:p w:rsidR="005F1CF5" w:rsidRDefault="005F1CF5" w:rsidP="005F1CF5">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replace_if</w:t>
      </w:r>
      <w:r>
        <w:rPr>
          <w:rFonts w:ascii="Consolas" w:hAnsi="Consolas" w:cs="Consolas"/>
          <w:color w:val="777777"/>
          <w:sz w:val="21"/>
          <w:szCs w:val="21"/>
        </w:rPr>
        <w:t xml:space="preserve">(beg, end, pred, new_val); </w:t>
      </w:r>
      <w:r>
        <w:rPr>
          <w:rStyle w:val="pl-c"/>
          <w:rFonts w:ascii="Consolas" w:hAnsi="Consolas" w:cs="Consolas"/>
          <w:color w:val="969896"/>
          <w:sz w:val="21"/>
          <w:szCs w:val="21"/>
        </w:rPr>
        <w:t>// replace the elements in the input range which pred is true as new_elements.</w:t>
      </w:r>
    </w:p>
    <w:p w:rsidR="005F1CF5" w:rsidRDefault="005F1CF5" w:rsidP="005F1CF5">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replace_copy</w:t>
      </w:r>
      <w:r>
        <w:rPr>
          <w:rFonts w:ascii="Consolas" w:hAnsi="Consolas" w:cs="Consolas"/>
          <w:color w:val="777777"/>
          <w:sz w:val="21"/>
          <w:szCs w:val="21"/>
        </w:rPr>
        <w:t xml:space="preserve">(beg, end, dest, old_val, new_val); </w:t>
      </w:r>
      <w:r>
        <w:rPr>
          <w:rStyle w:val="pl-c"/>
          <w:rFonts w:ascii="Consolas" w:hAnsi="Consolas" w:cs="Consolas"/>
          <w:color w:val="969896"/>
          <w:sz w:val="21"/>
          <w:szCs w:val="21"/>
        </w:rPr>
        <w:t>// copy the new_elements which is old_elements in the input range into dest.</w:t>
      </w:r>
    </w:p>
    <w:p w:rsidR="005F1CF5" w:rsidRDefault="005F1CF5" w:rsidP="005F1CF5">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replace_copy_if</w:t>
      </w:r>
      <w:r>
        <w:rPr>
          <w:rFonts w:ascii="Consolas" w:hAnsi="Consolas" w:cs="Consolas"/>
          <w:color w:val="777777"/>
          <w:sz w:val="21"/>
          <w:szCs w:val="21"/>
        </w:rPr>
        <w:t xml:space="preserve">(beg, end, dest, pred, new_val); </w:t>
      </w:r>
      <w:r>
        <w:rPr>
          <w:rStyle w:val="pl-c"/>
          <w:rFonts w:ascii="Consolas" w:hAnsi="Consolas" w:cs="Consolas"/>
          <w:color w:val="969896"/>
          <w:sz w:val="21"/>
          <w:szCs w:val="21"/>
        </w:rPr>
        <w:t>// copy the new_elements which pred is true in the input range into dest.</w:t>
      </w:r>
    </w:p>
    <w:p w:rsidR="005F1CF5" w:rsidRDefault="005F1CF5" w:rsidP="005F1CF5">
      <w:pPr>
        <w:pStyle w:val="2"/>
        <w:pBdr>
          <w:bottom w:val="single" w:sz="6" w:space="4" w:color="EEEEEE"/>
        </w:pBdr>
        <w:spacing w:before="240" w:beforeAutospacing="0"/>
        <w:rPr>
          <w:rFonts w:ascii="Helvetica" w:hAnsi="Helvetica" w:cs="Helvetica"/>
          <w:color w:val="333333"/>
          <w:sz w:val="42"/>
          <w:szCs w:val="42"/>
        </w:rPr>
      </w:pPr>
      <w:hyperlink r:id="rId236" w:history="1">
        <w:r>
          <w:rPr>
            <w:rStyle w:val="a5"/>
            <w:rFonts w:ascii="Helvetica" w:hAnsi="Helvetica" w:cs="Helvetica"/>
            <w:color w:val="4183C4"/>
            <w:sz w:val="42"/>
            <w:szCs w:val="42"/>
          </w:rPr>
          <w:t>Exercise 10.42</w:t>
        </w:r>
      </w:hyperlink>
    </w:p>
    <w:p w:rsidR="005F1CF5" w:rsidRDefault="005F1CF5" w:rsidP="005F1CF5">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11. Associative Containers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Describe the differences between a map and a vector.</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A</w:t>
      </w:r>
      <w:r>
        <w:rPr>
          <w:rStyle w:val="apple-converted-space"/>
          <w:rFonts w:ascii="Helvetica" w:hAnsi="Helvetica" w:cs="Helvetica"/>
          <w:color w:val="333333"/>
        </w:rPr>
        <w:t> </w:t>
      </w:r>
      <w:r>
        <w:rPr>
          <w:rStyle w:val="HTML0"/>
          <w:rFonts w:ascii="Consolas" w:hAnsi="Consolas" w:cs="Consolas"/>
          <w:color w:val="333333"/>
          <w:sz w:val="21"/>
          <w:szCs w:val="21"/>
        </w:rPr>
        <w:t>map</w:t>
      </w:r>
      <w:r>
        <w:rPr>
          <w:rStyle w:val="apple-converted-space"/>
          <w:rFonts w:ascii="Helvetica" w:hAnsi="Helvetica" w:cs="Helvetica"/>
          <w:color w:val="333333"/>
        </w:rPr>
        <w:t> </w:t>
      </w:r>
      <w:r>
        <w:rPr>
          <w:rFonts w:ascii="Helvetica" w:hAnsi="Helvetica" w:cs="Helvetica"/>
          <w:color w:val="333333"/>
        </w:rPr>
        <w:t>is a collection of key-value pairs. we can get a value</w:t>
      </w:r>
      <w:r>
        <w:rPr>
          <w:rStyle w:val="apple-converted-space"/>
          <w:rFonts w:ascii="Helvetica" w:hAnsi="Helvetica" w:cs="Helvetica"/>
          <w:color w:val="333333"/>
        </w:rPr>
        <w:t> </w:t>
      </w:r>
      <w:r>
        <w:rPr>
          <w:rStyle w:val="a4"/>
          <w:rFonts w:ascii="Helvetica" w:hAnsi="Helvetica" w:cs="Helvetica"/>
          <w:color w:val="333333"/>
        </w:rPr>
        <w:t>lookup by key</w:t>
      </w:r>
      <w:r>
        <w:rPr>
          <w:rStyle w:val="apple-converted-space"/>
          <w:rFonts w:ascii="Helvetica" w:hAnsi="Helvetica" w:cs="Helvetica"/>
          <w:color w:val="333333"/>
        </w:rPr>
        <w:t> </w:t>
      </w:r>
      <w:r>
        <w:rPr>
          <w:rFonts w:ascii="Helvetica" w:hAnsi="Helvetica" w:cs="Helvetica"/>
          <w:color w:val="333333"/>
        </w:rPr>
        <w:t>efficiently.</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A</w:t>
      </w:r>
      <w:r>
        <w:rPr>
          <w:rStyle w:val="apple-converted-space"/>
          <w:rFonts w:ascii="Helvetica" w:hAnsi="Helvetica" w:cs="Helvetica"/>
          <w:color w:val="333333"/>
        </w:rPr>
        <w:t> </w:t>
      </w:r>
      <w:r>
        <w:rPr>
          <w:rStyle w:val="HTML0"/>
          <w:rFonts w:ascii="Consolas" w:hAnsi="Consolas" w:cs="Consolas"/>
          <w:color w:val="333333"/>
          <w:sz w:val="21"/>
          <w:szCs w:val="21"/>
        </w:rPr>
        <w:t>vector</w:t>
      </w:r>
      <w:r>
        <w:rPr>
          <w:rStyle w:val="apple-converted-space"/>
          <w:rFonts w:ascii="Helvetica" w:hAnsi="Helvetica" w:cs="Helvetica"/>
          <w:color w:val="333333"/>
        </w:rPr>
        <w:t> </w:t>
      </w:r>
      <w:r>
        <w:rPr>
          <w:rFonts w:ascii="Helvetica" w:hAnsi="Helvetica" w:cs="Helvetica"/>
          <w:color w:val="333333"/>
        </w:rPr>
        <w:t>is a collection of objects, and every object has an</w:t>
      </w:r>
      <w:r>
        <w:rPr>
          <w:rStyle w:val="apple-converted-space"/>
          <w:rFonts w:ascii="Helvetica" w:hAnsi="Helvetica" w:cs="Helvetica"/>
          <w:color w:val="333333"/>
        </w:rPr>
        <w:t> </w:t>
      </w:r>
      <w:r>
        <w:rPr>
          <w:rStyle w:val="a4"/>
          <w:rFonts w:ascii="Helvetica" w:hAnsi="Helvetica" w:cs="Helvetica"/>
          <w:color w:val="333333"/>
        </w:rPr>
        <w:t>associated index</w:t>
      </w:r>
      <w:r>
        <w:rPr>
          <w:rFonts w:ascii="Helvetica" w:hAnsi="Helvetica" w:cs="Helvetica"/>
          <w:color w:val="333333"/>
        </w:rPr>
        <w:t>, which gives access to that object.</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 an example of when each of list, vector, deque, map, and set might be most useful.</w:t>
      </w:r>
    </w:p>
    <w:p w:rsidR="005F1CF5" w:rsidRDefault="005F1CF5" w:rsidP="005F1CF5">
      <w:pPr>
        <w:widowControl/>
        <w:numPr>
          <w:ilvl w:val="0"/>
          <w:numId w:val="2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list : a to-do list. always need insert or delete the elements anywhere.</w:t>
      </w:r>
    </w:p>
    <w:p w:rsidR="005F1CF5" w:rsidRDefault="005F1CF5" w:rsidP="005F1CF5">
      <w:pPr>
        <w:widowControl/>
        <w:numPr>
          <w:ilvl w:val="0"/>
          <w:numId w:val="2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vector : save some important associated data, always need query elements by index.</w:t>
      </w:r>
    </w:p>
    <w:p w:rsidR="005F1CF5" w:rsidRDefault="005F1CF5" w:rsidP="005F1CF5">
      <w:pPr>
        <w:widowControl/>
        <w:numPr>
          <w:ilvl w:val="0"/>
          <w:numId w:val="2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deque : message handle. FIFO.</w:t>
      </w:r>
    </w:p>
    <w:p w:rsidR="005F1CF5" w:rsidRDefault="005F1CF5" w:rsidP="005F1CF5">
      <w:pPr>
        <w:widowControl/>
        <w:numPr>
          <w:ilvl w:val="0"/>
          <w:numId w:val="2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map : dictionary.</w:t>
      </w:r>
    </w:p>
    <w:p w:rsidR="005F1CF5" w:rsidRDefault="005F1CF5" w:rsidP="005F1CF5">
      <w:pPr>
        <w:widowControl/>
        <w:numPr>
          <w:ilvl w:val="0"/>
          <w:numId w:val="2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set : bad_checks.</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7" w:history="1">
        <w:r>
          <w:rPr>
            <w:rStyle w:val="a5"/>
            <w:rFonts w:ascii="Helvetica" w:hAnsi="Helvetica" w:cs="Helvetica"/>
            <w:color w:val="4183C4"/>
            <w:sz w:val="42"/>
            <w:szCs w:val="42"/>
          </w:rPr>
          <w:t>Exercise 11.3 and 11.4</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11.5:</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map and a set. When might you use one or the other?</w:t>
      </w:r>
    </w:p>
    <w:p w:rsidR="005F1CF5" w:rsidRDefault="005F1CF5" w:rsidP="005F1CF5">
      <w:pPr>
        <w:widowControl/>
        <w:numPr>
          <w:ilvl w:val="0"/>
          <w:numId w:val="21"/>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set</w:t>
      </w:r>
      <w:r>
        <w:rPr>
          <w:rStyle w:val="apple-converted-space"/>
          <w:rFonts w:ascii="Helvetica" w:hAnsi="Helvetica" w:cs="Helvetica"/>
          <w:color w:val="333333"/>
        </w:rPr>
        <w:t> </w:t>
      </w:r>
      <w:r>
        <w:rPr>
          <w:rFonts w:ascii="Helvetica" w:hAnsi="Helvetica" w:cs="Helvetica"/>
          <w:color w:val="333333"/>
        </w:rPr>
        <w:t>: the element type is the</w:t>
      </w:r>
      <w:r>
        <w:rPr>
          <w:rStyle w:val="apple-converted-space"/>
          <w:rFonts w:ascii="Helvetica" w:hAnsi="Helvetica" w:cs="Helvetica"/>
          <w:color w:val="333333"/>
        </w:rPr>
        <w:t> </w:t>
      </w:r>
      <w:r>
        <w:rPr>
          <w:rStyle w:val="a4"/>
          <w:rFonts w:ascii="Helvetica" w:hAnsi="Helvetica" w:cs="Helvetica"/>
          <w:color w:val="333333"/>
        </w:rPr>
        <w:t>key type</w:t>
      </w:r>
      <w:r>
        <w:rPr>
          <w:rFonts w:ascii="Helvetica" w:hAnsi="Helvetica" w:cs="Helvetica"/>
          <w:color w:val="333333"/>
        </w:rPr>
        <w:t>.</w:t>
      </w:r>
    </w:p>
    <w:p w:rsidR="005F1CF5" w:rsidRDefault="005F1CF5" w:rsidP="005F1CF5">
      <w:pPr>
        <w:widowControl/>
        <w:numPr>
          <w:ilvl w:val="0"/>
          <w:numId w:val="21"/>
        </w:numPr>
        <w:spacing w:beforeAutospacing="1" w:afterAutospacing="1" w:line="384" w:lineRule="atLeast"/>
        <w:jc w:val="left"/>
        <w:rPr>
          <w:rFonts w:ascii="Helvetica" w:hAnsi="Helvetica" w:cs="Helvetica"/>
          <w:color w:val="333333"/>
        </w:rPr>
      </w:pPr>
      <w:r>
        <w:rPr>
          <w:rStyle w:val="HTML0"/>
          <w:rFonts w:ascii="Consolas" w:hAnsi="Consolas" w:cs="Consolas"/>
          <w:color w:val="333333"/>
          <w:sz w:val="21"/>
          <w:szCs w:val="21"/>
        </w:rPr>
        <w:t>map</w:t>
      </w:r>
      <w:r>
        <w:rPr>
          <w:rStyle w:val="apple-converted-space"/>
          <w:rFonts w:ascii="Helvetica" w:hAnsi="Helvetica" w:cs="Helvetica"/>
          <w:color w:val="333333"/>
        </w:rPr>
        <w:t> </w:t>
      </w:r>
      <w:r>
        <w:rPr>
          <w:rFonts w:ascii="Helvetica" w:hAnsi="Helvetica" w:cs="Helvetica"/>
          <w:color w:val="333333"/>
        </w:rPr>
        <w:t>: we should use a key-value pair, such as</w:t>
      </w:r>
      <w:r>
        <w:rPr>
          <w:rStyle w:val="apple-converted-space"/>
          <w:rFonts w:ascii="Helvetica" w:hAnsi="Helvetica" w:cs="Helvetica"/>
          <w:color w:val="333333"/>
        </w:rPr>
        <w:t> </w:t>
      </w:r>
      <w:r>
        <w:rPr>
          <w:rStyle w:val="HTML0"/>
          <w:rFonts w:ascii="Consolas" w:hAnsi="Consolas" w:cs="Consolas"/>
          <w:color w:val="333333"/>
          <w:sz w:val="21"/>
          <w:szCs w:val="21"/>
        </w:rPr>
        <w:t>{key, value}</w:t>
      </w:r>
      <w:r>
        <w:rPr>
          <w:rStyle w:val="apple-converted-space"/>
          <w:rFonts w:ascii="Helvetica" w:hAnsi="Helvetica" w:cs="Helvetica"/>
          <w:color w:val="333333"/>
        </w:rPr>
        <w:t> </w:t>
      </w:r>
      <w:r>
        <w:rPr>
          <w:rFonts w:ascii="Helvetica" w:hAnsi="Helvetica" w:cs="Helvetica"/>
          <w:color w:val="333333"/>
        </w:rPr>
        <w:t>to indicate that the items together from one element in the map.</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 use</w:t>
      </w:r>
      <w:r>
        <w:rPr>
          <w:rStyle w:val="apple-converted-space"/>
          <w:rFonts w:ascii="Helvetica" w:hAnsi="Helvetica" w:cs="Helvetica"/>
          <w:color w:val="333333"/>
        </w:rPr>
        <w:t> </w:t>
      </w:r>
      <w:r>
        <w:rPr>
          <w:rStyle w:val="HTML0"/>
          <w:rFonts w:ascii="Consolas" w:hAnsi="Consolas" w:cs="Consolas"/>
          <w:color w:val="333333"/>
          <w:sz w:val="21"/>
          <w:szCs w:val="21"/>
        </w:rPr>
        <w:t>set</w:t>
      </w:r>
      <w:r>
        <w:rPr>
          <w:rStyle w:val="apple-converted-space"/>
          <w:rFonts w:ascii="Helvetica" w:hAnsi="Helvetica" w:cs="Helvetica"/>
          <w:color w:val="333333"/>
        </w:rPr>
        <w:t> </w:t>
      </w:r>
      <w:r>
        <w:rPr>
          <w:rFonts w:ascii="Helvetica" w:hAnsi="Helvetica" w:cs="Helvetica"/>
          <w:color w:val="333333"/>
        </w:rPr>
        <w:t>when i just need to store the</w:t>
      </w:r>
      <w:r>
        <w:rPr>
          <w:rStyle w:val="apple-converted-space"/>
          <w:rFonts w:ascii="Helvetica" w:hAnsi="Helvetica" w:cs="Helvetica"/>
          <w:color w:val="333333"/>
        </w:rPr>
        <w:t> </w:t>
      </w:r>
      <w:r>
        <w:rPr>
          <w:rStyle w:val="HTML0"/>
          <w:rFonts w:ascii="Consolas" w:hAnsi="Consolas" w:cs="Consolas"/>
          <w:color w:val="333333"/>
          <w:sz w:val="21"/>
          <w:szCs w:val="21"/>
        </w:rPr>
        <w:t>key</w:t>
      </w:r>
      <w:r>
        <w:rPr>
          <w:rFonts w:ascii="Helvetica" w:hAnsi="Helvetica" w:cs="Helvetica"/>
          <w:color w:val="333333"/>
        </w:rPr>
        <w:t>, In other hand, I</w:t>
      </w:r>
      <w:r>
        <w:rPr>
          <w:rFonts w:ascii="Helvetica" w:hAnsi="Helvetica" w:cs="Helvetica"/>
          <w:color w:val="333333"/>
        </w:rPr>
        <w:t xml:space="preserve">　</w:t>
      </w:r>
      <w:r>
        <w:rPr>
          <w:rFonts w:ascii="Helvetica" w:hAnsi="Helvetica" w:cs="Helvetica"/>
          <w:color w:val="333333"/>
        </w:rPr>
        <w:t>would like use</w:t>
      </w:r>
      <w:r>
        <w:rPr>
          <w:rStyle w:val="apple-converted-space"/>
          <w:rFonts w:ascii="Helvetica" w:hAnsi="Helvetica" w:cs="Helvetica"/>
          <w:color w:val="333333"/>
        </w:rPr>
        <w:t> </w:t>
      </w:r>
      <w:r>
        <w:rPr>
          <w:rStyle w:val="HTML0"/>
          <w:rFonts w:ascii="Consolas" w:hAnsi="Consolas" w:cs="Consolas"/>
          <w:color w:val="333333"/>
          <w:sz w:val="21"/>
          <w:szCs w:val="21"/>
        </w:rPr>
        <w:t>map</w:t>
      </w:r>
      <w:r>
        <w:rPr>
          <w:rStyle w:val="apple-converted-space"/>
          <w:rFonts w:ascii="Helvetica" w:hAnsi="Helvetica" w:cs="Helvetica"/>
          <w:color w:val="333333"/>
        </w:rPr>
        <w:t> </w:t>
      </w:r>
      <w:r>
        <w:rPr>
          <w:rFonts w:ascii="Helvetica" w:hAnsi="Helvetica" w:cs="Helvetica"/>
          <w:color w:val="333333"/>
        </w:rPr>
        <w:t>when i need to store a key-value pair.</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11.6:</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set and a list. When might you use one or the other?</w:t>
      </w:r>
    </w:p>
    <w:p w:rsidR="005F1CF5" w:rsidRDefault="005F1CF5" w:rsidP="005F1CF5">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set</w:t>
      </w:r>
      <w:r>
        <w:rPr>
          <w:rStyle w:val="apple-converted-space"/>
          <w:rFonts w:ascii="Helvetica" w:hAnsi="Helvetica" w:cs="Helvetica"/>
          <w:color w:val="333333"/>
        </w:rPr>
        <w:t> </w:t>
      </w:r>
      <w:r>
        <w:rPr>
          <w:rFonts w:ascii="Helvetica" w:hAnsi="Helvetica" w:cs="Helvetica"/>
          <w:color w:val="333333"/>
        </w:rPr>
        <w:t>is unique and order, but</w:t>
      </w:r>
      <w:r>
        <w:rPr>
          <w:rStyle w:val="apple-converted-space"/>
          <w:rFonts w:ascii="Helvetica" w:hAnsi="Helvetica" w:cs="Helvetica"/>
          <w:color w:val="333333"/>
        </w:rPr>
        <w:t> </w:t>
      </w:r>
      <w:r>
        <w:rPr>
          <w:rStyle w:val="HTML0"/>
          <w:rFonts w:ascii="Consolas" w:hAnsi="Consolas" w:cs="Consolas"/>
          <w:color w:val="333333"/>
          <w:sz w:val="21"/>
          <w:szCs w:val="21"/>
        </w:rPr>
        <w:t>list</w:t>
      </w:r>
      <w:r>
        <w:rPr>
          <w:rStyle w:val="apple-converted-space"/>
          <w:rFonts w:ascii="Helvetica" w:hAnsi="Helvetica" w:cs="Helvetica"/>
          <w:color w:val="333333"/>
        </w:rPr>
        <w:t> </w:t>
      </w:r>
      <w:r>
        <w:rPr>
          <w:rFonts w:ascii="Helvetica" w:hAnsi="Helvetica" w:cs="Helvetica"/>
          <w:color w:val="333333"/>
        </w:rPr>
        <w:t>is neither. using which one depend on whether the elements are unique and order to store.</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8" w:history="1">
        <w:r>
          <w:rPr>
            <w:rStyle w:val="a5"/>
            <w:rFonts w:ascii="Helvetica" w:hAnsi="Helvetica" w:cs="Helvetica"/>
            <w:color w:val="4183C4"/>
            <w:sz w:val="42"/>
            <w:szCs w:val="42"/>
          </w:rPr>
          <w:t>Exercise 11.7</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39" w:history="1">
        <w:r>
          <w:rPr>
            <w:rStyle w:val="a5"/>
            <w:rFonts w:ascii="Helvetica" w:hAnsi="Helvetica" w:cs="Helvetica"/>
            <w:color w:val="4183C4"/>
            <w:sz w:val="42"/>
            <w:szCs w:val="42"/>
          </w:rPr>
          <w:t>Exercise 11.8</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0" w:history="1">
        <w:r>
          <w:rPr>
            <w:rStyle w:val="a5"/>
            <w:rFonts w:ascii="Helvetica" w:hAnsi="Helvetica" w:cs="Helvetica"/>
            <w:color w:val="4183C4"/>
            <w:sz w:val="42"/>
            <w:szCs w:val="42"/>
          </w:rPr>
          <w:t>Exercise 11.9 and 11.10</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1" w:history="1">
        <w:r>
          <w:rPr>
            <w:rStyle w:val="a5"/>
            <w:rFonts w:ascii="Helvetica" w:hAnsi="Helvetica" w:cs="Helvetica"/>
            <w:color w:val="4183C4"/>
            <w:sz w:val="42"/>
            <w:szCs w:val="42"/>
          </w:rPr>
          <w:t>Exercise 11.11</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2" w:history="1">
        <w:r>
          <w:rPr>
            <w:rStyle w:val="a5"/>
            <w:rFonts w:ascii="Helvetica" w:hAnsi="Helvetica" w:cs="Helvetica"/>
            <w:color w:val="4183C4"/>
            <w:sz w:val="42"/>
            <w:szCs w:val="42"/>
          </w:rPr>
          <w:t>Exercise 11.12 and 11.13</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3" w:history="1">
        <w:r>
          <w:rPr>
            <w:rStyle w:val="a5"/>
            <w:rFonts w:ascii="Helvetica" w:hAnsi="Helvetica" w:cs="Helvetica"/>
            <w:color w:val="4183C4"/>
            <w:sz w:val="42"/>
            <w:szCs w:val="42"/>
          </w:rPr>
          <w:t>Exercise 11.14</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11.15:</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mapped_type, key_type, and value_type of a map from int to vector?</w:t>
      </w:r>
    </w:p>
    <w:p w:rsidR="005F1CF5" w:rsidRDefault="005F1CF5" w:rsidP="005F1CF5">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mapped_type : vector</w:t>
      </w:r>
    </w:p>
    <w:p w:rsidR="005F1CF5" w:rsidRDefault="005F1CF5" w:rsidP="005F1CF5">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key_type : int</w:t>
      </w:r>
    </w:p>
    <w:p w:rsidR="005F1CF5" w:rsidRDefault="005F1CF5" w:rsidP="005F1CF5">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value_type : std::pair&gt;</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11.16:</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Using a map iterator write an expression that assigns a value to an element.</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std::map&lt;</w:t>
      </w:r>
      <w:r>
        <w:rPr>
          <w:rStyle w:val="pl-k"/>
          <w:rFonts w:ascii="Consolas" w:hAnsi="Consolas" w:cs="Consolas"/>
          <w:color w:val="A71D5D"/>
          <w:sz w:val="21"/>
          <w:szCs w:val="21"/>
        </w:rPr>
        <w:t>int</w:t>
      </w:r>
      <w:r>
        <w:rPr>
          <w:rFonts w:ascii="Consolas" w:hAnsi="Consolas" w:cs="Consolas"/>
          <w:color w:val="333333"/>
          <w:sz w:val="21"/>
          <w:szCs w:val="21"/>
        </w:rPr>
        <w:t>, std::string&gt; map;</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map[</w:t>
      </w:r>
      <w:r>
        <w:rPr>
          <w:rStyle w:val="pl-c1"/>
          <w:rFonts w:ascii="Consolas" w:hAnsi="Consolas" w:cs="Consolas"/>
          <w:color w:val="0086B3"/>
          <w:sz w:val="21"/>
          <w:szCs w:val="21"/>
        </w:rPr>
        <w:t>25</w:t>
      </w:r>
      <w:r>
        <w:rPr>
          <w:rFonts w:ascii="Consolas" w:hAnsi="Consolas" w:cs="Consolas"/>
          <w:color w:val="333333"/>
          <w:sz w:val="21"/>
          <w:szCs w:val="21"/>
        </w:rPr>
        <w:t xml:space="preserve">] = </w:t>
      </w:r>
      <w:r>
        <w:rPr>
          <w:rStyle w:val="pl-pds"/>
          <w:rFonts w:ascii="Consolas" w:hAnsi="Consolas" w:cs="Consolas"/>
          <w:color w:val="183691"/>
          <w:sz w:val="21"/>
          <w:szCs w:val="21"/>
        </w:rPr>
        <w:t>"</w:t>
      </w:r>
      <w:r>
        <w:rPr>
          <w:rStyle w:val="pl-s"/>
          <w:rFonts w:ascii="Consolas" w:hAnsi="Consolas" w:cs="Consolas"/>
          <w:color w:val="183691"/>
          <w:sz w:val="21"/>
          <w:szCs w:val="21"/>
        </w:rPr>
        <w:t>Alan</w:t>
      </w:r>
      <w:r>
        <w:rPr>
          <w:rStyle w:val="pl-pds"/>
          <w:rFonts w:ascii="Consolas" w:hAnsi="Consolas" w:cs="Consolas"/>
          <w:color w:val="183691"/>
          <w:sz w:val="21"/>
          <w:szCs w:val="21"/>
        </w:rPr>
        <w:t>"</w:t>
      </w:r>
      <w:r>
        <w:rPr>
          <w:rFonts w:ascii="Consolas" w:hAnsi="Consolas" w:cs="Consolas"/>
          <w:color w:val="333333"/>
          <w:sz w:val="21"/>
          <w:szCs w:val="21"/>
        </w:rPr>
        <w:t>;</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std::map&lt;</w:t>
      </w:r>
      <w:r>
        <w:rPr>
          <w:rStyle w:val="pl-k"/>
          <w:rFonts w:ascii="Consolas" w:hAnsi="Consolas" w:cs="Consolas"/>
          <w:color w:val="A71D5D"/>
          <w:sz w:val="21"/>
          <w:szCs w:val="21"/>
        </w:rPr>
        <w:t>int</w:t>
      </w:r>
      <w:r>
        <w:rPr>
          <w:rFonts w:ascii="Consolas" w:hAnsi="Consolas" w:cs="Consolas"/>
          <w:color w:val="333333"/>
          <w:sz w:val="21"/>
          <w:szCs w:val="21"/>
        </w:rPr>
        <w:t>, std::string&gt;::iterator it = map.begin();</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it-&gt;second = </w:t>
      </w:r>
      <w:r>
        <w:rPr>
          <w:rStyle w:val="pl-pds"/>
          <w:rFonts w:ascii="Consolas" w:hAnsi="Consolas" w:cs="Consolas"/>
          <w:color w:val="183691"/>
          <w:sz w:val="21"/>
          <w:szCs w:val="21"/>
        </w:rPr>
        <w:t>"</w:t>
      </w:r>
      <w:r>
        <w:rPr>
          <w:rStyle w:val="pl-s"/>
          <w:rFonts w:ascii="Consolas" w:hAnsi="Consolas" w:cs="Consolas"/>
          <w:color w:val="183691"/>
          <w:sz w:val="21"/>
          <w:szCs w:val="21"/>
        </w:rPr>
        <w:t>Wang</w:t>
      </w:r>
      <w:r>
        <w:rPr>
          <w:rStyle w:val="pl-pds"/>
          <w:rFonts w:ascii="Consolas" w:hAnsi="Consolas" w:cs="Consolas"/>
          <w:color w:val="183691"/>
          <w:sz w:val="21"/>
          <w:szCs w:val="21"/>
        </w:rPr>
        <w:t>"</w:t>
      </w:r>
      <w:r>
        <w:rPr>
          <w:rFonts w:ascii="Consolas" w:hAnsi="Consolas" w:cs="Consolas"/>
          <w:color w:val="333333"/>
          <w:sz w:val="21"/>
          <w:szCs w:val="21"/>
        </w:rPr>
        <w:t>;</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11.17:</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Assuming c is a multiset of strings and v is a vector of strings, explain the following calls. Indicate whether each call is legal:</w:t>
      </w:r>
    </w:p>
    <w:p w:rsidR="005F1CF5" w:rsidRDefault="005F1CF5" w:rsidP="005F1CF5">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copy</w:t>
      </w:r>
      <w:r>
        <w:rPr>
          <w:rFonts w:ascii="Consolas" w:hAnsi="Consolas" w:cs="Consolas"/>
          <w:color w:val="333333"/>
          <w:sz w:val="21"/>
          <w:szCs w:val="21"/>
        </w:rPr>
        <w:t xml:space="preserve">(v.begin(), v.end(), inserter(c, c.end())); </w:t>
      </w:r>
      <w:r>
        <w:rPr>
          <w:rStyle w:val="pl-c"/>
          <w:rFonts w:ascii="Consolas" w:hAnsi="Consolas" w:cs="Consolas"/>
          <w:color w:val="969896"/>
          <w:sz w:val="21"/>
          <w:szCs w:val="21"/>
        </w:rPr>
        <w:t>// legal</w:t>
      </w:r>
    </w:p>
    <w:p w:rsidR="005F1CF5" w:rsidRDefault="005F1CF5" w:rsidP="005F1CF5">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copy</w:t>
      </w:r>
      <w:r>
        <w:rPr>
          <w:rFonts w:ascii="Consolas" w:hAnsi="Consolas" w:cs="Consolas"/>
          <w:color w:val="333333"/>
          <w:sz w:val="21"/>
          <w:szCs w:val="21"/>
        </w:rPr>
        <w:t xml:space="preserve">(v.begin(), v.end(), back_inserter(c)); </w:t>
      </w:r>
      <w:r>
        <w:rPr>
          <w:rStyle w:val="pl-c"/>
          <w:rFonts w:ascii="Consolas" w:hAnsi="Consolas" w:cs="Consolas"/>
          <w:color w:val="969896"/>
          <w:sz w:val="21"/>
          <w:szCs w:val="21"/>
        </w:rPr>
        <w:t>// illegal, no `push_back` in `set`.</w:t>
      </w:r>
    </w:p>
    <w:p w:rsidR="005F1CF5" w:rsidRDefault="005F1CF5" w:rsidP="005F1CF5">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copy</w:t>
      </w:r>
      <w:r>
        <w:rPr>
          <w:rFonts w:ascii="Consolas" w:hAnsi="Consolas" w:cs="Consolas"/>
          <w:color w:val="333333"/>
          <w:sz w:val="21"/>
          <w:szCs w:val="21"/>
        </w:rPr>
        <w:t xml:space="preserve">(c.begin(), c.end(), inserter(v, v.end())); </w:t>
      </w:r>
      <w:r>
        <w:rPr>
          <w:rStyle w:val="pl-c"/>
          <w:rFonts w:ascii="Consolas" w:hAnsi="Consolas" w:cs="Consolas"/>
          <w:color w:val="969896"/>
          <w:sz w:val="21"/>
          <w:szCs w:val="21"/>
        </w:rPr>
        <w:t>// legal.</w:t>
      </w:r>
    </w:p>
    <w:p w:rsidR="005F1CF5" w:rsidRDefault="005F1CF5" w:rsidP="005F1CF5">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copy</w:t>
      </w:r>
      <w:r>
        <w:rPr>
          <w:rFonts w:ascii="Consolas" w:hAnsi="Consolas" w:cs="Consolas"/>
          <w:color w:val="333333"/>
          <w:sz w:val="21"/>
          <w:szCs w:val="21"/>
        </w:rPr>
        <w:t xml:space="preserve">(c.begin(), c.end(), back_inserter(v)); </w:t>
      </w:r>
      <w:r>
        <w:rPr>
          <w:rStyle w:val="pl-c"/>
          <w:rFonts w:ascii="Consolas" w:hAnsi="Consolas" w:cs="Consolas"/>
          <w:color w:val="969896"/>
          <w:sz w:val="21"/>
          <w:szCs w:val="21"/>
        </w:rPr>
        <w:t>// legal.</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4" w:history="1">
        <w:r>
          <w:rPr>
            <w:rStyle w:val="a5"/>
            <w:rFonts w:ascii="Helvetica" w:hAnsi="Helvetica" w:cs="Helvetica"/>
            <w:color w:val="4183C4"/>
            <w:sz w:val="42"/>
            <w:szCs w:val="42"/>
          </w:rPr>
          <w:t>Exercise 11.18</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11.19:</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Define a variable that you initialize by calling begin() on the multiset named bookstore from 11.2.2 (p. 425). Write the variable’s type without using auto or decltype.</w:t>
      </w:r>
    </w:p>
    <w:p w:rsidR="005F1CF5" w:rsidRDefault="005F1CF5" w:rsidP="005F1CF5">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using</w:t>
      </w:r>
      <w:r>
        <w:rPr>
          <w:rFonts w:ascii="Consolas" w:hAnsi="Consolas" w:cs="Consolas"/>
          <w:color w:val="333333"/>
          <w:sz w:val="21"/>
          <w:szCs w:val="21"/>
        </w:rPr>
        <w:t xml:space="preserve"> compareType = </w:t>
      </w:r>
      <w:r>
        <w:rPr>
          <w:rStyle w:val="pl-k"/>
          <w:rFonts w:ascii="Consolas" w:hAnsi="Consolas" w:cs="Consolas"/>
          <w:color w:val="A71D5D"/>
          <w:sz w:val="21"/>
          <w:szCs w:val="21"/>
        </w:rPr>
        <w:t>bool</w:t>
      </w:r>
      <w:r>
        <w:rPr>
          <w:rFonts w:ascii="Consolas" w:hAnsi="Consolas" w:cs="Consolas"/>
          <w:color w:val="333333"/>
          <w:sz w:val="21"/>
          <w:szCs w:val="21"/>
        </w:rPr>
        <w:t xml:space="preserve"> (*)(</w:t>
      </w:r>
      <w:r>
        <w:rPr>
          <w:rStyle w:val="pl-k"/>
          <w:rFonts w:ascii="Consolas" w:hAnsi="Consolas" w:cs="Consolas"/>
          <w:color w:val="A71D5D"/>
          <w:sz w:val="21"/>
          <w:szCs w:val="21"/>
        </w:rPr>
        <w:t>const</w:t>
      </w:r>
      <w:r>
        <w:rPr>
          <w:rFonts w:ascii="Consolas" w:hAnsi="Consolas" w:cs="Consolas"/>
          <w:color w:val="333333"/>
          <w:sz w:val="21"/>
          <w:szCs w:val="21"/>
        </w:rPr>
        <w:t xml:space="preserve"> Sales_data &amp;lhs, </w:t>
      </w:r>
      <w:r>
        <w:rPr>
          <w:rStyle w:val="pl-k"/>
          <w:rFonts w:ascii="Consolas" w:hAnsi="Consolas" w:cs="Consolas"/>
          <w:color w:val="A71D5D"/>
          <w:sz w:val="21"/>
          <w:szCs w:val="21"/>
        </w:rPr>
        <w:t>const</w:t>
      </w:r>
      <w:r>
        <w:rPr>
          <w:rFonts w:ascii="Consolas" w:hAnsi="Consolas" w:cs="Consolas"/>
          <w:color w:val="333333"/>
          <w:sz w:val="21"/>
          <w:szCs w:val="21"/>
        </w:rPr>
        <w:t xml:space="preserve"> Sales_data &amp;rhs);</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std::multiset&lt;Sales_data, compareType&gt; </w:t>
      </w:r>
      <w:r>
        <w:rPr>
          <w:rStyle w:val="pl-en"/>
          <w:rFonts w:ascii="Consolas" w:hAnsi="Consolas" w:cs="Consolas"/>
          <w:color w:val="795DA3"/>
          <w:sz w:val="21"/>
          <w:szCs w:val="21"/>
        </w:rPr>
        <w:t>bookstore</w:t>
      </w:r>
      <w:r>
        <w:rPr>
          <w:rFonts w:ascii="Consolas" w:hAnsi="Consolas" w:cs="Consolas"/>
          <w:color w:val="333333"/>
          <w:sz w:val="21"/>
          <w:szCs w:val="21"/>
        </w:rPr>
        <w:t>(compareIsbn);</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std::multiset&lt;Sales_data, compareType&gt;::iterator c_it = bookstore.begin();</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5" w:history="1">
        <w:r>
          <w:rPr>
            <w:rStyle w:val="a5"/>
            <w:rFonts w:ascii="Helvetica" w:hAnsi="Helvetica" w:cs="Helvetica"/>
            <w:color w:val="4183C4"/>
            <w:sz w:val="42"/>
            <w:szCs w:val="42"/>
          </w:rPr>
          <w:t>Exercise 11.20</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11.21:</w:t>
      </w:r>
    </w:p>
    <w:p w:rsidR="005F1CF5" w:rsidRDefault="005F1CF5" w:rsidP="005F1CF5">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Assuming word_count is a map from string to size_t and word is a string, explain the following loop:</w:t>
      </w:r>
    </w:p>
    <w:p w:rsidR="005F1CF5" w:rsidRDefault="005F1CF5" w:rsidP="005F1CF5">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while</w:t>
      </w:r>
      <w:r>
        <w:rPr>
          <w:rFonts w:ascii="Consolas" w:hAnsi="Consolas" w:cs="Consolas"/>
          <w:color w:val="777777"/>
          <w:sz w:val="21"/>
          <w:szCs w:val="21"/>
        </w:rPr>
        <w:t xml:space="preserve"> (cin &gt;&gt; word)</w:t>
      </w:r>
    </w:p>
    <w:p w:rsidR="005F1CF5" w:rsidRDefault="005F1CF5" w:rsidP="005F1CF5">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++word_count.insert({word, </w:t>
      </w:r>
      <w:r>
        <w:rPr>
          <w:rStyle w:val="pl-c1"/>
          <w:rFonts w:ascii="Consolas" w:hAnsi="Consolas" w:cs="Consolas"/>
          <w:color w:val="0086B3"/>
          <w:sz w:val="21"/>
          <w:szCs w:val="21"/>
        </w:rPr>
        <w:t>0</w:t>
      </w:r>
      <w:r>
        <w:rPr>
          <w:rFonts w:ascii="Consolas" w:hAnsi="Consolas" w:cs="Consolas"/>
          <w:color w:val="777777"/>
          <w:sz w:val="21"/>
          <w:szCs w:val="21"/>
        </w:rPr>
        <w:t>}).first-&gt;second;</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(word_count.insert({word, </w:t>
      </w:r>
      <w:r>
        <w:rPr>
          <w:rStyle w:val="pl-c1"/>
          <w:rFonts w:ascii="Consolas" w:hAnsi="Consolas" w:cs="Consolas"/>
          <w:color w:val="0086B3"/>
          <w:sz w:val="21"/>
          <w:szCs w:val="21"/>
        </w:rPr>
        <w:t>0</w:t>
      </w:r>
      <w:r>
        <w:rPr>
          <w:rFonts w:ascii="Consolas" w:hAnsi="Consolas" w:cs="Consolas"/>
          <w:color w:val="333333"/>
          <w:sz w:val="21"/>
          <w:szCs w:val="21"/>
        </w:rPr>
        <w:t>}).first-&gt;second)</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11.22:</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Given a map&gt;, write the types used as an argument and as the return value for the version of insert that inserts one element.</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std::pair&lt;std::string, std::vector&lt;</w:t>
      </w:r>
      <w:r>
        <w:rPr>
          <w:rStyle w:val="pl-k"/>
          <w:rFonts w:ascii="Consolas" w:hAnsi="Consolas" w:cs="Consolas"/>
          <w:color w:val="A71D5D"/>
          <w:sz w:val="21"/>
          <w:szCs w:val="21"/>
        </w:rPr>
        <w:t>int</w:t>
      </w:r>
      <w:r>
        <w:rPr>
          <w:rFonts w:ascii="Consolas" w:hAnsi="Consolas" w:cs="Consolas"/>
          <w:color w:val="333333"/>
          <w:sz w:val="21"/>
          <w:szCs w:val="21"/>
        </w:rPr>
        <w:t xml:space="preserve">&gt;&gt;    </w:t>
      </w:r>
      <w:r>
        <w:rPr>
          <w:rStyle w:val="pl-c"/>
          <w:rFonts w:ascii="Consolas" w:hAnsi="Consolas" w:cs="Consolas"/>
          <w:color w:val="969896"/>
          <w:sz w:val="21"/>
          <w:szCs w:val="21"/>
        </w:rPr>
        <w:t>// argument</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std::pair&lt;std::map&lt;std::string, std::vector&lt;</w:t>
      </w:r>
      <w:r>
        <w:rPr>
          <w:rStyle w:val="pl-k"/>
          <w:rFonts w:ascii="Consolas" w:hAnsi="Consolas" w:cs="Consolas"/>
          <w:color w:val="A71D5D"/>
          <w:sz w:val="21"/>
          <w:szCs w:val="21"/>
        </w:rPr>
        <w:t>int</w:t>
      </w:r>
      <w:r>
        <w:rPr>
          <w:rFonts w:ascii="Consolas" w:hAnsi="Consolas" w:cs="Consolas"/>
          <w:color w:val="333333"/>
          <w:sz w:val="21"/>
          <w:szCs w:val="21"/>
        </w:rPr>
        <w:t xml:space="preserve">&gt;&gt;::iterator, </w:t>
      </w:r>
      <w:r>
        <w:rPr>
          <w:rStyle w:val="pl-k"/>
          <w:rFonts w:ascii="Consolas" w:hAnsi="Consolas" w:cs="Consolas"/>
          <w:color w:val="A71D5D"/>
          <w:sz w:val="21"/>
          <w:szCs w:val="21"/>
        </w:rPr>
        <w:t>bool</w:t>
      </w:r>
      <w:r>
        <w:rPr>
          <w:rFonts w:ascii="Consolas" w:hAnsi="Consolas" w:cs="Consolas"/>
          <w:color w:val="333333"/>
          <w:sz w:val="21"/>
          <w:szCs w:val="21"/>
        </w:rPr>
        <w:t xml:space="preserve">&gt; </w:t>
      </w:r>
      <w:r>
        <w:rPr>
          <w:rStyle w:val="pl-c"/>
          <w:rFonts w:ascii="Consolas" w:hAnsi="Consolas" w:cs="Consolas"/>
          <w:color w:val="969896"/>
          <w:sz w:val="21"/>
          <w:szCs w:val="21"/>
        </w:rPr>
        <w:t>// return</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6" w:history="1">
        <w:r>
          <w:rPr>
            <w:rStyle w:val="a5"/>
            <w:rFonts w:ascii="Helvetica" w:hAnsi="Helvetica" w:cs="Helvetica"/>
            <w:color w:val="4183C4"/>
            <w:sz w:val="42"/>
            <w:szCs w:val="42"/>
          </w:rPr>
          <w:t>Exercise 11.23</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7" w:history="1">
        <w:r>
          <w:rPr>
            <w:rStyle w:val="a5"/>
            <w:rFonts w:ascii="Helvetica" w:hAnsi="Helvetica" w:cs="Helvetica"/>
            <w:color w:val="4183C4"/>
            <w:sz w:val="42"/>
            <w:szCs w:val="42"/>
          </w:rPr>
          <w:t>Exercise 11.24 ~ 11.26</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8" w:history="1">
        <w:r>
          <w:rPr>
            <w:rStyle w:val="a5"/>
            <w:rFonts w:ascii="Helvetica" w:hAnsi="Helvetica" w:cs="Helvetica"/>
            <w:color w:val="4183C4"/>
            <w:sz w:val="42"/>
            <w:szCs w:val="42"/>
          </w:rPr>
          <w:t>Exercise 11.27 ~ 11.30</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49" w:history="1">
        <w:r>
          <w:rPr>
            <w:rStyle w:val="a5"/>
            <w:rFonts w:ascii="Helvetica" w:hAnsi="Helvetica" w:cs="Helvetica"/>
            <w:color w:val="4183C4"/>
            <w:sz w:val="42"/>
            <w:szCs w:val="42"/>
          </w:rPr>
          <w:t>Exercise 11.31</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50" w:history="1">
        <w:r>
          <w:rPr>
            <w:rStyle w:val="a5"/>
            <w:rFonts w:ascii="Helvetica" w:hAnsi="Helvetica" w:cs="Helvetica"/>
            <w:color w:val="4183C4"/>
            <w:sz w:val="42"/>
            <w:szCs w:val="42"/>
          </w:rPr>
          <w:t>Exercise 11.32</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hyperlink r:id="rId251" w:history="1">
        <w:r>
          <w:rPr>
            <w:rStyle w:val="a5"/>
            <w:rFonts w:ascii="Helvetica" w:hAnsi="Helvetica" w:cs="Helvetica"/>
            <w:color w:val="4183C4"/>
            <w:sz w:val="42"/>
            <w:szCs w:val="42"/>
          </w:rPr>
          <w:t>Exercise 11.33</w:t>
        </w:r>
      </w:hyperlink>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11.34:</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used the subscript operator instead of find in the transform function?</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In gcc 4.8.3, will report error:</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error: passing ‘</w:t>
      </w:r>
      <w:r>
        <w:rPr>
          <w:rStyle w:val="pl-k"/>
          <w:rFonts w:ascii="Consolas" w:hAnsi="Consolas" w:cs="Consolas"/>
          <w:color w:val="A71D5D"/>
          <w:sz w:val="21"/>
          <w:szCs w:val="21"/>
        </w:rPr>
        <w:t>const</w:t>
      </w:r>
      <w:r>
        <w:rPr>
          <w:rFonts w:ascii="Consolas" w:hAnsi="Consolas" w:cs="Consolas"/>
          <w:color w:val="333333"/>
          <w:sz w:val="21"/>
          <w:szCs w:val="21"/>
        </w:rPr>
        <w:t xml:space="preserve"> std::map&lt;std::basic_string&lt;</w:t>
      </w:r>
      <w:r>
        <w:rPr>
          <w:rStyle w:val="pl-k"/>
          <w:rFonts w:ascii="Consolas" w:hAnsi="Consolas" w:cs="Consolas"/>
          <w:color w:val="A71D5D"/>
          <w:sz w:val="21"/>
          <w:szCs w:val="21"/>
        </w:rPr>
        <w:t>char</w:t>
      </w:r>
      <w:r>
        <w:rPr>
          <w:rFonts w:ascii="Consolas" w:hAnsi="Consolas" w:cs="Consolas"/>
          <w:color w:val="333333"/>
          <w:sz w:val="21"/>
          <w:szCs w:val="21"/>
        </w:rPr>
        <w:t>&gt;, std::basic_string&lt;</w:t>
      </w:r>
      <w:r>
        <w:rPr>
          <w:rStyle w:val="pl-k"/>
          <w:rFonts w:ascii="Consolas" w:hAnsi="Consolas" w:cs="Consolas"/>
          <w:color w:val="A71D5D"/>
          <w:sz w:val="21"/>
          <w:szCs w:val="21"/>
        </w:rPr>
        <w:t>char</w:t>
      </w:r>
      <w:r>
        <w:rPr>
          <w:rFonts w:ascii="Consolas" w:hAnsi="Consolas" w:cs="Consolas"/>
          <w:color w:val="333333"/>
          <w:sz w:val="21"/>
          <w:szCs w:val="21"/>
        </w:rPr>
        <w:t>&gt; &gt;’ as ‘</w:t>
      </w:r>
      <w:r>
        <w:rPr>
          <w:rStyle w:val="pl-v"/>
          <w:rFonts w:ascii="Consolas" w:hAnsi="Consolas" w:cs="Consolas"/>
          <w:color w:val="ED6A43"/>
          <w:sz w:val="21"/>
          <w:szCs w:val="21"/>
        </w:rPr>
        <w:t>this</w:t>
      </w:r>
      <w:r>
        <w:rPr>
          <w:rFonts w:ascii="Consolas" w:hAnsi="Consolas" w:cs="Consolas"/>
          <w:color w:val="333333"/>
          <w:sz w:val="21"/>
          <w:szCs w:val="21"/>
        </w:rPr>
        <w:t>’ argument of ‘std::map&lt;_Key, _Tp, _Compare, _Alloc&gt;::mapped_type&amp; std::map&lt;_Key, _Tp, _Compare, _Alloc&gt;::</w:t>
      </w:r>
      <w:r>
        <w:rPr>
          <w:rStyle w:val="pl-k"/>
          <w:rFonts w:ascii="Consolas" w:hAnsi="Consolas" w:cs="Consolas"/>
          <w:color w:val="A71D5D"/>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key_type&amp;) [with _Key = std::basic_string&lt;</w:t>
      </w:r>
      <w:r>
        <w:rPr>
          <w:rStyle w:val="pl-k"/>
          <w:rFonts w:ascii="Consolas" w:hAnsi="Consolas" w:cs="Consolas"/>
          <w:color w:val="A71D5D"/>
          <w:sz w:val="21"/>
          <w:szCs w:val="21"/>
        </w:rPr>
        <w:t>char</w:t>
      </w:r>
      <w:r>
        <w:rPr>
          <w:rFonts w:ascii="Consolas" w:hAnsi="Consolas" w:cs="Consolas"/>
          <w:color w:val="333333"/>
          <w:sz w:val="21"/>
          <w:szCs w:val="21"/>
        </w:rPr>
        <w:t>&gt;; _Tp = std::basic_string&lt;</w:t>
      </w:r>
      <w:r>
        <w:rPr>
          <w:rStyle w:val="pl-k"/>
          <w:rFonts w:ascii="Consolas" w:hAnsi="Consolas" w:cs="Consolas"/>
          <w:color w:val="A71D5D"/>
          <w:sz w:val="21"/>
          <w:szCs w:val="21"/>
        </w:rPr>
        <w:t>char</w:t>
      </w:r>
      <w:r>
        <w:rPr>
          <w:rFonts w:ascii="Consolas" w:hAnsi="Consolas" w:cs="Consolas"/>
          <w:color w:val="333333"/>
          <w:sz w:val="21"/>
          <w:szCs w:val="21"/>
        </w:rPr>
        <w:t>&gt;; _Compare = std::less&lt;std::basic_string&lt;</w:t>
      </w:r>
      <w:r>
        <w:rPr>
          <w:rStyle w:val="pl-k"/>
          <w:rFonts w:ascii="Consolas" w:hAnsi="Consolas" w:cs="Consolas"/>
          <w:color w:val="A71D5D"/>
          <w:sz w:val="21"/>
          <w:szCs w:val="21"/>
        </w:rPr>
        <w:t>char</w:t>
      </w:r>
      <w:r>
        <w:rPr>
          <w:rFonts w:ascii="Consolas" w:hAnsi="Consolas" w:cs="Consolas"/>
          <w:color w:val="333333"/>
          <w:sz w:val="21"/>
          <w:szCs w:val="21"/>
        </w:rPr>
        <w:t>&gt; &gt;; _Alloc = std::allocator&lt;std::pair&lt;</w:t>
      </w:r>
      <w:r>
        <w:rPr>
          <w:rStyle w:val="pl-k"/>
          <w:rFonts w:ascii="Consolas" w:hAnsi="Consolas" w:cs="Consolas"/>
          <w:color w:val="A71D5D"/>
          <w:sz w:val="21"/>
          <w:szCs w:val="21"/>
        </w:rPr>
        <w:t>const</w:t>
      </w:r>
      <w:r>
        <w:rPr>
          <w:rFonts w:ascii="Consolas" w:hAnsi="Consolas" w:cs="Consolas"/>
          <w:color w:val="333333"/>
          <w:sz w:val="21"/>
          <w:szCs w:val="21"/>
        </w:rPr>
        <w:t xml:space="preserve"> std::basic_string&lt;</w:t>
      </w:r>
      <w:r>
        <w:rPr>
          <w:rStyle w:val="pl-k"/>
          <w:rFonts w:ascii="Consolas" w:hAnsi="Consolas" w:cs="Consolas"/>
          <w:color w:val="A71D5D"/>
          <w:sz w:val="21"/>
          <w:szCs w:val="21"/>
        </w:rPr>
        <w:t>char</w:t>
      </w:r>
      <w:r>
        <w:rPr>
          <w:rFonts w:ascii="Consolas" w:hAnsi="Consolas" w:cs="Consolas"/>
          <w:color w:val="333333"/>
          <w:sz w:val="21"/>
          <w:szCs w:val="21"/>
        </w:rPr>
        <w:t>&gt;, std::basic_string&lt;</w:t>
      </w:r>
      <w:r>
        <w:rPr>
          <w:rStyle w:val="pl-k"/>
          <w:rFonts w:ascii="Consolas" w:hAnsi="Consolas" w:cs="Consolas"/>
          <w:color w:val="A71D5D"/>
          <w:sz w:val="21"/>
          <w:szCs w:val="21"/>
        </w:rPr>
        <w:t>char</w:t>
      </w:r>
      <w:r>
        <w:rPr>
          <w:rFonts w:ascii="Consolas" w:hAnsi="Consolas" w:cs="Consolas"/>
          <w:color w:val="333333"/>
          <w:sz w:val="21"/>
          <w:szCs w:val="21"/>
        </w:rPr>
        <w:t>&gt; &gt; &gt;; std::map&lt;_Key, _Tp, _Compare, _Alloc&gt;::mapped_type = std::basic_string&lt;</w:t>
      </w:r>
      <w:r>
        <w:rPr>
          <w:rStyle w:val="pl-k"/>
          <w:rFonts w:ascii="Consolas" w:hAnsi="Consolas" w:cs="Consolas"/>
          <w:color w:val="A71D5D"/>
          <w:sz w:val="21"/>
          <w:szCs w:val="21"/>
        </w:rPr>
        <w:t>char</w:t>
      </w:r>
      <w:r>
        <w:rPr>
          <w:rFonts w:ascii="Consolas" w:hAnsi="Consolas" w:cs="Consolas"/>
          <w:color w:val="333333"/>
          <w:sz w:val="21"/>
          <w:szCs w:val="21"/>
        </w:rPr>
        <w:t>&gt;; std::map&lt;_Key, _Tp, _Compare, _Alloc&gt;::key_type = std::basic_string&lt;</w:t>
      </w:r>
      <w:r>
        <w:rPr>
          <w:rStyle w:val="pl-k"/>
          <w:rFonts w:ascii="Consolas" w:hAnsi="Consolas" w:cs="Consolas"/>
          <w:color w:val="A71D5D"/>
          <w:sz w:val="21"/>
          <w:szCs w:val="21"/>
        </w:rPr>
        <w:t>char</w:t>
      </w:r>
      <w:r>
        <w:rPr>
          <w:rFonts w:ascii="Consolas" w:hAnsi="Consolas" w:cs="Consolas"/>
          <w:color w:val="333333"/>
          <w:sz w:val="21"/>
          <w:szCs w:val="21"/>
        </w:rPr>
        <w:t>&gt;]’ discards qualifiers [-fpermissive]</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auto</w:t>
      </w:r>
      <w:r>
        <w:rPr>
          <w:rFonts w:ascii="Consolas" w:hAnsi="Consolas" w:cs="Consolas"/>
          <w:color w:val="333333"/>
          <w:sz w:val="21"/>
          <w:szCs w:val="21"/>
        </w:rPr>
        <w:t xml:space="preserve"> key = m[s];</w:t>
      </w:r>
    </w:p>
    <w:p w:rsidR="005F1CF5" w:rsidRDefault="005F1CF5" w:rsidP="005F1CF5">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Because std::map's operator is not declared as</w:t>
      </w:r>
      <w:r>
        <w:rPr>
          <w:rStyle w:val="apple-converted-space"/>
          <w:rFonts w:ascii="Helvetica" w:hAnsi="Helvetica" w:cs="Helvetica"/>
          <w:color w:val="333333"/>
        </w:rPr>
        <w:t> </w:t>
      </w:r>
      <w:r>
        <w:rPr>
          <w:rStyle w:val="a4"/>
          <w:rFonts w:ascii="Helvetica" w:hAnsi="Helvetica" w:cs="Helvetica"/>
          <w:color w:val="333333"/>
        </w:rPr>
        <w:t>const</w:t>
      </w:r>
      <w:r>
        <w:rPr>
          <w:rFonts w:ascii="Helvetica" w:hAnsi="Helvetica" w:cs="Helvetica"/>
          <w:color w:val="333333"/>
        </w:rPr>
        <w:t>,but m is declared as a reference to std::map with</w:t>
      </w:r>
      <w:r>
        <w:rPr>
          <w:rStyle w:val="apple-converted-space"/>
          <w:rFonts w:ascii="Helvetica" w:hAnsi="Helvetica" w:cs="Helvetica"/>
          <w:color w:val="333333"/>
        </w:rPr>
        <w:t> </w:t>
      </w:r>
      <w:r>
        <w:rPr>
          <w:rStyle w:val="a4"/>
          <w:rFonts w:ascii="Helvetica" w:hAnsi="Helvetica" w:cs="Helvetica"/>
          <w:color w:val="333333"/>
        </w:rPr>
        <w:t>const</w:t>
      </w:r>
      <w:r>
        <w:rPr>
          <w:rFonts w:ascii="Helvetica" w:hAnsi="Helvetica" w:cs="Helvetica"/>
          <w:color w:val="333333"/>
        </w:rPr>
        <w:t>.If insert new pair,it will cause error.</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11.35:</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buildMap, what effect, if any, would there be from rewriting</w:t>
      </w:r>
      <w:r>
        <w:rPr>
          <w:rStyle w:val="apple-converted-space"/>
          <w:rFonts w:ascii="Helvetica" w:hAnsi="Helvetica" w:cs="Helvetica"/>
          <w:color w:val="777777"/>
        </w:rPr>
        <w:t> </w:t>
      </w:r>
      <w:r>
        <w:rPr>
          <w:rStyle w:val="HTML0"/>
          <w:rFonts w:ascii="Consolas" w:hAnsi="Consolas" w:cs="Consolas"/>
          <w:color w:val="777777"/>
          <w:sz w:val="21"/>
          <w:szCs w:val="21"/>
        </w:rPr>
        <w:t>trans_map[key] = value.substr(1);</w:t>
      </w:r>
      <w:r>
        <w:rPr>
          <w:rStyle w:val="apple-converted-space"/>
          <w:rFonts w:ascii="Helvetica" w:hAnsi="Helvetica" w:cs="Helvetica"/>
          <w:color w:val="777777"/>
        </w:rPr>
        <w:t> </w:t>
      </w:r>
      <w:r>
        <w:rPr>
          <w:rFonts w:ascii="Helvetica" w:hAnsi="Helvetica" w:cs="Helvetica"/>
          <w:color w:val="777777"/>
        </w:rPr>
        <w:t>as</w:t>
      </w:r>
      <w:r>
        <w:rPr>
          <w:rStyle w:val="HTML0"/>
          <w:rFonts w:ascii="Consolas" w:hAnsi="Consolas" w:cs="Consolas"/>
          <w:color w:val="777777"/>
          <w:sz w:val="21"/>
          <w:szCs w:val="21"/>
        </w:rPr>
        <w:t>trans_map.insert({key, value.substr(1)})</w:t>
      </w:r>
      <w:r>
        <w:rPr>
          <w:rFonts w:ascii="Helvetica" w:hAnsi="Helvetica" w:cs="Helvetica"/>
          <w:color w:val="777777"/>
        </w:rPr>
        <w:t>?</w:t>
      </w:r>
    </w:p>
    <w:p w:rsidR="005F1CF5" w:rsidRDefault="005F1CF5" w:rsidP="005F1CF5">
      <w:pPr>
        <w:widowControl/>
        <w:numPr>
          <w:ilvl w:val="0"/>
          <w:numId w:val="2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 subscript operator: if a word does appear multiple times, our loops will put the</w:t>
      </w:r>
      <w:r>
        <w:rPr>
          <w:rStyle w:val="apple-converted-space"/>
          <w:rFonts w:ascii="Helvetica" w:hAnsi="Helvetica" w:cs="Helvetica"/>
          <w:color w:val="333333"/>
        </w:rPr>
        <w:t> </w:t>
      </w:r>
      <w:r>
        <w:rPr>
          <w:rStyle w:val="a4"/>
          <w:rFonts w:ascii="Helvetica" w:hAnsi="Helvetica" w:cs="Helvetica"/>
          <w:color w:val="333333"/>
        </w:rPr>
        <w:t>last</w:t>
      </w:r>
      <w:r>
        <w:rPr>
          <w:rStyle w:val="apple-converted-space"/>
          <w:rFonts w:ascii="Helvetica" w:hAnsi="Helvetica" w:cs="Helvetica"/>
          <w:color w:val="333333"/>
        </w:rPr>
        <w:t> </w:t>
      </w:r>
      <w:r>
        <w:rPr>
          <w:rFonts w:ascii="Helvetica" w:hAnsi="Helvetica" w:cs="Helvetica"/>
          <w:color w:val="333333"/>
        </w:rPr>
        <w:t>corresponding phrase into trans_map</w:t>
      </w:r>
    </w:p>
    <w:p w:rsidR="005F1CF5" w:rsidRDefault="005F1CF5" w:rsidP="005F1CF5">
      <w:pPr>
        <w:widowControl/>
        <w:numPr>
          <w:ilvl w:val="0"/>
          <w:numId w:val="23"/>
        </w:numPr>
        <w:spacing w:beforeAutospacing="1" w:afterAutospacing="1" w:line="384" w:lineRule="atLeast"/>
        <w:jc w:val="left"/>
        <w:rPr>
          <w:rFonts w:ascii="Helvetica" w:hAnsi="Helvetica" w:cs="Helvetica"/>
          <w:color w:val="333333"/>
        </w:rPr>
      </w:pPr>
      <w:r>
        <w:rPr>
          <w:rFonts w:ascii="Helvetica" w:hAnsi="Helvetica" w:cs="Helvetica"/>
          <w:color w:val="333333"/>
        </w:rPr>
        <w:t>use</w:t>
      </w:r>
      <w:r>
        <w:rPr>
          <w:rStyle w:val="apple-converted-space"/>
          <w:rFonts w:ascii="Helvetica" w:hAnsi="Helvetica" w:cs="Helvetica"/>
          <w:color w:val="333333"/>
        </w:rPr>
        <w:t> </w:t>
      </w:r>
      <w:r>
        <w:rPr>
          <w:rStyle w:val="HTML0"/>
          <w:rFonts w:ascii="Consolas" w:hAnsi="Consolas" w:cs="Consolas"/>
          <w:color w:val="333333"/>
          <w:sz w:val="21"/>
          <w:szCs w:val="21"/>
        </w:rPr>
        <w:t>insert</w:t>
      </w:r>
      <w:r>
        <w:rPr>
          <w:rFonts w:ascii="Helvetica" w:hAnsi="Helvetica" w:cs="Helvetica"/>
          <w:color w:val="333333"/>
        </w:rPr>
        <w:t>: if a word does appear multiple times, our loops will put the</w:t>
      </w:r>
      <w:r>
        <w:rPr>
          <w:rStyle w:val="apple-converted-space"/>
          <w:rFonts w:ascii="Helvetica" w:hAnsi="Helvetica" w:cs="Helvetica"/>
          <w:color w:val="333333"/>
        </w:rPr>
        <w:t> </w:t>
      </w:r>
      <w:r>
        <w:rPr>
          <w:rStyle w:val="a4"/>
          <w:rFonts w:ascii="Helvetica" w:hAnsi="Helvetica" w:cs="Helvetica"/>
          <w:color w:val="333333"/>
        </w:rPr>
        <w:t>first</w:t>
      </w:r>
      <w:r>
        <w:rPr>
          <w:rStyle w:val="apple-converted-space"/>
          <w:rFonts w:ascii="Helvetica" w:hAnsi="Helvetica" w:cs="Helvetica"/>
          <w:color w:val="333333"/>
        </w:rPr>
        <w:t> </w:t>
      </w:r>
      <w:r>
        <w:rPr>
          <w:rFonts w:ascii="Helvetica" w:hAnsi="Helvetica" w:cs="Helvetica"/>
          <w:color w:val="333333"/>
        </w:rPr>
        <w:t>corresponding phrase into trans_map</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11.36:</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 xml:space="preserve">Our program does no checking on the validity of either input file. In particular, it assumes that the rules in the transformation file are all sensible. What would </w:t>
      </w:r>
      <w:r>
        <w:rPr>
          <w:rFonts w:ascii="Helvetica" w:hAnsi="Helvetica" w:cs="Helvetica"/>
          <w:color w:val="777777"/>
        </w:rPr>
        <w:lastRenderedPageBreak/>
        <w:t>happen if a line in that file has a key, one space, and then the end of the line? Predict the behavior and then check it against your version of the program.</w:t>
      </w:r>
    </w:p>
    <w:p w:rsidR="005F1CF5" w:rsidRDefault="005F1CF5" w:rsidP="005F1CF5">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we added a file that name "word_transformation_bad.txt" to folder</w:t>
      </w:r>
      <w:r>
        <w:rPr>
          <w:rStyle w:val="apple-converted-space"/>
          <w:rFonts w:ascii="Helvetica" w:hAnsi="Helvetica" w:cs="Helvetica"/>
          <w:color w:val="333333"/>
        </w:rPr>
        <w:t> </w:t>
      </w:r>
      <w:r>
        <w:rPr>
          <w:rStyle w:val="HTML0"/>
          <w:rFonts w:ascii="Consolas" w:hAnsi="Consolas" w:cs="Consolas"/>
          <w:color w:val="333333"/>
          <w:sz w:val="21"/>
          <w:szCs w:val="21"/>
        </w:rPr>
        <w:t>data</w:t>
      </w:r>
      <w:r>
        <w:rPr>
          <w:rFonts w:ascii="Helvetica" w:hAnsi="Helvetica" w:cs="Helvetica"/>
          <w:color w:val="333333"/>
        </w:rPr>
        <w:t>. the file only has a key, one space.</w:t>
      </w:r>
    </w:p>
    <w:p w:rsidR="005F1CF5" w:rsidRDefault="005F1CF5" w:rsidP="005F1CF5">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program of 11.33 don't influenced by that.</w:t>
      </w:r>
    </w:p>
    <w:p w:rsidR="005F1CF5" w:rsidRDefault="005F1CF5" w:rsidP="005F1CF5">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11.37:</w:t>
      </w:r>
    </w:p>
    <w:p w:rsidR="005F1CF5" w:rsidRDefault="005F1CF5" w:rsidP="005F1CF5">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are the advantages of an unordered container as compared to the ordered version of that container? What are the advantages of the ordered version?</w:t>
      </w:r>
    </w:p>
    <w:p w:rsidR="005F1CF5" w:rsidRDefault="005F1CF5" w:rsidP="005F1CF5">
      <w:pPr>
        <w:widowControl/>
        <w:numPr>
          <w:ilvl w:val="0"/>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advantages of an unordered container:</w:t>
      </w:r>
    </w:p>
    <w:p w:rsidR="005F1CF5" w:rsidRDefault="005F1CF5" w:rsidP="005F1CF5">
      <w:pPr>
        <w:widowControl/>
        <w:numPr>
          <w:ilvl w:val="1"/>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useful when we have a key type for which there is no obvious ordering relationship among the elements</w:t>
      </w:r>
    </w:p>
    <w:p w:rsidR="005F1CF5" w:rsidRDefault="005F1CF5" w:rsidP="005F1CF5">
      <w:pPr>
        <w:widowControl/>
        <w:numPr>
          <w:ilvl w:val="1"/>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useful for applications in which the cost of maintaining the elements in order is prohibitive</w:t>
      </w:r>
    </w:p>
    <w:p w:rsidR="005F1CF5" w:rsidRDefault="005F1CF5" w:rsidP="005F1CF5">
      <w:pPr>
        <w:widowControl/>
        <w:numPr>
          <w:ilvl w:val="0"/>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advantages of the ordered version:</w:t>
      </w:r>
    </w:p>
    <w:p w:rsidR="005F1CF5" w:rsidRDefault="005F1CF5" w:rsidP="005F1CF5">
      <w:pPr>
        <w:widowControl/>
        <w:numPr>
          <w:ilvl w:val="1"/>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Iterators for the ordered containers access elements in order by key</w:t>
      </w:r>
    </w:p>
    <w:p w:rsidR="005F1CF5" w:rsidRDefault="005F1CF5" w:rsidP="005F1CF5">
      <w:pPr>
        <w:widowControl/>
        <w:numPr>
          <w:ilvl w:val="1"/>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directly define an ordered container that uses a our own class types for its key type.</w:t>
      </w:r>
    </w:p>
    <w:p w:rsidR="005F1CF5" w:rsidRDefault="005F1CF5" w:rsidP="005F1CF5">
      <w:pPr>
        <w:pStyle w:val="2"/>
        <w:pBdr>
          <w:bottom w:val="single" w:sz="6" w:space="4" w:color="EEEEEE"/>
        </w:pBdr>
        <w:spacing w:before="240" w:beforeAutospacing="0"/>
        <w:rPr>
          <w:rFonts w:ascii="Helvetica" w:hAnsi="Helvetica" w:cs="Helvetica"/>
          <w:color w:val="333333"/>
          <w:sz w:val="42"/>
          <w:szCs w:val="42"/>
        </w:rPr>
      </w:pPr>
      <w:hyperlink r:id="rId252" w:history="1">
        <w:r>
          <w:rPr>
            <w:rStyle w:val="a5"/>
            <w:rFonts w:ascii="Helvetica" w:hAnsi="Helvetica" w:cs="Helvetica"/>
            <w:color w:val="4183C4"/>
            <w:sz w:val="42"/>
            <w:szCs w:val="42"/>
          </w:rPr>
          <w:t>Exercise 11.38</w:t>
        </w:r>
      </w:hyperlink>
    </w:p>
    <w:p w:rsidR="00FA6CA0" w:rsidRDefault="00FA6CA0" w:rsidP="00FA6CA0">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12. Dynamic Memory</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w:t>
      </w:r>
    </w:p>
    <w:p w:rsidR="00FA6CA0" w:rsidRDefault="00FA6CA0" w:rsidP="00FA6CA0">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How many elements do b1 and b2 have at the end of this code?</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StrBlob b1;</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StrBlob b2 = {</w:t>
      </w:r>
      <w:r>
        <w:rPr>
          <w:rStyle w:val="pl-pds"/>
          <w:rFonts w:ascii="Consolas" w:hAnsi="Consolas" w:cs="Consolas"/>
          <w:color w:val="183691"/>
          <w:sz w:val="21"/>
          <w:szCs w:val="21"/>
        </w:rPr>
        <w:t>"</w:t>
      </w:r>
      <w:r>
        <w:rPr>
          <w:rStyle w:val="pl-s"/>
          <w:rFonts w:ascii="Consolas" w:hAnsi="Consolas" w:cs="Consolas"/>
          <w:color w:val="183691"/>
          <w:sz w:val="21"/>
          <w:szCs w:val="21"/>
        </w:rPr>
        <w:t>a</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an</w:t>
      </w:r>
      <w:r>
        <w:rPr>
          <w:rStyle w:val="pl-pds"/>
          <w:rFonts w:ascii="Consolas" w:hAnsi="Consolas" w:cs="Consolas"/>
          <w:color w:val="183691"/>
          <w:sz w:val="21"/>
          <w:szCs w:val="21"/>
        </w:rPr>
        <w:t>"</w:t>
      </w:r>
      <w:r>
        <w:rPr>
          <w:rFonts w:ascii="Consolas" w:hAnsi="Consolas" w:cs="Consolas"/>
          <w:color w:val="777777"/>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the</w:t>
      </w:r>
      <w:r>
        <w:rPr>
          <w:rStyle w:val="pl-pds"/>
          <w:rFonts w:ascii="Consolas" w:hAnsi="Consolas" w:cs="Consolas"/>
          <w:color w:val="183691"/>
          <w:sz w:val="21"/>
          <w:szCs w:val="21"/>
        </w:rPr>
        <w:t>"</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b1 = b2;</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b2.</w:t>
      </w:r>
      <w:r>
        <w:rPr>
          <w:rStyle w:val="pl-c1"/>
          <w:rFonts w:ascii="Consolas" w:hAnsi="Consolas" w:cs="Consolas"/>
          <w:color w:val="0086B3"/>
          <w:sz w:val="21"/>
          <w:szCs w:val="21"/>
        </w:rPr>
        <w:t>push_back</w:t>
      </w:r>
      <w:r>
        <w:rPr>
          <w:rFonts w:ascii="Consolas" w:hAnsi="Consolas" w:cs="Consolas"/>
          <w:color w:val="777777"/>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about</w:t>
      </w:r>
      <w:r>
        <w:rPr>
          <w:rStyle w:val="pl-pds"/>
          <w:rFonts w:ascii="Consolas" w:hAnsi="Consolas" w:cs="Consolas"/>
          <w:color w:val="183691"/>
          <w:sz w:val="21"/>
          <w:szCs w:val="21"/>
        </w:rPr>
        <w:t>"</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b2 is destroyed, but the elements in b2 must not be destroyed.</w: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so b1 and b2 both have 4 elements.</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w:t>
      </w:r>
    </w:p>
    <w:p w:rsidR="00FA6CA0" w:rsidRDefault="00FA6CA0" w:rsidP="00FA6CA0">
      <w:pPr>
        <w:pStyle w:val="a3"/>
        <w:spacing w:before="0" w:beforeAutospacing="0" w:after="240" w:afterAutospacing="0" w:line="384" w:lineRule="atLeast"/>
        <w:rPr>
          <w:rFonts w:ascii="Helvetica" w:hAnsi="Helvetica" w:cs="Helvetica"/>
          <w:color w:val="333333"/>
        </w:rPr>
      </w:pPr>
      <w:hyperlink r:id="rId253" w:history="1">
        <w:r>
          <w:rPr>
            <w:rStyle w:val="a5"/>
            <w:rFonts w:ascii="Helvetica" w:hAnsi="Helvetica" w:cs="Helvetica"/>
            <w:color w:val="4183C4"/>
          </w:rPr>
          <w:t>StrBlob</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254" w:history="1">
        <w:r>
          <w:rPr>
            <w:rStyle w:val="a5"/>
            <w:rFonts w:ascii="Helvetica" w:hAnsi="Helvetica" w:cs="Helvetica"/>
            <w:color w:val="4183C4"/>
          </w:rPr>
          <w:t>TEST</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Does this class need const versions of push_back and pop_back? If so, add them. If not, why aren’t they needed?</w: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You can certainly do this if you want to, but there doesn't seem to be any logical reason. The compiler doesn't complain because this doesn't modify data (which is a pointer) but rather the thing data points to, which is perfectly legal to do with a const pointer. by David Schwartz.</w:t>
      </w:r>
    </w:p>
    <w:p w:rsidR="00FA6CA0" w:rsidRDefault="00FA6CA0" w:rsidP="00FA6CA0">
      <w:pPr>
        <w:spacing w:before="240" w:after="240"/>
        <w:rPr>
          <w:rFonts w:ascii="宋体" w:hAnsi="宋体" w:cs="宋体"/>
        </w:rPr>
      </w:pPr>
      <w:r>
        <w:pict>
          <v:rect id="_x0000_i1028" style="width:0;height:3pt" o:hralign="center" o:hrstd="t" o:hrnoshade="t" o:hr="t" fillcolor="#333" stroked="f"/>
        </w:pic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Discussion over this exercise on</w:t>
      </w:r>
      <w:r>
        <w:rPr>
          <w:rStyle w:val="apple-converted-space"/>
          <w:rFonts w:ascii="Helvetica" w:hAnsi="Helvetica" w:cs="Helvetica"/>
          <w:color w:val="333333"/>
        </w:rPr>
        <w:t> </w:t>
      </w:r>
      <w:hyperlink r:id="rId255" w:history="1">
        <w:r>
          <w:rPr>
            <w:rStyle w:val="a5"/>
            <w:rFonts w:ascii="Helvetica" w:hAnsi="Helvetica" w:cs="Helvetica"/>
            <w:color w:val="4183C4"/>
          </w:rPr>
          <w:t>Stack Overflow</w:t>
        </w:r>
      </w:hyperlink>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Discussion over this exercise more on</w:t>
      </w:r>
      <w:r>
        <w:rPr>
          <w:rStyle w:val="apple-converted-space"/>
          <w:rFonts w:ascii="Helvetica" w:hAnsi="Helvetica" w:cs="Helvetica"/>
          <w:color w:val="333333"/>
        </w:rPr>
        <w:t> </w:t>
      </w:r>
      <w:hyperlink r:id="rId256" w:history="1">
        <w:r>
          <w:rPr>
            <w:rStyle w:val="a5"/>
            <w:rFonts w:ascii="Helvetica" w:hAnsi="Helvetica" w:cs="Helvetica"/>
            <w:color w:val="4183C4"/>
          </w:rPr>
          <w:t>douban</w:t>
        </w:r>
      </w:hyperlink>
      <w:r>
        <w:rPr>
          <w:rFonts w:ascii="Helvetica" w:hAnsi="Helvetica" w:cs="Helvetica"/>
          <w:color w:val="333333"/>
        </w:rPr>
        <w:t>(chinese)</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12.4:</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our check function we didn’t check whether i was greater than zero. Why is it okay to omit that check?</w:t>
      </w:r>
    </w:p>
    <w:p w:rsidR="00FA6CA0" w:rsidRDefault="00FA6CA0" w:rsidP="00FA6CA0">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Because the type of</w:t>
      </w:r>
      <w:r>
        <w:rPr>
          <w:rStyle w:val="apple-converted-space"/>
          <w:rFonts w:ascii="Helvetica" w:hAnsi="Helvetica" w:cs="Helvetica"/>
          <w:color w:val="333333"/>
        </w:rPr>
        <w:t> </w:t>
      </w:r>
      <w:r>
        <w:rPr>
          <w:rStyle w:val="HTML0"/>
          <w:rFonts w:ascii="Consolas" w:hAnsi="Consolas" w:cs="Consolas"/>
          <w:color w:val="333333"/>
          <w:sz w:val="21"/>
          <w:szCs w:val="21"/>
        </w:rPr>
        <w:t>i</w:t>
      </w:r>
      <w:r>
        <w:rPr>
          <w:rStyle w:val="apple-converted-space"/>
          <w:rFonts w:ascii="Helvetica" w:hAnsi="Helvetica" w:cs="Helvetica"/>
          <w:color w:val="333333"/>
        </w:rPr>
        <w:t> </w:t>
      </w:r>
      <w:r>
        <w:rPr>
          <w:rFonts w:ascii="Helvetica" w:hAnsi="Helvetica" w:cs="Helvetica"/>
          <w:color w:val="333333"/>
        </w:rPr>
        <w:t>is</w:t>
      </w:r>
      <w:r>
        <w:rPr>
          <w:rStyle w:val="apple-converted-space"/>
          <w:rFonts w:ascii="Helvetica" w:hAnsi="Helvetica" w:cs="Helvetica"/>
          <w:color w:val="333333"/>
        </w:rPr>
        <w:t> </w:t>
      </w:r>
      <w:r>
        <w:rPr>
          <w:rStyle w:val="HTML0"/>
          <w:rFonts w:ascii="Consolas" w:hAnsi="Consolas" w:cs="Consolas"/>
          <w:color w:val="333333"/>
          <w:sz w:val="21"/>
          <w:szCs w:val="21"/>
        </w:rPr>
        <w:t>std::vector&lt;std::string&gt;::size_type</w:t>
      </w:r>
      <w:r>
        <w:rPr>
          <w:rStyle w:val="apple-converted-space"/>
          <w:rFonts w:ascii="Helvetica" w:hAnsi="Helvetica" w:cs="Helvetica"/>
          <w:color w:val="333333"/>
        </w:rPr>
        <w:t> </w:t>
      </w:r>
      <w:r>
        <w:rPr>
          <w:rFonts w:ascii="Helvetica" w:hAnsi="Helvetica" w:cs="Helvetica"/>
          <w:color w:val="333333"/>
        </w:rPr>
        <w:t>which is an</w:t>
      </w:r>
      <w:r>
        <w:rPr>
          <w:rStyle w:val="apple-converted-space"/>
          <w:rFonts w:ascii="Helvetica" w:hAnsi="Helvetica" w:cs="Helvetica"/>
          <w:color w:val="333333"/>
        </w:rPr>
        <w:t> </w:t>
      </w:r>
      <w:r>
        <w:rPr>
          <w:rStyle w:val="HTML0"/>
          <w:rFonts w:ascii="Consolas" w:hAnsi="Consolas" w:cs="Consolas"/>
          <w:color w:val="333333"/>
          <w:sz w:val="21"/>
          <w:szCs w:val="21"/>
        </w:rPr>
        <w:t>unsigned</w:t>
      </w:r>
      <w:r>
        <w:rPr>
          <w:rFonts w:ascii="Helvetica" w:hAnsi="Helvetica" w:cs="Helvetica"/>
          <w:color w:val="333333"/>
        </w:rPr>
        <w:t>.When any argument less than 0 is passed in, it will convert to a number greater than 0. In short</w:t>
      </w:r>
      <w:r>
        <w:rPr>
          <w:rStyle w:val="apple-converted-space"/>
          <w:rFonts w:ascii="Helvetica" w:hAnsi="Helvetica" w:cs="Helvetica"/>
          <w:color w:val="333333"/>
        </w:rPr>
        <w:t> </w:t>
      </w:r>
      <w:r>
        <w:rPr>
          <w:rStyle w:val="HTML0"/>
          <w:rFonts w:ascii="Consolas" w:hAnsi="Consolas" w:cs="Consolas"/>
          <w:color w:val="333333"/>
          <w:sz w:val="21"/>
          <w:szCs w:val="21"/>
        </w:rPr>
        <w:t>std::vector&lt;std::string&gt;::size_type</w:t>
      </w:r>
      <w:r>
        <w:rPr>
          <w:rStyle w:val="apple-converted-space"/>
          <w:rFonts w:ascii="Helvetica" w:hAnsi="Helvetica" w:cs="Helvetica"/>
          <w:color w:val="333333"/>
        </w:rPr>
        <w:t> </w:t>
      </w:r>
      <w:r>
        <w:rPr>
          <w:rFonts w:ascii="Helvetica" w:hAnsi="Helvetica" w:cs="Helvetica"/>
          <w:color w:val="333333"/>
        </w:rPr>
        <w:t>will ensure it is a positive number or 0.</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12.5:</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did not make the constructor that takes an initializer_list explicit (7.5.4, p. 296). Discuss the pros and cons of this design choice.</w:t>
      </w:r>
    </w:p>
    <w:p w:rsidR="00FA6CA0" w:rsidRDefault="00FA6CA0" w:rsidP="00FA6CA0">
      <w:pPr>
        <w:pStyle w:val="a3"/>
        <w:spacing w:before="0" w:beforeAutospacing="0" w:after="240" w:afterAutospacing="0" w:line="384" w:lineRule="atLeast"/>
        <w:rPr>
          <w:rFonts w:ascii="Helvetica" w:hAnsi="Helvetica" w:cs="Helvetica"/>
          <w:color w:val="333333"/>
        </w:rPr>
      </w:pPr>
      <w:hyperlink r:id="rId257" w:history="1">
        <w:r>
          <w:rPr>
            <w:rStyle w:val="a5"/>
            <w:rFonts w:ascii="Helvetica" w:hAnsi="Helvetica" w:cs="Helvetica"/>
            <w:color w:val="4183C4"/>
          </w:rPr>
          <w:t>@Mooophy</w:t>
        </w:r>
      </w:hyperlink>
      <w:r>
        <w:rPr>
          <w:rFonts w:ascii="Helvetica" w:hAnsi="Helvetica" w:cs="Helvetica"/>
          <w:color w:val="333333"/>
        </w:rPr>
        <w:t>:</w:t>
      </w:r>
    </w:p>
    <w:p w:rsidR="00FA6CA0" w:rsidRDefault="00FA6CA0" w:rsidP="00FA6CA0">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keyword</w:t>
      </w:r>
      <w:r>
        <w:rPr>
          <w:rStyle w:val="apple-converted-space"/>
          <w:rFonts w:ascii="Helvetica" w:hAnsi="Helvetica" w:cs="Helvetica"/>
          <w:color w:val="333333"/>
        </w:rPr>
        <w:t> </w:t>
      </w:r>
      <w:r>
        <w:rPr>
          <w:rStyle w:val="HTML0"/>
          <w:rFonts w:ascii="Consolas" w:hAnsi="Consolas" w:cs="Consolas"/>
          <w:color w:val="333333"/>
          <w:sz w:val="21"/>
          <w:szCs w:val="21"/>
        </w:rPr>
        <w:t>explicit</w:t>
      </w:r>
      <w:r>
        <w:rPr>
          <w:rStyle w:val="apple-converted-space"/>
          <w:rFonts w:ascii="Helvetica" w:hAnsi="Helvetica" w:cs="Helvetica"/>
          <w:color w:val="333333"/>
        </w:rPr>
        <w:t> </w:t>
      </w:r>
      <w:r>
        <w:rPr>
          <w:rFonts w:ascii="Helvetica" w:hAnsi="Helvetica" w:cs="Helvetica"/>
          <w:color w:val="333333"/>
        </w:rPr>
        <w:t>prevents automatic conversion from an</w:t>
      </w:r>
      <w:r>
        <w:rPr>
          <w:rStyle w:val="apple-converted-space"/>
          <w:rFonts w:ascii="Helvetica" w:hAnsi="Helvetica" w:cs="Helvetica"/>
          <w:color w:val="333333"/>
        </w:rPr>
        <w:t> </w:t>
      </w:r>
      <w:r>
        <w:rPr>
          <w:rStyle w:val="HTML0"/>
          <w:rFonts w:ascii="Consolas" w:hAnsi="Consolas" w:cs="Consolas"/>
          <w:color w:val="333333"/>
          <w:sz w:val="21"/>
          <w:szCs w:val="21"/>
        </w:rPr>
        <w:t>initializer_list</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Style w:val="HTML0"/>
          <w:rFonts w:ascii="Consolas" w:hAnsi="Consolas" w:cs="Consolas"/>
          <w:color w:val="333333"/>
          <w:sz w:val="21"/>
          <w:szCs w:val="21"/>
        </w:rPr>
        <w:t>StrBlob</w:t>
      </w:r>
      <w:r>
        <w:rPr>
          <w:rFonts w:ascii="Helvetica" w:hAnsi="Helvetica" w:cs="Helvetica"/>
          <w:color w:val="333333"/>
        </w:rPr>
        <w:t>. This design choice would easy to use but hard to debug.</w:t>
      </w:r>
    </w:p>
    <w:p w:rsidR="00FA6CA0" w:rsidRDefault="00FA6CA0" w:rsidP="00FA6CA0">
      <w:pPr>
        <w:pStyle w:val="a3"/>
        <w:spacing w:before="0" w:beforeAutospacing="0" w:after="240" w:afterAutospacing="0" w:line="384" w:lineRule="atLeast"/>
        <w:rPr>
          <w:rFonts w:ascii="Helvetica" w:hAnsi="Helvetica" w:cs="Helvetica"/>
          <w:color w:val="333333"/>
        </w:rPr>
      </w:pPr>
      <w:hyperlink r:id="rId258" w:history="1">
        <w:r>
          <w:rPr>
            <w:rStyle w:val="a5"/>
            <w:rFonts w:ascii="Helvetica" w:hAnsi="Helvetica" w:cs="Helvetica"/>
            <w:color w:val="4183C4"/>
          </w:rPr>
          <w:t>@pezy</w:t>
        </w:r>
      </w:hyperlink>
      <w:r>
        <w:rPr>
          <w:rFonts w:ascii="Helvetica" w:hAnsi="Helvetica" w:cs="Helvetica"/>
          <w:color w:val="333333"/>
        </w:rPr>
        <w:t>:</w:t>
      </w:r>
    </w:p>
    <w:p w:rsidR="00FA6CA0" w:rsidRDefault="00FA6CA0" w:rsidP="00FA6CA0">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Pros</w:t>
      </w:r>
    </w:p>
    <w:p w:rsidR="00FA6CA0" w:rsidRDefault="00FA6CA0" w:rsidP="00FA6CA0">
      <w:pPr>
        <w:widowControl/>
        <w:numPr>
          <w:ilvl w:val="0"/>
          <w:numId w:val="2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compiler will not use this constructor</w:t>
      </w:r>
      <w:r>
        <w:rPr>
          <w:rStyle w:val="apple-converted-space"/>
          <w:rFonts w:ascii="Helvetica" w:hAnsi="Helvetica" w:cs="Helvetica"/>
          <w:color w:val="333333"/>
        </w:rPr>
        <w:t> </w:t>
      </w:r>
      <w:r>
        <w:rPr>
          <w:rStyle w:val="a4"/>
          <w:rFonts w:ascii="Helvetica" w:hAnsi="Helvetica" w:cs="Helvetica"/>
          <w:color w:val="333333"/>
        </w:rPr>
        <w:t>in an automatic conversion</w:t>
      </w:r>
      <w:r>
        <w:rPr>
          <w:rFonts w:ascii="Helvetica" w:hAnsi="Helvetica" w:cs="Helvetica"/>
          <w:color w:val="333333"/>
        </w:rPr>
        <w:t>.</w:t>
      </w:r>
    </w:p>
    <w:p w:rsidR="00FA6CA0" w:rsidRDefault="00FA6CA0" w:rsidP="00FA6CA0">
      <w:pPr>
        <w:widowControl/>
        <w:numPr>
          <w:ilvl w:val="0"/>
          <w:numId w:val="2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realize clearly which class we have used.</w:t>
      </w:r>
    </w:p>
    <w:p w:rsidR="00FA6CA0" w:rsidRDefault="00FA6CA0" w:rsidP="00FA6CA0">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Cons</w:t>
      </w:r>
    </w:p>
    <w:p w:rsidR="00FA6CA0" w:rsidRDefault="00FA6CA0" w:rsidP="00FA6CA0">
      <w:pPr>
        <w:widowControl/>
        <w:numPr>
          <w:ilvl w:val="0"/>
          <w:numId w:val="2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always uses the constructor to construct</w:t>
      </w:r>
      <w:r>
        <w:rPr>
          <w:rStyle w:val="apple-converted-space"/>
          <w:rFonts w:ascii="Helvetica" w:hAnsi="Helvetica" w:cs="Helvetica"/>
          <w:color w:val="333333"/>
        </w:rPr>
        <w:t> </w:t>
      </w:r>
      <w:r>
        <w:rPr>
          <w:rStyle w:val="a4"/>
          <w:rFonts w:ascii="Helvetica" w:hAnsi="Helvetica" w:cs="Helvetica"/>
          <w:color w:val="333333"/>
        </w:rPr>
        <w:t>a temporary StrBlob object</w:t>
      </w:r>
      <w:r>
        <w:rPr>
          <w:rFonts w:ascii="Helvetica" w:hAnsi="Helvetica" w:cs="Helvetica"/>
          <w:color w:val="333333"/>
        </w:rPr>
        <w:t>.</w:t>
      </w:r>
    </w:p>
    <w:p w:rsidR="00FA6CA0" w:rsidRDefault="00FA6CA0" w:rsidP="00FA6CA0">
      <w:pPr>
        <w:widowControl/>
        <w:numPr>
          <w:ilvl w:val="0"/>
          <w:numId w:val="2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cannot use the copy form of initialization with an explicit constructor. not easy to use.</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59" w:history="1">
        <w:r>
          <w:rPr>
            <w:rStyle w:val="a5"/>
            <w:rFonts w:ascii="Helvetica" w:hAnsi="Helvetica" w:cs="Helvetica"/>
            <w:color w:val="4183C4"/>
            <w:sz w:val="42"/>
            <w:szCs w:val="42"/>
          </w:rPr>
          <w:t>Exercise 12.6</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0" w:history="1">
        <w:r>
          <w:rPr>
            <w:rStyle w:val="a5"/>
            <w:rFonts w:ascii="Helvetica" w:hAnsi="Helvetica" w:cs="Helvetica"/>
            <w:color w:val="4183C4"/>
            <w:sz w:val="42"/>
            <w:szCs w:val="42"/>
          </w:rPr>
          <w:t>Exercise 12.7</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12.8:</w:t>
      </w:r>
    </w:p>
    <w:p w:rsidR="00FA6CA0" w:rsidRDefault="00FA6CA0" w:rsidP="00FA6CA0">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what if anything is wrong with the following function.</w:t>
      </w:r>
    </w:p>
    <w:p w:rsidR="00FA6CA0" w:rsidRDefault="00FA6CA0" w:rsidP="00FA6CA0">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bool</w:t>
      </w:r>
      <w:r>
        <w:rPr>
          <w:rFonts w:ascii="Consolas" w:hAnsi="Consolas" w:cs="Consolas"/>
          <w:color w:val="777777"/>
          <w:sz w:val="21"/>
          <w:szCs w:val="21"/>
        </w:rPr>
        <w:t xml:space="preserve"> </w:t>
      </w:r>
      <w:r>
        <w:rPr>
          <w:rStyle w:val="pl-en"/>
          <w:rFonts w:ascii="Consolas" w:hAnsi="Consolas" w:cs="Consolas"/>
          <w:color w:val="795DA3"/>
          <w:sz w:val="21"/>
          <w:szCs w:val="21"/>
        </w:rPr>
        <w:t>b</w:t>
      </w:r>
      <w:r>
        <w:rPr>
          <w:rFonts w:ascii="Consolas" w:hAnsi="Consolas" w:cs="Consolas"/>
          <w:color w:val="777777"/>
          <w:sz w:val="21"/>
          <w:szCs w:val="21"/>
        </w:rPr>
        <w:t>() {</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 xml:space="preserve">* p = </w:t>
      </w:r>
      <w:r>
        <w:rPr>
          <w:rStyle w:val="pl-k"/>
          <w:rFonts w:ascii="Consolas" w:hAnsi="Consolas" w:cs="Consolas"/>
          <w:color w:val="A71D5D"/>
          <w:sz w:val="21"/>
          <w:szCs w:val="21"/>
        </w:rPr>
        <w:t>new</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
          <w:rFonts w:ascii="Consolas" w:hAnsi="Consolas" w:cs="Consolas"/>
          <w:color w:val="969896"/>
          <w:sz w:val="21"/>
          <w:szCs w:val="21"/>
        </w:rPr>
        <w:t>// ...</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p;</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p will convert to a bool ,which means that the dynamic memory allocated has no chance to be freed. As a result, memory leakage will occur.</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12.9:</w:t>
      </w:r>
    </w:p>
    <w:p w:rsidR="00FA6CA0" w:rsidRDefault="00FA6CA0" w:rsidP="00FA6CA0">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what happens in the following code:</w:t>
      </w:r>
    </w:p>
    <w:p w:rsidR="00FA6CA0" w:rsidRDefault="00FA6CA0" w:rsidP="00FA6CA0">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*q = </w:t>
      </w:r>
      <w:r>
        <w:rPr>
          <w:rStyle w:val="pl-k"/>
          <w:rFonts w:ascii="Consolas" w:hAnsi="Consolas" w:cs="Consolas"/>
          <w:color w:val="A71D5D"/>
          <w:sz w:val="21"/>
          <w:szCs w:val="21"/>
        </w:rPr>
        <w:t>new</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w:t>
      </w:r>
      <w:r>
        <w:rPr>
          <w:rStyle w:val="pl-c1"/>
          <w:rFonts w:ascii="Consolas" w:hAnsi="Consolas" w:cs="Consolas"/>
          <w:color w:val="0086B3"/>
          <w:sz w:val="21"/>
          <w:szCs w:val="21"/>
        </w:rPr>
        <w:t>42</w:t>
      </w:r>
      <w:r>
        <w:rPr>
          <w:rFonts w:ascii="Consolas" w:hAnsi="Consolas" w:cs="Consolas"/>
          <w:color w:val="777777"/>
          <w:sz w:val="21"/>
          <w:szCs w:val="21"/>
        </w:rPr>
        <w:t xml:space="preserve">), *r = </w:t>
      </w:r>
      <w:r>
        <w:rPr>
          <w:rStyle w:val="pl-k"/>
          <w:rFonts w:ascii="Consolas" w:hAnsi="Consolas" w:cs="Consolas"/>
          <w:color w:val="A71D5D"/>
          <w:sz w:val="21"/>
          <w:szCs w:val="21"/>
        </w:rPr>
        <w:t>new</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w:t>
      </w:r>
      <w:r>
        <w:rPr>
          <w:rStyle w:val="pl-c1"/>
          <w:rFonts w:ascii="Consolas" w:hAnsi="Consolas" w:cs="Consolas"/>
          <w:color w:val="0086B3"/>
          <w:sz w:val="21"/>
          <w:szCs w:val="21"/>
        </w:rPr>
        <w:t>100</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r = q;</w:t>
      </w:r>
    </w:p>
    <w:p w:rsidR="00FA6CA0" w:rsidRDefault="00FA6CA0" w:rsidP="00FA6CA0">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auto</w:t>
      </w:r>
      <w:r>
        <w:rPr>
          <w:rFonts w:ascii="Consolas" w:hAnsi="Consolas" w:cs="Consolas"/>
          <w:color w:val="777777"/>
          <w:sz w:val="21"/>
          <w:szCs w:val="21"/>
        </w:rPr>
        <w:t xml:space="preserve"> q2 = make_shared&lt;</w:t>
      </w:r>
      <w:r>
        <w:rPr>
          <w:rStyle w:val="pl-k"/>
          <w:rFonts w:ascii="Consolas" w:hAnsi="Consolas" w:cs="Consolas"/>
          <w:color w:val="A71D5D"/>
          <w:sz w:val="21"/>
          <w:szCs w:val="21"/>
        </w:rPr>
        <w:t>int</w:t>
      </w:r>
      <w:r>
        <w:rPr>
          <w:rFonts w:ascii="Consolas" w:hAnsi="Consolas" w:cs="Consolas"/>
          <w:color w:val="777777"/>
          <w:sz w:val="21"/>
          <w:szCs w:val="21"/>
        </w:rPr>
        <w:t>&gt;(</w:t>
      </w:r>
      <w:r>
        <w:rPr>
          <w:rStyle w:val="pl-c1"/>
          <w:rFonts w:ascii="Consolas" w:hAnsi="Consolas" w:cs="Consolas"/>
          <w:color w:val="0086B3"/>
          <w:sz w:val="21"/>
          <w:szCs w:val="21"/>
        </w:rPr>
        <w:t>42</w:t>
      </w:r>
      <w:r>
        <w:rPr>
          <w:rFonts w:ascii="Consolas" w:hAnsi="Consolas" w:cs="Consolas"/>
          <w:color w:val="777777"/>
          <w:sz w:val="21"/>
          <w:szCs w:val="21"/>
        </w:rPr>
        <w:t>), r2 = make_shared&lt;</w:t>
      </w:r>
      <w:r>
        <w:rPr>
          <w:rStyle w:val="pl-k"/>
          <w:rFonts w:ascii="Consolas" w:hAnsi="Consolas" w:cs="Consolas"/>
          <w:color w:val="A71D5D"/>
          <w:sz w:val="21"/>
          <w:szCs w:val="21"/>
        </w:rPr>
        <w:t>int</w:t>
      </w:r>
      <w:r>
        <w:rPr>
          <w:rFonts w:ascii="Consolas" w:hAnsi="Consolas" w:cs="Consolas"/>
          <w:color w:val="777777"/>
          <w:sz w:val="21"/>
          <w:szCs w:val="21"/>
        </w:rPr>
        <w:t>&gt;(</w:t>
      </w:r>
      <w:r>
        <w:rPr>
          <w:rStyle w:val="pl-c1"/>
          <w:rFonts w:ascii="Consolas" w:hAnsi="Consolas" w:cs="Consolas"/>
          <w:color w:val="0086B3"/>
          <w:sz w:val="21"/>
          <w:szCs w:val="21"/>
        </w:rPr>
        <w:t>100</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r2 = q2;</w:t>
      </w:r>
    </w:p>
    <w:p w:rsidR="00FA6CA0" w:rsidRDefault="00FA6CA0" w:rsidP="00FA6CA0">
      <w:pPr>
        <w:widowControl/>
        <w:numPr>
          <w:ilvl w:val="0"/>
          <w:numId w:val="27"/>
        </w:numPr>
        <w:spacing w:beforeAutospacing="1" w:afterAutospacing="1" w:line="384" w:lineRule="atLeast"/>
        <w:jc w:val="left"/>
        <w:rPr>
          <w:rFonts w:ascii="Helvetica" w:hAnsi="Helvetica" w:cs="Helvetica"/>
          <w:color w:val="333333"/>
          <w:sz w:val="24"/>
          <w:szCs w:val="24"/>
        </w:rPr>
      </w:pPr>
      <w:r>
        <w:rPr>
          <w:rFonts w:ascii="Helvetica" w:hAnsi="Helvetica" w:cs="Helvetica"/>
          <w:color w:val="333333"/>
        </w:rPr>
        <w:t>to</w:t>
      </w:r>
      <w:r>
        <w:rPr>
          <w:rStyle w:val="apple-converted-space"/>
          <w:rFonts w:ascii="Helvetica" w:hAnsi="Helvetica" w:cs="Helvetica"/>
          <w:color w:val="333333"/>
        </w:rPr>
        <w:t> </w:t>
      </w:r>
      <w:r>
        <w:rPr>
          <w:rStyle w:val="HTML0"/>
          <w:rFonts w:ascii="Consolas" w:hAnsi="Consolas" w:cs="Consolas"/>
          <w:color w:val="333333"/>
          <w:szCs w:val="21"/>
        </w:rPr>
        <w:t>q</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Cs w:val="21"/>
        </w:rPr>
        <w:t>r</w:t>
      </w:r>
      <w:r>
        <w:rPr>
          <w:rFonts w:ascii="Helvetica" w:hAnsi="Helvetica" w:cs="Helvetica"/>
          <w:color w:val="333333"/>
        </w:rPr>
        <w:t>:</w:t>
      </w:r>
    </w:p>
    <w:p w:rsidR="00FA6CA0" w:rsidRDefault="00FA6CA0" w:rsidP="00FA6CA0">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Memory leakage happens. Because after</w:t>
      </w:r>
      <w:r>
        <w:rPr>
          <w:rStyle w:val="apple-converted-space"/>
          <w:rFonts w:ascii="Helvetica" w:hAnsi="Helvetica" w:cs="Helvetica"/>
          <w:color w:val="333333"/>
        </w:rPr>
        <w:t> </w:t>
      </w:r>
      <w:r>
        <w:rPr>
          <w:rStyle w:val="HTML0"/>
          <w:rFonts w:ascii="Consolas" w:hAnsi="Consolas" w:cs="Consolas"/>
          <w:color w:val="333333"/>
          <w:sz w:val="21"/>
          <w:szCs w:val="21"/>
        </w:rPr>
        <w:t>r = q</w:t>
      </w:r>
      <w:r>
        <w:rPr>
          <w:rStyle w:val="apple-converted-space"/>
          <w:rFonts w:ascii="Helvetica" w:hAnsi="Helvetica" w:cs="Helvetica"/>
          <w:color w:val="333333"/>
        </w:rPr>
        <w:t> </w:t>
      </w:r>
      <w:r>
        <w:rPr>
          <w:rFonts w:ascii="Helvetica" w:hAnsi="Helvetica" w:cs="Helvetica"/>
          <w:color w:val="333333"/>
        </w:rPr>
        <w:t>was executed, no pointer points to the int</w:t>
      </w:r>
      <w:r>
        <w:rPr>
          <w:rStyle w:val="apple-converted-space"/>
          <w:rFonts w:ascii="Helvetica" w:hAnsi="Helvetica" w:cs="Helvetica"/>
          <w:color w:val="333333"/>
        </w:rPr>
        <w:t> </w:t>
      </w:r>
      <w:r>
        <w:rPr>
          <w:rStyle w:val="HTML0"/>
          <w:rFonts w:ascii="Consolas" w:hAnsi="Consolas" w:cs="Consolas"/>
          <w:color w:val="333333"/>
          <w:sz w:val="21"/>
          <w:szCs w:val="21"/>
        </w:rPr>
        <w:t>r</w:t>
      </w:r>
      <w:r>
        <w:rPr>
          <w:rStyle w:val="apple-converted-space"/>
          <w:rFonts w:ascii="Helvetica" w:hAnsi="Helvetica" w:cs="Helvetica"/>
          <w:color w:val="333333"/>
        </w:rPr>
        <w:t> </w:t>
      </w:r>
      <w:r>
        <w:rPr>
          <w:rFonts w:ascii="Helvetica" w:hAnsi="Helvetica" w:cs="Helvetica"/>
          <w:color w:val="333333"/>
        </w:rPr>
        <w:t>had pointed to. It implies that no chance to free the memory for it.</w:t>
      </w:r>
    </w:p>
    <w:p w:rsidR="00FA6CA0" w:rsidRDefault="00FA6CA0" w:rsidP="00FA6CA0">
      <w:pPr>
        <w:widowControl/>
        <w:numPr>
          <w:ilvl w:val="0"/>
          <w:numId w:val="28"/>
        </w:numPr>
        <w:spacing w:beforeAutospacing="1" w:afterAutospacing="1" w:line="384" w:lineRule="atLeast"/>
        <w:jc w:val="left"/>
        <w:rPr>
          <w:rFonts w:ascii="Helvetica" w:hAnsi="Helvetica" w:cs="Helvetica"/>
          <w:color w:val="333333"/>
        </w:rPr>
      </w:pPr>
      <w:r>
        <w:rPr>
          <w:rFonts w:ascii="Helvetica" w:hAnsi="Helvetica" w:cs="Helvetica"/>
          <w:color w:val="333333"/>
        </w:rPr>
        <w:t>to</w:t>
      </w:r>
      <w:r>
        <w:rPr>
          <w:rStyle w:val="apple-converted-space"/>
          <w:rFonts w:ascii="Helvetica" w:hAnsi="Helvetica" w:cs="Helvetica"/>
          <w:color w:val="333333"/>
        </w:rPr>
        <w:t> </w:t>
      </w:r>
      <w:r>
        <w:rPr>
          <w:rStyle w:val="HTML0"/>
          <w:rFonts w:ascii="Consolas" w:hAnsi="Consolas" w:cs="Consolas"/>
          <w:color w:val="333333"/>
          <w:szCs w:val="21"/>
        </w:rPr>
        <w:t>q2</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Cs w:val="21"/>
        </w:rPr>
        <w:t>r2</w:t>
      </w:r>
      <w:r>
        <w:rPr>
          <w:rFonts w:ascii="Helvetica" w:hAnsi="Helvetica" w:cs="Helvetica"/>
          <w:color w:val="333333"/>
        </w:rPr>
        <w:t>:</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1" w:history="1">
        <w:r>
          <w:rPr>
            <w:rStyle w:val="a5"/>
            <w:rFonts w:ascii="Helvetica" w:hAnsi="Helvetica" w:cs="Helvetica"/>
            <w:color w:val="4183C4"/>
            <w:sz w:val="42"/>
            <w:szCs w:val="42"/>
          </w:rPr>
          <w:t>Exercise 12.10</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2" w:history="1">
        <w:r>
          <w:rPr>
            <w:rStyle w:val="a5"/>
            <w:rFonts w:ascii="Helvetica" w:hAnsi="Helvetica" w:cs="Helvetica"/>
            <w:color w:val="4183C4"/>
            <w:sz w:val="42"/>
            <w:szCs w:val="42"/>
          </w:rPr>
          <w:t>Exercise 12.11</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3" w:history="1">
        <w:r>
          <w:rPr>
            <w:rStyle w:val="a5"/>
            <w:rFonts w:ascii="Helvetica" w:hAnsi="Helvetica" w:cs="Helvetica"/>
            <w:color w:val="4183C4"/>
            <w:sz w:val="42"/>
            <w:szCs w:val="42"/>
          </w:rPr>
          <w:t>Exercise 12.12</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4" w:history="1">
        <w:r>
          <w:rPr>
            <w:rStyle w:val="a5"/>
            <w:rFonts w:ascii="Helvetica" w:hAnsi="Helvetica" w:cs="Helvetica"/>
            <w:color w:val="4183C4"/>
            <w:sz w:val="42"/>
            <w:szCs w:val="42"/>
          </w:rPr>
          <w:t>Exercise 12.13</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5" w:history="1">
        <w:r>
          <w:rPr>
            <w:rStyle w:val="a5"/>
            <w:rFonts w:ascii="Helvetica" w:hAnsi="Helvetica" w:cs="Helvetica"/>
            <w:color w:val="4183C4"/>
            <w:sz w:val="42"/>
            <w:szCs w:val="42"/>
          </w:rPr>
          <w:t>Exercise 12.14</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6" w:history="1">
        <w:r>
          <w:rPr>
            <w:rStyle w:val="a5"/>
            <w:rFonts w:ascii="Helvetica" w:hAnsi="Helvetica" w:cs="Helvetica"/>
            <w:color w:val="4183C4"/>
            <w:sz w:val="42"/>
            <w:szCs w:val="42"/>
          </w:rPr>
          <w:t>Exercise 12.15</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7" w:history="1">
        <w:r>
          <w:rPr>
            <w:rStyle w:val="a5"/>
            <w:rFonts w:ascii="Helvetica" w:hAnsi="Helvetica" w:cs="Helvetica"/>
            <w:color w:val="4183C4"/>
            <w:sz w:val="42"/>
            <w:szCs w:val="42"/>
          </w:rPr>
          <w:t>Exercise 12.16</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68" w:history="1">
        <w:r>
          <w:rPr>
            <w:rStyle w:val="a5"/>
            <w:rFonts w:ascii="Helvetica" w:hAnsi="Helvetica" w:cs="Helvetica"/>
            <w:color w:val="4183C4"/>
            <w:sz w:val="42"/>
            <w:szCs w:val="42"/>
          </w:rPr>
          <w:t>Exercise 12.17 and 12.18</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12.19</w:t>
      </w:r>
      <w:r>
        <w:rPr>
          <w:rStyle w:val="apple-converted-space"/>
          <w:rFonts w:ascii="Helvetica" w:hAnsi="Helvetica" w:cs="Helvetica"/>
          <w:color w:val="333333"/>
          <w:sz w:val="42"/>
          <w:szCs w:val="42"/>
        </w:rPr>
        <w:t> </w:t>
      </w:r>
      <w:hyperlink r:id="rId269"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70" w:history="1">
        <w:r>
          <w:rPr>
            <w:rStyle w:val="a5"/>
            <w:rFonts w:ascii="Helvetica" w:hAnsi="Helvetica" w:cs="Helvetica"/>
            <w:color w:val="4183C4"/>
            <w:sz w:val="42"/>
            <w:szCs w:val="42"/>
          </w:rPr>
          <w:t>Implementation</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71" w:history="1">
        <w:r>
          <w:rPr>
            <w:rStyle w:val="a5"/>
            <w:rFonts w:ascii="Helvetica" w:hAnsi="Helvetica" w:cs="Helvetica"/>
            <w:color w:val="4183C4"/>
            <w:sz w:val="42"/>
            <w:szCs w:val="42"/>
          </w:rPr>
          <w:t>Exercise 12.20</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12.21:</w:t>
      </w:r>
    </w:p>
    <w:p w:rsidR="00FA6CA0" w:rsidRDefault="00FA6CA0" w:rsidP="00FA6CA0">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We could have written StrBlobPtr’s deref member as follows:</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std::string&amp; </w:t>
      </w:r>
      <w:r>
        <w:rPr>
          <w:rStyle w:val="pl-en"/>
          <w:rFonts w:ascii="Consolas" w:hAnsi="Consolas" w:cs="Consolas"/>
          <w:color w:val="795DA3"/>
          <w:sz w:val="21"/>
          <w:szCs w:val="21"/>
        </w:rPr>
        <w:t>deref</w:t>
      </w:r>
      <w:r>
        <w:rPr>
          <w:rFonts w:ascii="Consolas" w:hAnsi="Consolas" w:cs="Consolas"/>
          <w:color w:val="777777"/>
          <w:sz w:val="21"/>
          <w:szCs w:val="21"/>
        </w:rPr>
        <w:t xml:space="preserve">() </w:t>
      </w:r>
      <w:r>
        <w:rPr>
          <w:rStyle w:val="pl-k"/>
          <w:rFonts w:ascii="Consolas" w:hAnsi="Consolas" w:cs="Consolas"/>
          <w:color w:val="A71D5D"/>
          <w:sz w:val="21"/>
          <w:szCs w:val="21"/>
        </w:rPr>
        <w:t>const</w:t>
      </w:r>
    </w:p>
    <w:p w:rsidR="00FA6CA0" w:rsidRDefault="00FA6CA0" w:rsidP="00FA6CA0">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w:t>
      </w:r>
      <w:r>
        <w:rPr>
          <w:rStyle w:val="pl-c1"/>
          <w:rFonts w:ascii="Consolas" w:hAnsi="Consolas" w:cs="Consolas"/>
          <w:color w:val="0086B3"/>
          <w:sz w:val="21"/>
          <w:szCs w:val="21"/>
        </w:rPr>
        <w:t>check</w:t>
      </w:r>
      <w:r>
        <w:rPr>
          <w:rFonts w:ascii="Consolas" w:hAnsi="Consolas" w:cs="Consolas"/>
          <w:color w:val="777777"/>
          <w:sz w:val="21"/>
          <w:szCs w:val="21"/>
        </w:rPr>
        <w:t xml:space="preserve">(curr, </w:t>
      </w:r>
      <w:r>
        <w:rPr>
          <w:rStyle w:val="pl-pds"/>
          <w:rFonts w:ascii="Consolas" w:hAnsi="Consolas" w:cs="Consolas"/>
          <w:color w:val="183691"/>
          <w:sz w:val="21"/>
          <w:szCs w:val="21"/>
        </w:rPr>
        <w:t>"</w:t>
      </w:r>
      <w:r>
        <w:rPr>
          <w:rStyle w:val="pl-s"/>
          <w:rFonts w:ascii="Consolas" w:hAnsi="Consolas" w:cs="Consolas"/>
          <w:color w:val="183691"/>
          <w:sz w:val="21"/>
          <w:szCs w:val="21"/>
        </w:rPr>
        <w:t>dereference past end</w:t>
      </w:r>
      <w:r>
        <w:rPr>
          <w:rStyle w:val="pl-pds"/>
          <w:rFonts w:ascii="Consolas" w:hAnsi="Consolas" w:cs="Consolas"/>
          <w:color w:val="183691"/>
          <w:sz w:val="21"/>
          <w:szCs w:val="21"/>
        </w:rPr>
        <w:t>"</w:t>
      </w:r>
      <w:r>
        <w:rPr>
          <w:rFonts w:ascii="Consolas" w:hAnsi="Consolas" w:cs="Consolas"/>
          <w:color w:val="777777"/>
          <w:sz w:val="21"/>
          <w:szCs w:val="21"/>
        </w:rPr>
        <w:t>))[curr]; }</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 version do you think is better and why?</w:t>
      </w:r>
    </w:p>
    <w:p w:rsidR="00FA6CA0" w:rsidRDefault="00FA6CA0" w:rsidP="00FA6CA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origin version is better. cause it's more</w:t>
      </w:r>
      <w:r>
        <w:rPr>
          <w:rStyle w:val="apple-converted-space"/>
          <w:rFonts w:ascii="Helvetica" w:hAnsi="Helvetica" w:cs="Helvetica"/>
          <w:color w:val="333333"/>
        </w:rPr>
        <w:t> </w:t>
      </w:r>
      <w:r>
        <w:rPr>
          <w:rStyle w:val="a4"/>
          <w:rFonts w:ascii="Helvetica" w:hAnsi="Helvetica" w:cs="Helvetica"/>
          <w:color w:val="333333"/>
        </w:rPr>
        <w:t>readability</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a4"/>
          <w:rFonts w:ascii="Helvetica" w:hAnsi="Helvetica" w:cs="Helvetica"/>
          <w:color w:val="333333"/>
        </w:rPr>
        <w:t>easier to debug</w:t>
      </w:r>
      <w:r>
        <w:rPr>
          <w:rFonts w:ascii="Helvetica" w:hAnsi="Helvetica" w:cs="Helvetica"/>
          <w:color w:val="333333"/>
        </w:rPr>
        <w:t>.</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12.22</w:t>
      </w:r>
      <w:r>
        <w:rPr>
          <w:rStyle w:val="apple-converted-space"/>
          <w:rFonts w:ascii="Helvetica" w:hAnsi="Helvetica" w:cs="Helvetica"/>
          <w:color w:val="333333"/>
          <w:sz w:val="42"/>
          <w:szCs w:val="42"/>
        </w:rPr>
        <w:t> </w:t>
      </w:r>
      <w:hyperlink r:id="rId272"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73" w:history="1">
        <w:r>
          <w:rPr>
            <w:rStyle w:val="a5"/>
            <w:rFonts w:ascii="Helvetica" w:hAnsi="Helvetica" w:cs="Helvetica"/>
            <w:color w:val="4183C4"/>
            <w:sz w:val="42"/>
            <w:szCs w:val="42"/>
          </w:rPr>
          <w:t>Implementation</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74" w:history="1">
        <w:r>
          <w:rPr>
            <w:rStyle w:val="a5"/>
            <w:rFonts w:ascii="Helvetica" w:hAnsi="Helvetica" w:cs="Helvetica"/>
            <w:color w:val="4183C4"/>
            <w:sz w:val="42"/>
            <w:szCs w:val="42"/>
          </w:rPr>
          <w:t>Exercise 12.23</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75" w:history="1">
        <w:r>
          <w:rPr>
            <w:rStyle w:val="a5"/>
            <w:rFonts w:ascii="Helvetica" w:hAnsi="Helvetica" w:cs="Helvetica"/>
            <w:color w:val="4183C4"/>
            <w:sz w:val="42"/>
            <w:szCs w:val="42"/>
          </w:rPr>
          <w:t>Exercise 12.24</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12.25:</w:t>
      </w:r>
    </w:p>
    <w:p w:rsidR="00FA6CA0" w:rsidRDefault="00FA6CA0" w:rsidP="00FA6CA0">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Given the following new expression, how would you delete pa?</w:t>
      </w:r>
    </w:p>
    <w:p w:rsidR="00FA6CA0" w:rsidRDefault="00FA6CA0" w:rsidP="00FA6CA0">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*pa = </w:t>
      </w:r>
      <w:r>
        <w:rPr>
          <w:rStyle w:val="pl-k"/>
          <w:rFonts w:ascii="Consolas" w:hAnsi="Consolas" w:cs="Consolas"/>
          <w:color w:val="A71D5D"/>
          <w:sz w:val="21"/>
          <w:szCs w:val="21"/>
        </w:rPr>
        <w:t>new</w:t>
      </w:r>
      <w:r>
        <w:rPr>
          <w:rFonts w:ascii="Consolas" w:hAnsi="Consolas" w:cs="Consolas"/>
          <w:color w:val="777777"/>
          <w:sz w:val="21"/>
          <w:szCs w:val="21"/>
        </w:rPr>
        <w:t xml:space="preserve"> </w:t>
      </w:r>
      <w:r>
        <w:rPr>
          <w:rStyle w:val="pl-k"/>
          <w:rFonts w:ascii="Consolas" w:hAnsi="Consolas" w:cs="Consolas"/>
          <w:color w:val="A71D5D"/>
          <w:sz w:val="21"/>
          <w:szCs w:val="21"/>
        </w:rPr>
        <w:t>int</w:t>
      </w:r>
      <w:r>
        <w:rPr>
          <w:rFonts w:ascii="Consolas" w:hAnsi="Consolas" w:cs="Consolas"/>
          <w:color w:val="777777"/>
          <w:sz w:val="21"/>
          <w:szCs w:val="21"/>
        </w:rPr>
        <w:t>[</w:t>
      </w:r>
      <w:r>
        <w:rPr>
          <w:rStyle w:val="pl-c1"/>
          <w:rFonts w:ascii="Consolas" w:hAnsi="Consolas" w:cs="Consolas"/>
          <w:color w:val="0086B3"/>
          <w:sz w:val="21"/>
          <w:szCs w:val="21"/>
        </w:rPr>
        <w:t>10</w:t>
      </w:r>
      <w:r>
        <w:rPr>
          <w:rFonts w:ascii="Consolas" w:hAnsi="Consolas" w:cs="Consolas"/>
          <w:color w:val="777777"/>
          <w:sz w:val="21"/>
          <w:szCs w:val="21"/>
        </w:rPr>
        <w:t>];</w:t>
      </w:r>
    </w:p>
    <w:p w:rsidR="00FA6CA0" w:rsidRDefault="00FA6CA0" w:rsidP="00FA6CA0">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delete []</w:t>
      </w:r>
      <w:r>
        <w:rPr>
          <w:rFonts w:ascii="Consolas" w:hAnsi="Consolas" w:cs="Consolas"/>
          <w:color w:val="333333"/>
          <w:sz w:val="21"/>
          <w:szCs w:val="21"/>
        </w:rPr>
        <w:t xml:space="preserve"> pa;</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76" w:history="1">
        <w:r>
          <w:rPr>
            <w:rStyle w:val="a5"/>
            <w:rFonts w:ascii="Helvetica" w:hAnsi="Helvetica" w:cs="Helvetica"/>
            <w:color w:val="4183C4"/>
            <w:sz w:val="42"/>
            <w:szCs w:val="42"/>
          </w:rPr>
          <w:t>Exercise 12.26</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12.27</w:t>
      </w:r>
      <w:r>
        <w:rPr>
          <w:rStyle w:val="apple-converted-space"/>
          <w:rFonts w:ascii="Helvetica" w:hAnsi="Helvetica" w:cs="Helvetica"/>
          <w:color w:val="333333"/>
          <w:sz w:val="42"/>
          <w:szCs w:val="42"/>
        </w:rPr>
        <w:t> </w:t>
      </w:r>
      <w:hyperlink r:id="rId277"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78" w:history="1">
        <w:r>
          <w:rPr>
            <w:rStyle w:val="a5"/>
            <w:rFonts w:ascii="Helvetica" w:hAnsi="Helvetica" w:cs="Helvetica"/>
            <w:color w:val="4183C4"/>
            <w:sz w:val="42"/>
            <w:szCs w:val="42"/>
          </w:rPr>
          <w:t>Implementation</w:t>
        </w:r>
      </w:hyperlink>
      <w:r>
        <w:rPr>
          <w:rFonts w:ascii="Helvetica" w:hAnsi="Helvetica" w:cs="Helvetica"/>
          <w:color w:val="333333"/>
          <w:sz w:val="42"/>
          <w:szCs w:val="42"/>
        </w:rPr>
        <w:t>|</w:t>
      </w:r>
      <w:hyperlink r:id="rId279" w:history="1">
        <w:r>
          <w:rPr>
            <w:rStyle w:val="a5"/>
            <w:rFonts w:ascii="Helvetica" w:hAnsi="Helvetica" w:cs="Helvetica"/>
            <w:color w:val="4183C4"/>
            <w:sz w:val="42"/>
            <w:szCs w:val="42"/>
          </w:rPr>
          <w:t>Test</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hyperlink r:id="rId280" w:history="1">
        <w:r>
          <w:rPr>
            <w:rStyle w:val="a5"/>
            <w:rFonts w:ascii="Helvetica" w:hAnsi="Helvetica" w:cs="Helvetica"/>
            <w:color w:val="4183C4"/>
            <w:sz w:val="42"/>
            <w:szCs w:val="42"/>
          </w:rPr>
          <w:t>Exercise 12.28</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12.29:</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could have written the loop to manage the interaction with the user as a do while (5.4.4, p. 189) loop. Rewrite the loop to use a do while. Explain which version you prefer and why.</w:t>
      </w:r>
    </w:p>
    <w:p w:rsidR="00FA6CA0" w:rsidRDefault="00FA6CA0" w:rsidP="00FA6CA0">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w:t>
      </w:r>
      <w:r>
        <w:rPr>
          <w:rFonts w:ascii="Consolas" w:hAnsi="Consolas" w:cs="Consolas"/>
          <w:color w:val="333333"/>
          <w:sz w:val="21"/>
          <w:szCs w:val="21"/>
        </w:rPr>
        <w:t xml:space="preserve"> {</w:t>
      </w:r>
    </w:p>
    <w:p w:rsidR="00FA6CA0" w:rsidRDefault="00FA6CA0" w:rsidP="00FA6CA0">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enter word to look for, or q to quit: </w:t>
      </w:r>
      <w:r>
        <w:rPr>
          <w:rStyle w:val="pl-pds"/>
          <w:rFonts w:ascii="Consolas" w:hAnsi="Consolas" w:cs="Consolas"/>
          <w:color w:val="183691"/>
          <w:sz w:val="21"/>
          <w:szCs w:val="21"/>
        </w:rPr>
        <w:t>"</w:t>
      </w:r>
      <w:r>
        <w:rPr>
          <w:rFonts w:ascii="Consolas" w:hAnsi="Consolas" w:cs="Consolas"/>
          <w:color w:val="333333"/>
          <w:sz w:val="21"/>
          <w:szCs w:val="21"/>
        </w:rPr>
        <w:t>;</w:t>
      </w:r>
    </w:p>
    <w:p w:rsidR="00FA6CA0" w:rsidRDefault="00FA6CA0" w:rsidP="00FA6CA0">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string s;</w:t>
      </w:r>
    </w:p>
    <w:p w:rsidR="00FA6CA0" w:rsidRDefault="00FA6CA0" w:rsidP="00FA6CA0">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if</w:t>
      </w:r>
      <w:r>
        <w:rPr>
          <w:rFonts w:ascii="Consolas" w:hAnsi="Consolas" w:cs="Consolas"/>
          <w:color w:val="333333"/>
          <w:sz w:val="21"/>
          <w:szCs w:val="21"/>
        </w:rPr>
        <w:t xml:space="preserve"> (!(std::cin &gt;&gt; s) || s == </w:t>
      </w:r>
      <w:r>
        <w:rPr>
          <w:rStyle w:val="pl-pds"/>
          <w:rFonts w:ascii="Consolas" w:hAnsi="Consolas" w:cs="Consolas"/>
          <w:color w:val="183691"/>
          <w:sz w:val="21"/>
          <w:szCs w:val="21"/>
        </w:rPr>
        <w:t>"</w:t>
      </w:r>
      <w:r>
        <w:rPr>
          <w:rStyle w:val="pl-s"/>
          <w:rFonts w:ascii="Consolas" w:hAnsi="Consolas" w:cs="Consolas"/>
          <w:color w:val="183691"/>
          <w:sz w:val="21"/>
          <w:szCs w:val="21"/>
        </w:rPr>
        <w:t>q</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k"/>
          <w:rFonts w:ascii="Consolas" w:hAnsi="Consolas" w:cs="Consolas"/>
          <w:color w:val="A71D5D"/>
          <w:sz w:val="21"/>
          <w:szCs w:val="21"/>
        </w:rPr>
        <w:t>break</w:t>
      </w:r>
      <w:r>
        <w:rPr>
          <w:rFonts w:ascii="Consolas" w:hAnsi="Consolas" w:cs="Consolas"/>
          <w:color w:val="333333"/>
          <w:sz w:val="21"/>
          <w:szCs w:val="21"/>
        </w:rPr>
        <w:t>;</w:t>
      </w:r>
    </w:p>
    <w:p w:rsidR="00FA6CA0" w:rsidRDefault="00FA6CA0" w:rsidP="00FA6CA0">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1"/>
          <w:rFonts w:ascii="Consolas" w:hAnsi="Consolas" w:cs="Consolas"/>
          <w:color w:val="0086B3"/>
          <w:sz w:val="21"/>
          <w:szCs w:val="21"/>
        </w:rPr>
        <w:t>print</w:t>
      </w:r>
      <w:r>
        <w:rPr>
          <w:rFonts w:ascii="Consolas" w:hAnsi="Consolas" w:cs="Consolas"/>
          <w:color w:val="333333"/>
          <w:sz w:val="21"/>
          <w:szCs w:val="21"/>
        </w:rPr>
        <w:t>(std::cout, tq.</w:t>
      </w:r>
      <w:r>
        <w:rPr>
          <w:rStyle w:val="pl-c1"/>
          <w:rFonts w:ascii="Consolas" w:hAnsi="Consolas" w:cs="Consolas"/>
          <w:color w:val="0086B3"/>
          <w:sz w:val="21"/>
          <w:szCs w:val="21"/>
        </w:rPr>
        <w:t>query</w:t>
      </w:r>
      <w:r>
        <w:rPr>
          <w:rFonts w:ascii="Consolas" w:hAnsi="Consolas" w:cs="Consolas"/>
          <w:color w:val="333333"/>
          <w:sz w:val="21"/>
          <w:szCs w:val="21"/>
        </w:rPr>
        <w:t>(s)) &lt;&lt; std::endl;</w:t>
      </w:r>
    </w:p>
    <w:p w:rsidR="00FA6CA0" w:rsidRDefault="00FA6CA0" w:rsidP="00FA6CA0">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while</w:t>
      </w:r>
      <w:r>
        <w:rPr>
          <w:rFonts w:ascii="Consolas" w:hAnsi="Consolas" w:cs="Consolas"/>
          <w:color w:val="333333"/>
          <w:sz w:val="21"/>
          <w:szCs w:val="21"/>
        </w:rPr>
        <w:t xml:space="preserve"> ( </w:t>
      </w:r>
      <w:r>
        <w:rPr>
          <w:rStyle w:val="pl-c1"/>
          <w:rFonts w:ascii="Consolas" w:hAnsi="Consolas" w:cs="Consolas"/>
          <w:color w:val="0086B3"/>
          <w:sz w:val="21"/>
          <w:szCs w:val="21"/>
        </w:rPr>
        <w:t>true</w:t>
      </w:r>
      <w:r>
        <w:rPr>
          <w:rFonts w:ascii="Consolas" w:hAnsi="Consolas" w:cs="Consolas"/>
          <w:color w:val="333333"/>
          <w:sz w:val="21"/>
          <w:szCs w:val="21"/>
        </w:rPr>
        <w:t xml:space="preserve"> );</w:t>
      </w:r>
    </w:p>
    <w:p w:rsidR="00FA6CA0" w:rsidRDefault="00FA6CA0" w:rsidP="00FA6CA0">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 prefer the</w:t>
      </w:r>
      <w:r>
        <w:rPr>
          <w:rStyle w:val="apple-converted-space"/>
          <w:rFonts w:ascii="Helvetica" w:hAnsi="Helvetica" w:cs="Helvetica"/>
          <w:color w:val="333333"/>
        </w:rPr>
        <w:t> </w:t>
      </w:r>
      <w:r>
        <w:rPr>
          <w:rStyle w:val="HTML0"/>
          <w:rFonts w:ascii="Consolas" w:hAnsi="Consolas" w:cs="Consolas"/>
          <w:color w:val="333333"/>
          <w:sz w:val="21"/>
          <w:szCs w:val="21"/>
        </w:rPr>
        <w:t>do while</w:t>
      </w:r>
      <w:r>
        <w:rPr>
          <w:rFonts w:ascii="Helvetica" w:hAnsi="Helvetica" w:cs="Helvetica"/>
          <w:color w:val="333333"/>
        </w:rPr>
        <w:t>, cause the process according with our logic.</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12.30</w:t>
      </w:r>
      <w:r>
        <w:rPr>
          <w:rStyle w:val="apple-converted-space"/>
          <w:rFonts w:ascii="Helvetica" w:hAnsi="Helvetica" w:cs="Helvetica"/>
          <w:color w:val="333333"/>
          <w:sz w:val="42"/>
          <w:szCs w:val="42"/>
        </w:rPr>
        <w:t> </w:t>
      </w:r>
      <w:hyperlink r:id="rId281"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82" w:history="1">
        <w:r>
          <w:rPr>
            <w:rStyle w:val="a5"/>
            <w:rFonts w:ascii="Helvetica" w:hAnsi="Helvetica" w:cs="Helvetica"/>
            <w:color w:val="4183C4"/>
            <w:sz w:val="42"/>
            <w:szCs w:val="42"/>
          </w:rPr>
          <w:t>Implementation</w:t>
        </w:r>
      </w:hyperlink>
      <w:r>
        <w:rPr>
          <w:rFonts w:ascii="Helvetica" w:hAnsi="Helvetica" w:cs="Helvetica"/>
          <w:color w:val="333333"/>
          <w:sz w:val="42"/>
          <w:szCs w:val="42"/>
        </w:rPr>
        <w:t>|</w:t>
      </w:r>
      <w:hyperlink r:id="rId283" w:history="1">
        <w:r>
          <w:rPr>
            <w:rStyle w:val="a5"/>
            <w:rFonts w:ascii="Helvetica" w:hAnsi="Helvetica" w:cs="Helvetica"/>
            <w:color w:val="4183C4"/>
            <w:sz w:val="42"/>
            <w:szCs w:val="42"/>
          </w:rPr>
          <w:t>Test</w:t>
        </w:r>
      </w:hyperlink>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12.31:</w:t>
      </w:r>
    </w:p>
    <w:p w:rsidR="00FA6CA0" w:rsidRDefault="00FA6CA0" w:rsidP="00FA6CA0">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difference(s) would it make if we used a vector instead of a set to hold the line numbers? Which approach is better? Why?</w:t>
      </w:r>
    </w:p>
    <w:p w:rsidR="00FA6CA0" w:rsidRDefault="00FA6CA0" w:rsidP="00FA6CA0">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0"/>
          <w:rFonts w:ascii="Consolas" w:hAnsi="Consolas" w:cs="Consolas"/>
          <w:color w:val="333333"/>
          <w:sz w:val="21"/>
          <w:szCs w:val="21"/>
        </w:rPr>
        <w:t>vector</w:t>
      </w:r>
      <w:r>
        <w:rPr>
          <w:rStyle w:val="apple-converted-space"/>
          <w:rFonts w:ascii="Helvetica" w:hAnsi="Helvetica" w:cs="Helvetica"/>
          <w:color w:val="333333"/>
        </w:rPr>
        <w:t> </w:t>
      </w:r>
      <w:r>
        <w:rPr>
          <w:rFonts w:ascii="Helvetica" w:hAnsi="Helvetica" w:cs="Helvetica"/>
          <w:color w:val="333333"/>
        </w:rPr>
        <w:t>can not ensure no duplicates. Hence, in terms of this programme</w:t>
      </w:r>
      <w:r>
        <w:rPr>
          <w:rStyle w:val="apple-converted-space"/>
          <w:rFonts w:ascii="Helvetica" w:hAnsi="Helvetica" w:cs="Helvetica"/>
          <w:color w:val="333333"/>
        </w:rPr>
        <w:t> </w:t>
      </w:r>
      <w:r>
        <w:rPr>
          <w:rStyle w:val="HTML0"/>
          <w:rFonts w:ascii="Consolas" w:hAnsi="Consolas" w:cs="Consolas"/>
          <w:color w:val="333333"/>
          <w:sz w:val="21"/>
          <w:szCs w:val="21"/>
        </w:rPr>
        <w:t>set</w:t>
      </w:r>
      <w:r>
        <w:rPr>
          <w:rStyle w:val="apple-converted-space"/>
          <w:rFonts w:ascii="Helvetica" w:hAnsi="Helvetica" w:cs="Helvetica"/>
          <w:color w:val="333333"/>
        </w:rPr>
        <w:t> </w:t>
      </w:r>
      <w:r>
        <w:rPr>
          <w:rFonts w:ascii="Helvetica" w:hAnsi="Helvetica" w:cs="Helvetica"/>
          <w:color w:val="333333"/>
        </w:rPr>
        <w:t>is a better option.</w:t>
      </w:r>
    </w:p>
    <w:p w:rsidR="00FA6CA0" w:rsidRDefault="00FA6CA0" w:rsidP="00FA6CA0">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12.32</w:t>
      </w:r>
      <w:r>
        <w:rPr>
          <w:rStyle w:val="apple-converted-space"/>
          <w:rFonts w:ascii="Helvetica" w:hAnsi="Helvetica" w:cs="Helvetica"/>
          <w:color w:val="333333"/>
          <w:sz w:val="42"/>
          <w:szCs w:val="42"/>
        </w:rPr>
        <w:t> </w:t>
      </w:r>
      <w:hyperlink r:id="rId284"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85" w:history="1">
        <w:r>
          <w:rPr>
            <w:rStyle w:val="a5"/>
            <w:rFonts w:ascii="Helvetica" w:hAnsi="Helvetica" w:cs="Helvetica"/>
            <w:color w:val="4183C4"/>
            <w:sz w:val="42"/>
            <w:szCs w:val="42"/>
          </w:rPr>
          <w:t>Implementation</w:t>
        </w:r>
      </w:hyperlink>
    </w:p>
    <w:p w:rsidR="00FA6CA0" w:rsidRDefault="00FA6CA0" w:rsidP="00FA6CA0">
      <w:pPr>
        <w:pStyle w:val="2"/>
        <w:pBdr>
          <w:bottom w:val="single" w:sz="6" w:space="4" w:color="EEEEEE"/>
        </w:pBdr>
        <w:spacing w:before="240" w:beforeAutospacing="0"/>
        <w:rPr>
          <w:rFonts w:ascii="Helvetica" w:hAnsi="Helvetica" w:cs="Helvetica"/>
          <w:color w:val="333333"/>
          <w:sz w:val="42"/>
          <w:szCs w:val="42"/>
        </w:rPr>
      </w:pPr>
      <w:r>
        <w:rPr>
          <w:rFonts w:ascii="Helvetica" w:hAnsi="Helvetica" w:cs="Helvetica"/>
          <w:color w:val="333333"/>
          <w:sz w:val="42"/>
          <w:szCs w:val="42"/>
        </w:rPr>
        <w:t>Exercise 12.33</w:t>
      </w:r>
      <w:r>
        <w:rPr>
          <w:rStyle w:val="apple-converted-space"/>
          <w:rFonts w:ascii="Helvetica" w:hAnsi="Helvetica" w:cs="Helvetica"/>
          <w:color w:val="333333"/>
          <w:sz w:val="42"/>
          <w:szCs w:val="42"/>
        </w:rPr>
        <w:t> </w:t>
      </w:r>
      <w:hyperlink r:id="rId286" w:history="1">
        <w:r>
          <w:rPr>
            <w:rStyle w:val="a5"/>
            <w:rFonts w:ascii="Helvetica" w:hAnsi="Helvetica" w:cs="Helvetica"/>
            <w:color w:val="4183C4"/>
            <w:sz w:val="42"/>
            <w:szCs w:val="42"/>
          </w:rPr>
          <w:t>Header</w:t>
        </w:r>
      </w:hyperlink>
      <w:r>
        <w:rPr>
          <w:rFonts w:ascii="Helvetica" w:hAnsi="Helvetica" w:cs="Helvetica"/>
          <w:color w:val="333333"/>
          <w:sz w:val="42"/>
          <w:szCs w:val="42"/>
        </w:rPr>
        <w:t>|</w:t>
      </w:r>
      <w:hyperlink r:id="rId287" w:history="1">
        <w:r>
          <w:rPr>
            <w:rStyle w:val="a5"/>
            <w:rFonts w:ascii="Helvetica" w:hAnsi="Helvetica" w:cs="Helvetica"/>
            <w:color w:val="4183C4"/>
            <w:sz w:val="42"/>
            <w:szCs w:val="42"/>
          </w:rPr>
          <w:t>Implementation</w:t>
        </w:r>
      </w:hyperlink>
    </w:p>
    <w:p w:rsidR="00DD49C2" w:rsidRDefault="00DD49C2" w:rsidP="00DD49C2">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13. Copy Control</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copy constructor? When is it used?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copy constructor is a constructor which first parameter is a</w:t>
      </w:r>
      <w:r>
        <w:rPr>
          <w:rStyle w:val="apple-converted-space"/>
          <w:rFonts w:ascii="Helvetica" w:hAnsi="Helvetica" w:cs="Helvetica"/>
          <w:color w:val="333333"/>
        </w:rPr>
        <w:t> </w:t>
      </w:r>
      <w:r>
        <w:rPr>
          <w:rStyle w:val="a4"/>
          <w:rFonts w:ascii="Helvetica" w:hAnsi="Helvetica" w:cs="Helvetica"/>
          <w:color w:val="333333"/>
        </w:rPr>
        <w:t>reference</w:t>
      </w:r>
      <w:r>
        <w:rPr>
          <w:rStyle w:val="apple-converted-space"/>
          <w:rFonts w:ascii="Helvetica" w:hAnsi="Helvetica" w:cs="Helvetica"/>
          <w:color w:val="333333"/>
        </w:rPr>
        <w:t> </w:t>
      </w:r>
      <w:r>
        <w:rPr>
          <w:rFonts w:ascii="Helvetica" w:hAnsi="Helvetica" w:cs="Helvetica"/>
          <w:color w:val="333333"/>
        </w:rPr>
        <w:t>to the class type and any additional parameters have</w:t>
      </w:r>
      <w:r>
        <w:rPr>
          <w:rStyle w:val="apple-converted-space"/>
          <w:rFonts w:ascii="Helvetica" w:hAnsi="Helvetica" w:cs="Helvetica"/>
          <w:color w:val="333333"/>
        </w:rPr>
        <w:t> </w:t>
      </w:r>
      <w:r>
        <w:rPr>
          <w:rStyle w:val="a4"/>
          <w:rFonts w:ascii="Helvetica" w:hAnsi="Helvetica" w:cs="Helvetica"/>
          <w:color w:val="333333"/>
        </w:rPr>
        <w:t>default values</w:t>
      </w:r>
      <w:r>
        <w:rPr>
          <w:rFonts w:ascii="Helvetica" w:hAnsi="Helvetica" w:cs="Helvetica"/>
          <w:color w:val="333333"/>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When copy initialization happens and that copy initialization requires either the copy constructor or the move constructor.</w:t>
      </w:r>
    </w:p>
    <w:p w:rsidR="00DD49C2" w:rsidRDefault="00DD49C2" w:rsidP="00DD49C2">
      <w:pPr>
        <w:widowControl/>
        <w:numPr>
          <w:ilvl w:val="0"/>
          <w:numId w:val="29"/>
        </w:numPr>
        <w:spacing w:beforeAutospacing="1" w:afterAutospacing="1" w:line="384" w:lineRule="atLeast"/>
        <w:jc w:val="left"/>
        <w:rPr>
          <w:rFonts w:ascii="Helvetica" w:hAnsi="Helvetica" w:cs="Helvetica"/>
          <w:color w:val="333333"/>
        </w:rPr>
      </w:pPr>
      <w:r>
        <w:rPr>
          <w:rFonts w:ascii="Helvetica" w:hAnsi="Helvetica" w:cs="Helvetica"/>
          <w:color w:val="333333"/>
        </w:rPr>
        <w:t>Define variables using an</w:t>
      </w:r>
      <w:r>
        <w:rPr>
          <w:rStyle w:val="apple-converted-space"/>
          <w:rFonts w:ascii="Helvetica" w:hAnsi="Helvetica" w:cs="Helvetica"/>
          <w:color w:val="333333"/>
        </w:rPr>
        <w:t> </w:t>
      </w:r>
      <w:r>
        <w:rPr>
          <w:rStyle w:val="HTML0"/>
          <w:rFonts w:ascii="Consolas" w:hAnsi="Consolas" w:cs="Consolas"/>
          <w:color w:val="333333"/>
          <w:szCs w:val="21"/>
        </w:rPr>
        <w:t>=</w:t>
      </w:r>
    </w:p>
    <w:p w:rsidR="00DD49C2" w:rsidRDefault="00DD49C2" w:rsidP="00DD49C2">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Pass an object as an argument to a parameter of nonreference type</w:t>
      </w:r>
    </w:p>
    <w:p w:rsidR="00DD49C2" w:rsidRDefault="00DD49C2" w:rsidP="00DD49C2">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Return an object from a function that has a nonreference return type</w:t>
      </w:r>
    </w:p>
    <w:p w:rsidR="00DD49C2" w:rsidRDefault="00DD49C2" w:rsidP="00DD49C2">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Brace initialize the elements in an array or the members of an aggregate class</w:t>
      </w:r>
    </w:p>
    <w:p w:rsidR="00DD49C2" w:rsidRDefault="00DD49C2" w:rsidP="00DD49C2">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Some class types also use copy initialization for the objects they allocate.</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lastRenderedPageBreak/>
        <w:t>Explain why the following declaration is illegal:</w:t>
      </w:r>
    </w:p>
    <w:p w:rsidR="00DD49C2" w:rsidRDefault="00DD49C2" w:rsidP="00DD49C2">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Sales_data::Sales_data</w:t>
      </w:r>
      <w:r>
        <w:rPr>
          <w:rFonts w:ascii="Consolas" w:hAnsi="Consolas" w:cs="Consolas"/>
          <w:color w:val="777777"/>
          <w:sz w:val="21"/>
          <w:szCs w:val="21"/>
        </w:rPr>
        <w:t>(Sales_data rhs);</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If declaration like that, the call would never succeed to call the copy constructor,</w:t>
      </w:r>
      <w:r>
        <w:rPr>
          <w:rStyle w:val="apple-converted-space"/>
          <w:rFonts w:ascii="Helvetica" w:hAnsi="Helvetica" w:cs="Helvetica"/>
          <w:color w:val="333333"/>
        </w:rPr>
        <w:t> </w:t>
      </w:r>
      <w:r>
        <w:rPr>
          <w:rStyle w:val="HTML0"/>
          <w:rFonts w:ascii="Consolas" w:hAnsi="Consolas" w:cs="Consolas"/>
          <w:color w:val="333333"/>
          <w:sz w:val="21"/>
          <w:szCs w:val="21"/>
        </w:rPr>
        <w:t>Sales_data rhs</w:t>
      </w:r>
      <w:r>
        <w:rPr>
          <w:rStyle w:val="apple-converted-space"/>
          <w:rFonts w:ascii="Helvetica" w:hAnsi="Helvetica" w:cs="Helvetica"/>
          <w:color w:val="333333"/>
        </w:rPr>
        <w:t> </w:t>
      </w:r>
      <w:r>
        <w:rPr>
          <w:rFonts w:ascii="Helvetica" w:hAnsi="Helvetica" w:cs="Helvetica"/>
          <w:color w:val="333333"/>
        </w:rPr>
        <w:t>is an argument to a parameter, thus, we'd need to use the copy constructor to copy the argument, but to copy the argument, we'd need to call the copy constructor, and so on indefinitely.</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we copy a</w:t>
      </w:r>
      <w:r>
        <w:rPr>
          <w:rStyle w:val="apple-converted-space"/>
          <w:rFonts w:ascii="Helvetica" w:hAnsi="Helvetica" w:cs="Helvetica"/>
          <w:color w:val="777777"/>
        </w:rPr>
        <w:t> </w:t>
      </w:r>
      <w:r>
        <w:rPr>
          <w:rStyle w:val="HTML0"/>
          <w:rFonts w:ascii="Consolas" w:hAnsi="Consolas" w:cs="Consolas"/>
          <w:color w:val="777777"/>
          <w:sz w:val="21"/>
          <w:szCs w:val="21"/>
        </w:rPr>
        <w:t>StrBlob</w:t>
      </w:r>
      <w:r>
        <w:rPr>
          <w:rFonts w:ascii="Helvetica" w:hAnsi="Helvetica" w:cs="Helvetica"/>
          <w:color w:val="777777"/>
        </w:rPr>
        <w:t>? What about</w:t>
      </w:r>
      <w:r>
        <w:rPr>
          <w:rStyle w:val="apple-converted-space"/>
          <w:rFonts w:ascii="Helvetica" w:hAnsi="Helvetica" w:cs="Helvetica"/>
          <w:color w:val="777777"/>
        </w:rPr>
        <w:t> </w:t>
      </w:r>
      <w:r>
        <w:rPr>
          <w:rStyle w:val="HTML0"/>
          <w:rFonts w:ascii="Consolas" w:hAnsi="Consolas" w:cs="Consolas"/>
          <w:color w:val="777777"/>
          <w:sz w:val="21"/>
          <w:szCs w:val="21"/>
        </w:rPr>
        <w:t>StrBlobPtrs</w:t>
      </w:r>
      <w:r>
        <w:rPr>
          <w:rFonts w:ascii="Helvetica" w:hAnsi="Helvetica" w:cs="Helvetica"/>
          <w:color w:val="777777"/>
        </w:rPr>
        <w:t>?</w:t>
      </w:r>
    </w:p>
    <w:p w:rsidR="00DD49C2" w:rsidRDefault="00DD49C2" w:rsidP="00DD49C2">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added a public member function to StrBlob and StrBlobPrts</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long</w:t>
      </w:r>
      <w:r>
        <w:rPr>
          <w:rFonts w:ascii="Consolas" w:hAnsi="Consolas" w:cs="Consolas"/>
          <w:color w:val="333333"/>
          <w:sz w:val="21"/>
          <w:szCs w:val="21"/>
        </w:rPr>
        <w:t xml:space="preserve"> </w:t>
      </w:r>
      <w:r>
        <w:rPr>
          <w:rStyle w:val="pl-en"/>
          <w:rFonts w:ascii="Consolas" w:hAnsi="Consolas" w:cs="Consolas"/>
          <w:color w:val="795DA3"/>
          <w:sz w:val="21"/>
          <w:szCs w:val="21"/>
        </w:rPr>
        <w:t>count</w:t>
      </w:r>
      <w:r>
        <w:rPr>
          <w:rFonts w:ascii="Consolas" w:hAnsi="Consolas" w:cs="Consolas"/>
          <w:color w:val="333333"/>
          <w:sz w:val="21"/>
          <w:szCs w:val="21"/>
        </w:rPr>
        <w:t>() {</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data.</w:t>
      </w:r>
      <w:r>
        <w:rPr>
          <w:rStyle w:val="pl-c1"/>
          <w:rFonts w:ascii="Consolas" w:hAnsi="Consolas" w:cs="Consolas"/>
          <w:color w:val="0086B3"/>
          <w:sz w:val="21"/>
          <w:szCs w:val="21"/>
        </w:rPr>
        <w:t>use_count</w:t>
      </w:r>
      <w:r>
        <w:rPr>
          <w:rFonts w:ascii="Consolas" w:hAnsi="Consolas" w:cs="Consolas"/>
          <w:color w:val="333333"/>
          <w:sz w:val="21"/>
          <w:szCs w:val="21"/>
        </w:rPr>
        <w:t xml:space="preserve">(); </w:t>
      </w:r>
      <w:r>
        <w:rPr>
          <w:rStyle w:val="pl-c"/>
          <w:rFonts w:ascii="Consolas" w:hAnsi="Consolas" w:cs="Consolas"/>
          <w:color w:val="969896"/>
          <w:sz w:val="21"/>
          <w:szCs w:val="21"/>
        </w:rPr>
        <w:t>// and wptr.use_count();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p>
    <w:p w:rsidR="00DD49C2" w:rsidRDefault="00DD49C2" w:rsidP="00DD49C2">
      <w:pPr>
        <w:pStyle w:val="HTML"/>
        <w:shd w:val="clear" w:color="auto" w:fill="F7F7F7"/>
        <w:rPr>
          <w:rFonts w:ascii="Consolas" w:hAnsi="Consolas" w:cs="Consolas"/>
          <w:color w:val="333333"/>
          <w:sz w:val="21"/>
          <w:szCs w:val="21"/>
        </w:rPr>
      </w:pPr>
      <w:r>
        <w:rPr>
          <w:rStyle w:val="pl-c"/>
          <w:rFonts w:ascii="Consolas" w:hAnsi="Consolas" w:cs="Consolas"/>
          <w:color w:val="969896"/>
          <w:sz w:val="21"/>
          <w:szCs w:val="21"/>
        </w:rPr>
        <w:t>// test codes in main()</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StrBlob </w:t>
      </w:r>
      <w:r>
        <w:rPr>
          <w:rStyle w:val="pl-en"/>
          <w:rFonts w:ascii="Consolas" w:hAnsi="Consolas" w:cs="Consolas"/>
          <w:color w:val="795DA3"/>
          <w:sz w:val="21"/>
          <w:szCs w:val="21"/>
        </w:rPr>
        <w:t>str</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hello</w:t>
      </w:r>
      <w:r>
        <w:rPr>
          <w:rStyle w:val="pl-pds"/>
          <w:rFonts w:ascii="Consolas" w:hAnsi="Consolas" w:cs="Consolas"/>
          <w:color w:val="183691"/>
          <w:sz w:val="21"/>
          <w:szCs w:val="21"/>
        </w:rPr>
        <w:t>"</w:t>
      </w:r>
      <w:r>
        <w:rPr>
          <w:rFonts w:ascii="Consolas" w:hAnsi="Consolas" w:cs="Consolas"/>
          <w:color w:val="333333"/>
          <w:sz w:val="21"/>
          <w:szCs w:val="21"/>
        </w:rPr>
        <w:t xml:space="preserve">, </w:t>
      </w:r>
      <w:r>
        <w:rPr>
          <w:rStyle w:val="pl-pds"/>
          <w:rFonts w:ascii="Consolas" w:hAnsi="Consolas" w:cs="Consolas"/>
          <w:color w:val="183691"/>
          <w:sz w:val="21"/>
          <w:szCs w:val="21"/>
        </w:rPr>
        <w:t>"</w:t>
      </w:r>
      <w:r>
        <w:rPr>
          <w:rStyle w:val="pl-s"/>
          <w:rFonts w:ascii="Consolas" w:hAnsi="Consolas" w:cs="Consolas"/>
          <w:color w:val="183691"/>
          <w:sz w:val="21"/>
          <w:szCs w:val="21"/>
        </w:rPr>
        <w:t>world</w:t>
      </w:r>
      <w:r>
        <w:rPr>
          <w:rStyle w:val="pl-pds"/>
          <w:rFonts w:ascii="Consolas" w:hAnsi="Consolas" w:cs="Consolas"/>
          <w:color w:val="183691"/>
          <w:sz w:val="21"/>
          <w:szCs w:val="21"/>
        </w:rPr>
        <w:t>"</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before: </w:t>
      </w:r>
      <w:r>
        <w:rPr>
          <w:rStyle w:val="pl-pds"/>
          <w:rFonts w:ascii="Consolas" w:hAnsi="Consolas" w:cs="Consolas"/>
          <w:color w:val="183691"/>
          <w:sz w:val="21"/>
          <w:szCs w:val="21"/>
        </w:rPr>
        <w:t>"</w:t>
      </w:r>
      <w:r>
        <w:rPr>
          <w:rFonts w:ascii="Consolas" w:hAnsi="Consolas" w:cs="Consolas"/>
          <w:color w:val="333333"/>
          <w:sz w:val="21"/>
          <w:szCs w:val="21"/>
        </w:rPr>
        <w:t xml:space="preserve"> &lt;&lt; str.count() &lt;&lt; std::endl; </w:t>
      </w:r>
      <w:r>
        <w:rPr>
          <w:rStyle w:val="pl-c"/>
          <w:rFonts w:ascii="Consolas" w:hAnsi="Consolas" w:cs="Consolas"/>
          <w:color w:val="969896"/>
          <w:sz w:val="21"/>
          <w:szCs w:val="21"/>
        </w:rPr>
        <w:t>// 1</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StrBlob </w:t>
      </w:r>
      <w:r>
        <w:rPr>
          <w:rStyle w:val="pl-en"/>
          <w:rFonts w:ascii="Consolas" w:hAnsi="Consolas" w:cs="Consolas"/>
          <w:color w:val="795DA3"/>
          <w:sz w:val="21"/>
          <w:szCs w:val="21"/>
        </w:rPr>
        <w:t>str_cp</w:t>
      </w:r>
      <w:r>
        <w:rPr>
          <w:rFonts w:ascii="Consolas" w:hAnsi="Consolas" w:cs="Consolas"/>
          <w:color w:val="333333"/>
          <w:sz w:val="21"/>
          <w:szCs w:val="21"/>
        </w:rPr>
        <w:t>(str);</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after: </w:t>
      </w:r>
      <w:r>
        <w:rPr>
          <w:rStyle w:val="pl-pds"/>
          <w:rFonts w:ascii="Consolas" w:hAnsi="Consolas" w:cs="Consolas"/>
          <w:color w:val="183691"/>
          <w:sz w:val="21"/>
          <w:szCs w:val="21"/>
        </w:rPr>
        <w:t>"</w:t>
      </w:r>
      <w:r>
        <w:rPr>
          <w:rFonts w:ascii="Consolas" w:hAnsi="Consolas" w:cs="Consolas"/>
          <w:color w:val="333333"/>
          <w:sz w:val="21"/>
          <w:szCs w:val="21"/>
        </w:rPr>
        <w:t xml:space="preserve"> &lt;&lt; str.count() &lt;&lt; std::endl;  </w:t>
      </w:r>
      <w:r>
        <w:rPr>
          <w:rStyle w:val="pl-c"/>
          <w:rFonts w:ascii="Consolas" w:hAnsi="Consolas" w:cs="Consolas"/>
          <w:color w:val="969896"/>
          <w:sz w:val="21"/>
          <w:szCs w:val="21"/>
        </w:rPr>
        <w:t>// 2</w:t>
      </w:r>
    </w:p>
    <w:p w:rsidR="00DD49C2" w:rsidRDefault="00DD49C2" w:rsidP="00DD49C2">
      <w:pPr>
        <w:pStyle w:val="HTML"/>
        <w:shd w:val="clear" w:color="auto" w:fill="F7F7F7"/>
        <w:rPr>
          <w:rFonts w:ascii="Consolas" w:hAnsi="Consolas" w:cs="Consolas"/>
          <w:color w:val="333333"/>
          <w:sz w:val="21"/>
          <w:szCs w:val="21"/>
        </w:rPr>
      </w:pP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ConstStrBlobPtr </w:t>
      </w:r>
      <w:r>
        <w:rPr>
          <w:rStyle w:val="pl-en"/>
          <w:rFonts w:ascii="Consolas" w:hAnsi="Consolas" w:cs="Consolas"/>
          <w:color w:val="795DA3"/>
          <w:sz w:val="21"/>
          <w:szCs w:val="21"/>
        </w:rPr>
        <w:t>p</w:t>
      </w:r>
      <w:r>
        <w:rPr>
          <w:rFonts w:ascii="Consolas" w:hAnsi="Consolas" w:cs="Consolas"/>
          <w:color w:val="333333"/>
          <w:sz w:val="21"/>
          <w:szCs w:val="21"/>
        </w:rPr>
        <w:t>(str);</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before: </w:t>
      </w:r>
      <w:r>
        <w:rPr>
          <w:rStyle w:val="pl-pds"/>
          <w:rFonts w:ascii="Consolas" w:hAnsi="Consolas" w:cs="Consolas"/>
          <w:color w:val="183691"/>
          <w:sz w:val="21"/>
          <w:szCs w:val="21"/>
        </w:rPr>
        <w:t>"</w:t>
      </w:r>
      <w:r>
        <w:rPr>
          <w:rFonts w:ascii="Consolas" w:hAnsi="Consolas" w:cs="Consolas"/>
          <w:color w:val="333333"/>
          <w:sz w:val="21"/>
          <w:szCs w:val="21"/>
        </w:rPr>
        <w:t xml:space="preserve"> &lt;&lt; p.count() &lt;&lt; std::endl; </w:t>
      </w:r>
      <w:r>
        <w:rPr>
          <w:rStyle w:val="pl-c"/>
          <w:rFonts w:ascii="Consolas" w:hAnsi="Consolas" w:cs="Consolas"/>
          <w:color w:val="969896"/>
          <w:sz w:val="21"/>
          <w:szCs w:val="21"/>
        </w:rPr>
        <w:t>// 2</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ConstStrBlobPtr </w:t>
      </w:r>
      <w:r>
        <w:rPr>
          <w:rStyle w:val="pl-en"/>
          <w:rFonts w:ascii="Consolas" w:hAnsi="Consolas" w:cs="Consolas"/>
          <w:color w:val="795DA3"/>
          <w:sz w:val="21"/>
          <w:szCs w:val="21"/>
        </w:rPr>
        <w:t>p_cp</w:t>
      </w:r>
      <w:r>
        <w:rPr>
          <w:rFonts w:ascii="Consolas" w:hAnsi="Consolas" w:cs="Consolas"/>
          <w:color w:val="333333"/>
          <w:sz w:val="21"/>
          <w:szCs w:val="21"/>
        </w:rPr>
        <w:t>(p);</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pl-pds"/>
          <w:rFonts w:ascii="Consolas" w:hAnsi="Consolas" w:cs="Consolas"/>
          <w:color w:val="183691"/>
          <w:sz w:val="21"/>
          <w:szCs w:val="21"/>
        </w:rPr>
        <w:t>"</w:t>
      </w:r>
      <w:r>
        <w:rPr>
          <w:rStyle w:val="pl-s"/>
          <w:rFonts w:ascii="Consolas" w:hAnsi="Consolas" w:cs="Consolas"/>
          <w:color w:val="183691"/>
          <w:sz w:val="21"/>
          <w:szCs w:val="21"/>
        </w:rPr>
        <w:t xml:space="preserve">after: </w:t>
      </w:r>
      <w:r>
        <w:rPr>
          <w:rStyle w:val="pl-pds"/>
          <w:rFonts w:ascii="Consolas" w:hAnsi="Consolas" w:cs="Consolas"/>
          <w:color w:val="183691"/>
          <w:sz w:val="21"/>
          <w:szCs w:val="21"/>
        </w:rPr>
        <w:t>"</w:t>
      </w:r>
      <w:r>
        <w:rPr>
          <w:rFonts w:ascii="Consolas" w:hAnsi="Consolas" w:cs="Consolas"/>
          <w:color w:val="333333"/>
          <w:sz w:val="21"/>
          <w:szCs w:val="21"/>
        </w:rPr>
        <w:t xml:space="preserve"> &lt;&lt; p.count() &lt;&lt; std::endl; </w:t>
      </w:r>
      <w:r>
        <w:rPr>
          <w:rStyle w:val="pl-c"/>
          <w:rFonts w:ascii="Consolas" w:hAnsi="Consolas" w:cs="Consolas"/>
          <w:color w:val="969896"/>
          <w:sz w:val="21"/>
          <w:szCs w:val="21"/>
        </w:rPr>
        <w:t>// 2</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when we copy a</w:t>
      </w:r>
      <w:r>
        <w:rPr>
          <w:rStyle w:val="apple-converted-space"/>
          <w:rFonts w:ascii="Helvetica" w:hAnsi="Helvetica" w:cs="Helvetica"/>
          <w:color w:val="333333"/>
        </w:rPr>
        <w:t> </w:t>
      </w:r>
      <w:r>
        <w:rPr>
          <w:rStyle w:val="HTML0"/>
          <w:rFonts w:ascii="Consolas" w:hAnsi="Consolas" w:cs="Consolas"/>
          <w:color w:val="333333"/>
          <w:sz w:val="21"/>
          <w:szCs w:val="21"/>
        </w:rPr>
        <w:t>StrBlob</w:t>
      </w:r>
      <w:r>
        <w:rPr>
          <w:rFonts w:ascii="Helvetica" w:hAnsi="Helvetica" w:cs="Helvetica"/>
          <w:color w:val="333333"/>
        </w:rPr>
        <w:t>, the</w:t>
      </w:r>
      <w:r>
        <w:rPr>
          <w:rStyle w:val="apple-converted-space"/>
          <w:rFonts w:ascii="Helvetica" w:hAnsi="Helvetica" w:cs="Helvetica"/>
          <w:color w:val="333333"/>
        </w:rPr>
        <w:t> </w:t>
      </w:r>
      <w:r>
        <w:rPr>
          <w:rStyle w:val="HTML0"/>
          <w:rFonts w:ascii="Consolas" w:hAnsi="Consolas" w:cs="Consolas"/>
          <w:color w:val="333333"/>
          <w:sz w:val="21"/>
          <w:szCs w:val="21"/>
        </w:rPr>
        <w:t>shared_ptr</w:t>
      </w:r>
      <w:r>
        <w:rPr>
          <w:rStyle w:val="apple-converted-space"/>
          <w:rFonts w:ascii="Helvetica" w:hAnsi="Helvetica" w:cs="Helvetica"/>
          <w:color w:val="333333"/>
        </w:rPr>
        <w:t> </w:t>
      </w:r>
      <w:r>
        <w:rPr>
          <w:rFonts w:ascii="Helvetica" w:hAnsi="Helvetica" w:cs="Helvetica"/>
          <w:color w:val="333333"/>
        </w:rPr>
        <w:t>member's use_count add one.</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when we copy a</w:t>
      </w:r>
      <w:r>
        <w:rPr>
          <w:rStyle w:val="apple-converted-space"/>
          <w:rFonts w:ascii="Helvetica" w:hAnsi="Helvetica" w:cs="Helvetica"/>
          <w:color w:val="333333"/>
        </w:rPr>
        <w:t> </w:t>
      </w:r>
      <w:r>
        <w:rPr>
          <w:rStyle w:val="HTML0"/>
          <w:rFonts w:ascii="Consolas" w:hAnsi="Consolas" w:cs="Consolas"/>
          <w:color w:val="333333"/>
          <w:sz w:val="21"/>
          <w:szCs w:val="21"/>
        </w:rPr>
        <w:t>StrBlobPrts</w:t>
      </w:r>
      <w:r>
        <w:rPr>
          <w:rFonts w:ascii="Helvetica" w:hAnsi="Helvetica" w:cs="Helvetica"/>
          <w:color w:val="333333"/>
        </w:rPr>
        <w:t>, the</w:t>
      </w:r>
      <w:r>
        <w:rPr>
          <w:rStyle w:val="apple-converted-space"/>
          <w:rFonts w:ascii="Helvetica" w:hAnsi="Helvetica" w:cs="Helvetica"/>
          <w:color w:val="333333"/>
        </w:rPr>
        <w:t> </w:t>
      </w:r>
      <w:r>
        <w:rPr>
          <w:rStyle w:val="HTML0"/>
          <w:rFonts w:ascii="Consolas" w:hAnsi="Consolas" w:cs="Consolas"/>
          <w:color w:val="333333"/>
          <w:sz w:val="21"/>
          <w:szCs w:val="21"/>
        </w:rPr>
        <w:t>weak_ptr</w:t>
      </w:r>
      <w:r>
        <w:rPr>
          <w:rStyle w:val="apple-converted-space"/>
          <w:rFonts w:ascii="Helvetica" w:hAnsi="Helvetica" w:cs="Helvetica"/>
          <w:color w:val="333333"/>
        </w:rPr>
        <w:t> </w:t>
      </w:r>
      <w:r>
        <w:rPr>
          <w:rFonts w:ascii="Helvetica" w:hAnsi="Helvetica" w:cs="Helvetica"/>
          <w:color w:val="333333"/>
        </w:rPr>
        <w:t>member's use_count isn't changed.(cause the count belongs to</w:t>
      </w:r>
      <w:r>
        <w:rPr>
          <w:rStyle w:val="HTML0"/>
          <w:rFonts w:ascii="Consolas" w:hAnsi="Consolas" w:cs="Consolas"/>
          <w:color w:val="333333"/>
          <w:sz w:val="21"/>
          <w:szCs w:val="21"/>
        </w:rPr>
        <w:t>shared_ptr</w:t>
      </w:r>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Assuming Point is a class type with a public copy constructor, identify each use of the copy constructor in this program fragment:</w:t>
      </w:r>
    </w:p>
    <w:p w:rsidR="00DD49C2" w:rsidRDefault="00DD49C2" w:rsidP="00DD49C2">
      <w:pPr>
        <w:pStyle w:val="HTML"/>
        <w:shd w:val="clear" w:color="auto" w:fill="F7F7F7"/>
        <w:rPr>
          <w:rFonts w:ascii="Consolas" w:hAnsi="Consolas" w:cs="Consolas"/>
          <w:color w:val="777777"/>
          <w:sz w:val="21"/>
          <w:szCs w:val="21"/>
        </w:rPr>
      </w:pPr>
      <w:r>
        <w:rPr>
          <w:rStyle w:val="pl-c1"/>
          <w:rFonts w:ascii="Consolas" w:hAnsi="Consolas" w:cs="Consolas"/>
          <w:color w:val="0086B3"/>
          <w:sz w:val="21"/>
          <w:szCs w:val="21"/>
        </w:rPr>
        <w:t>Point</w:t>
      </w:r>
      <w:r>
        <w:rPr>
          <w:rFonts w:ascii="Consolas" w:hAnsi="Consolas" w:cs="Consolas"/>
          <w:color w:val="777777"/>
          <w:sz w:val="21"/>
          <w:szCs w:val="21"/>
        </w:rPr>
        <w:t xml:space="preserve"> global;</w:t>
      </w:r>
    </w:p>
    <w:p w:rsidR="00DD49C2" w:rsidRDefault="00DD49C2" w:rsidP="00DD49C2">
      <w:pPr>
        <w:pStyle w:val="HTML"/>
        <w:shd w:val="clear" w:color="auto" w:fill="F7F7F7"/>
        <w:rPr>
          <w:rFonts w:ascii="Consolas" w:hAnsi="Consolas" w:cs="Consolas"/>
          <w:color w:val="777777"/>
          <w:sz w:val="21"/>
          <w:szCs w:val="21"/>
        </w:rPr>
      </w:pPr>
      <w:r>
        <w:rPr>
          <w:rStyle w:val="pl-c1"/>
          <w:rFonts w:ascii="Consolas" w:hAnsi="Consolas" w:cs="Consolas"/>
          <w:color w:val="0086B3"/>
          <w:sz w:val="21"/>
          <w:szCs w:val="21"/>
        </w:rPr>
        <w:t>Point</w:t>
      </w:r>
      <w:r>
        <w:rPr>
          <w:rFonts w:ascii="Consolas" w:hAnsi="Consolas" w:cs="Consolas"/>
          <w:color w:val="777777"/>
          <w:sz w:val="21"/>
          <w:szCs w:val="21"/>
        </w:rPr>
        <w:t xml:space="preserve"> </w:t>
      </w:r>
      <w:r>
        <w:rPr>
          <w:rStyle w:val="pl-en"/>
          <w:rFonts w:ascii="Consolas" w:hAnsi="Consolas" w:cs="Consolas"/>
          <w:color w:val="795DA3"/>
          <w:sz w:val="21"/>
          <w:szCs w:val="21"/>
        </w:rPr>
        <w:t>foo_bar</w:t>
      </w:r>
      <w:r>
        <w:rPr>
          <w:rFonts w:ascii="Consolas" w:hAnsi="Consolas" w:cs="Consolas"/>
          <w:color w:val="777777"/>
          <w:sz w:val="21"/>
          <w:szCs w:val="21"/>
        </w:rPr>
        <w:t>(</w:t>
      </w:r>
      <w:r>
        <w:rPr>
          <w:rStyle w:val="pl-c1"/>
          <w:rFonts w:ascii="Consolas" w:hAnsi="Consolas" w:cs="Consolas"/>
          <w:color w:val="0086B3"/>
          <w:sz w:val="21"/>
          <w:szCs w:val="21"/>
        </w:rPr>
        <w:t>Point</w:t>
      </w:r>
      <w:r>
        <w:rPr>
          <w:rFonts w:ascii="Consolas" w:hAnsi="Consolas" w:cs="Consolas"/>
          <w:color w:val="777777"/>
          <w:sz w:val="21"/>
          <w:szCs w:val="21"/>
        </w:rPr>
        <w:t xml:space="preserve"> arg) </w:t>
      </w:r>
      <w:r>
        <w:rPr>
          <w:rStyle w:val="pl-c"/>
          <w:rFonts w:ascii="Consolas" w:hAnsi="Consolas" w:cs="Consolas"/>
          <w:color w:val="969896"/>
          <w:sz w:val="21"/>
          <w:szCs w:val="21"/>
        </w:rPr>
        <w:t>// 1</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1"/>
          <w:rFonts w:ascii="Consolas" w:hAnsi="Consolas" w:cs="Consolas"/>
          <w:color w:val="0086B3"/>
          <w:sz w:val="21"/>
          <w:szCs w:val="21"/>
        </w:rPr>
        <w:t>Point</w:t>
      </w:r>
      <w:r>
        <w:rPr>
          <w:rFonts w:ascii="Consolas" w:hAnsi="Consolas" w:cs="Consolas"/>
          <w:color w:val="777777"/>
          <w:sz w:val="21"/>
          <w:szCs w:val="21"/>
        </w:rPr>
        <w:t xml:space="preserve"> local = arg, *heap = </w:t>
      </w:r>
      <w:r>
        <w:rPr>
          <w:rStyle w:val="pl-k"/>
          <w:rFonts w:ascii="Consolas" w:hAnsi="Consolas" w:cs="Consolas"/>
          <w:color w:val="A71D5D"/>
          <w:sz w:val="21"/>
          <w:szCs w:val="21"/>
        </w:rPr>
        <w:t>new</w:t>
      </w:r>
      <w:r>
        <w:rPr>
          <w:rFonts w:ascii="Consolas" w:hAnsi="Consolas" w:cs="Consolas"/>
          <w:color w:val="777777"/>
          <w:sz w:val="21"/>
          <w:szCs w:val="21"/>
        </w:rPr>
        <w:t xml:space="preserve"> </w:t>
      </w:r>
      <w:r>
        <w:rPr>
          <w:rStyle w:val="pl-c1"/>
          <w:rFonts w:ascii="Consolas" w:hAnsi="Consolas" w:cs="Consolas"/>
          <w:color w:val="0086B3"/>
          <w:sz w:val="21"/>
          <w:szCs w:val="21"/>
        </w:rPr>
        <w:t>Point</w:t>
      </w:r>
      <w:r>
        <w:rPr>
          <w:rFonts w:ascii="Consolas" w:hAnsi="Consolas" w:cs="Consolas"/>
          <w:color w:val="777777"/>
          <w:sz w:val="21"/>
          <w:szCs w:val="21"/>
        </w:rPr>
        <w:t xml:space="preserve">(global); </w:t>
      </w:r>
      <w:r>
        <w:rPr>
          <w:rStyle w:val="pl-c"/>
          <w:rFonts w:ascii="Consolas" w:hAnsi="Consolas" w:cs="Consolas"/>
          <w:color w:val="969896"/>
          <w:sz w:val="21"/>
          <w:szCs w:val="21"/>
        </w:rPr>
        <w:t>// 2, 3</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*heap = local;</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1"/>
          <w:rFonts w:ascii="Consolas" w:hAnsi="Consolas" w:cs="Consolas"/>
          <w:color w:val="0086B3"/>
          <w:sz w:val="21"/>
          <w:szCs w:val="21"/>
        </w:rPr>
        <w:t>Point</w:t>
      </w:r>
      <w:r>
        <w:rPr>
          <w:rFonts w:ascii="Consolas" w:hAnsi="Consolas" w:cs="Consolas"/>
          <w:color w:val="777777"/>
          <w:sz w:val="21"/>
          <w:szCs w:val="21"/>
        </w:rPr>
        <w:t xml:space="preserve"> pa[ </w:t>
      </w:r>
      <w:r>
        <w:rPr>
          <w:rStyle w:val="pl-c1"/>
          <w:rFonts w:ascii="Consolas" w:hAnsi="Consolas" w:cs="Consolas"/>
          <w:color w:val="0086B3"/>
          <w:sz w:val="21"/>
          <w:szCs w:val="21"/>
        </w:rPr>
        <w:t>4</w:t>
      </w:r>
      <w:r>
        <w:rPr>
          <w:rFonts w:ascii="Consolas" w:hAnsi="Consolas" w:cs="Consolas"/>
          <w:color w:val="777777"/>
          <w:sz w:val="21"/>
          <w:szCs w:val="21"/>
        </w:rPr>
        <w:t xml:space="preserve"> ] = { local, *heap }; </w:t>
      </w:r>
      <w:r>
        <w:rPr>
          <w:rStyle w:val="pl-c"/>
          <w:rFonts w:ascii="Consolas" w:hAnsi="Consolas" w:cs="Consolas"/>
          <w:color w:val="969896"/>
          <w:sz w:val="21"/>
          <w:szCs w:val="21"/>
        </w:rPr>
        <w:t>// 4, 5</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*heap; </w:t>
      </w:r>
      <w:r>
        <w:rPr>
          <w:rStyle w:val="pl-c"/>
          <w:rFonts w:ascii="Consolas" w:hAnsi="Consolas" w:cs="Consolas"/>
          <w:color w:val="969896"/>
          <w:sz w:val="21"/>
          <w:szCs w:val="21"/>
        </w:rPr>
        <w:t>// 6</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88" w:history="1">
        <w:r>
          <w:rPr>
            <w:rStyle w:val="a5"/>
            <w:rFonts w:ascii="Helvetica" w:hAnsi="Helvetica" w:cs="Helvetica"/>
            <w:color w:val="4183C4"/>
            <w:sz w:val="42"/>
            <w:szCs w:val="42"/>
          </w:rPr>
          <w:t>Exercise 13.5</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copy-assignment operator? When is this operator used? What does the synthesized copy-assignment operator do? When is it synthesized?</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copy-assignment operator is function named</w:t>
      </w:r>
      <w:r>
        <w:rPr>
          <w:rStyle w:val="apple-converted-space"/>
          <w:rFonts w:ascii="Helvetica" w:hAnsi="Helvetica" w:cs="Helvetica"/>
          <w:color w:val="333333"/>
        </w:rPr>
        <w:t> </w:t>
      </w:r>
      <w:r>
        <w:rPr>
          <w:rStyle w:val="HTML0"/>
          <w:rFonts w:ascii="Consolas" w:hAnsi="Consolas" w:cs="Consolas"/>
          <w:color w:val="333333"/>
          <w:sz w:val="21"/>
          <w:szCs w:val="21"/>
        </w:rPr>
        <w:t>operator=</w:t>
      </w:r>
      <w:r>
        <w:rPr>
          <w:rFonts w:ascii="Helvetica" w:hAnsi="Helvetica" w:cs="Helvetica"/>
          <w:color w:val="333333"/>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This operator is used when assignment occurred.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synthesized copy-assignment operator assigns each nonstatic member of the right-hand object to corresponding member of the left-hand object using the copy-assignment operator for the type of that 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It is synthesized when the class does not define its own.</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we assign one StrBlob to another? What about StrBlobPtrs?</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In both cases, shallow copy will happen. All pointers point to the same address. The</w:t>
      </w:r>
      <w:r>
        <w:rPr>
          <w:rStyle w:val="apple-converted-space"/>
          <w:rFonts w:ascii="Helvetica" w:hAnsi="Helvetica" w:cs="Helvetica"/>
          <w:color w:val="333333"/>
        </w:rPr>
        <w:t> </w:t>
      </w:r>
      <w:r>
        <w:rPr>
          <w:rStyle w:val="HTML0"/>
          <w:rFonts w:ascii="Consolas" w:hAnsi="Consolas" w:cs="Consolas"/>
          <w:color w:val="333333"/>
          <w:sz w:val="21"/>
          <w:szCs w:val="21"/>
        </w:rPr>
        <w:t>use_count</w:t>
      </w:r>
      <w:r>
        <w:rPr>
          <w:rStyle w:val="apple-converted-space"/>
          <w:rFonts w:ascii="Helvetica" w:hAnsi="Helvetica" w:cs="Helvetica"/>
          <w:color w:val="333333"/>
        </w:rPr>
        <w:t> </w:t>
      </w:r>
      <w:r>
        <w:rPr>
          <w:rFonts w:ascii="Helvetica" w:hAnsi="Helvetica" w:cs="Helvetica"/>
          <w:color w:val="333333"/>
        </w:rPr>
        <w:t>changed the same as 13.3.</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89" w:history="1">
        <w:r>
          <w:rPr>
            <w:rStyle w:val="a5"/>
            <w:rFonts w:ascii="Helvetica" w:hAnsi="Helvetica" w:cs="Helvetica"/>
            <w:color w:val="4183C4"/>
            <w:sz w:val="42"/>
            <w:szCs w:val="42"/>
          </w:rPr>
          <w:t>Exercise 13.8</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is a destructor? What does the synthesized destructor do? When is a destructor synthesized?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destructor is a member function with the name of the class prefixed by a tilde(~).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As with the copy constructor and the copy-assignment operator, for some classes, the synthesized destructor is defined to disallow objects of the type </w:t>
      </w:r>
      <w:r>
        <w:rPr>
          <w:rFonts w:ascii="Helvetica" w:hAnsi="Helvetica" w:cs="Helvetica"/>
          <w:color w:val="333333"/>
        </w:rPr>
        <w:lastRenderedPageBreak/>
        <w:t>from being destoryed. Otherwise, the synthesized destructor has an empty function body.</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compiler defines a synthesized destructor for any class that does not define its own destructor.</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a StrBlob object is destroyed? What about a StrBlobPtr?</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When a</w:t>
      </w:r>
      <w:r>
        <w:rPr>
          <w:rStyle w:val="apple-converted-space"/>
          <w:rFonts w:ascii="Helvetica" w:hAnsi="Helvetica" w:cs="Helvetica"/>
          <w:color w:val="333333"/>
        </w:rPr>
        <w:t> </w:t>
      </w:r>
      <w:r>
        <w:rPr>
          <w:rStyle w:val="HTML0"/>
          <w:rFonts w:ascii="Consolas" w:hAnsi="Consolas" w:cs="Consolas"/>
          <w:color w:val="333333"/>
          <w:sz w:val="21"/>
          <w:szCs w:val="21"/>
        </w:rPr>
        <w:t>StrBlob</w:t>
      </w:r>
      <w:r>
        <w:rPr>
          <w:rStyle w:val="apple-converted-space"/>
          <w:rFonts w:ascii="Helvetica" w:hAnsi="Helvetica" w:cs="Helvetica"/>
          <w:color w:val="333333"/>
        </w:rPr>
        <w:t> </w:t>
      </w:r>
      <w:r>
        <w:rPr>
          <w:rFonts w:ascii="Helvetica" w:hAnsi="Helvetica" w:cs="Helvetica"/>
          <w:color w:val="333333"/>
        </w:rPr>
        <w:t>object destroyed, the</w:t>
      </w:r>
      <w:r>
        <w:rPr>
          <w:rStyle w:val="apple-converted-space"/>
          <w:rFonts w:ascii="Helvetica" w:hAnsi="Helvetica" w:cs="Helvetica"/>
          <w:color w:val="333333"/>
        </w:rPr>
        <w:t> </w:t>
      </w:r>
      <w:r>
        <w:rPr>
          <w:rStyle w:val="HTML0"/>
          <w:rFonts w:ascii="Consolas" w:hAnsi="Consolas" w:cs="Consolas"/>
          <w:color w:val="333333"/>
          <w:sz w:val="21"/>
          <w:szCs w:val="21"/>
        </w:rPr>
        <w:t>use_count</w:t>
      </w:r>
      <w:r>
        <w:rPr>
          <w:rStyle w:val="apple-converted-space"/>
          <w:rFonts w:ascii="Helvetica" w:hAnsi="Helvetica" w:cs="Helvetica"/>
          <w:color w:val="333333"/>
        </w:rPr>
        <w:t> </w:t>
      </w:r>
      <w:r>
        <w:rPr>
          <w:rFonts w:ascii="Helvetica" w:hAnsi="Helvetica" w:cs="Helvetica"/>
          <w:color w:val="333333"/>
        </w:rPr>
        <w:t>of the dynamic object will decrement. It will be freed if no</w:t>
      </w:r>
      <w:r>
        <w:rPr>
          <w:rStyle w:val="apple-converted-space"/>
          <w:rFonts w:ascii="Helvetica" w:hAnsi="Helvetica" w:cs="Helvetica"/>
          <w:color w:val="333333"/>
        </w:rPr>
        <w:t> </w:t>
      </w:r>
      <w:r>
        <w:rPr>
          <w:rStyle w:val="HTML0"/>
          <w:rFonts w:ascii="Consolas" w:hAnsi="Consolas" w:cs="Consolas"/>
          <w:color w:val="333333"/>
          <w:sz w:val="21"/>
          <w:szCs w:val="21"/>
        </w:rPr>
        <w:t>shared_ptr</w:t>
      </w:r>
      <w:r>
        <w:rPr>
          <w:rFonts w:ascii="Helvetica" w:hAnsi="Helvetica" w:cs="Helvetica"/>
          <w:color w:val="333333"/>
        </w:rPr>
        <w:t>to that dynamic object.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When a</w:t>
      </w:r>
      <w:r>
        <w:rPr>
          <w:rStyle w:val="apple-converted-space"/>
          <w:rFonts w:ascii="Helvetica" w:hAnsi="Helvetica" w:cs="Helvetica"/>
          <w:color w:val="333333"/>
        </w:rPr>
        <w:t> </w:t>
      </w:r>
      <w:r>
        <w:rPr>
          <w:rStyle w:val="HTML0"/>
          <w:rFonts w:ascii="Consolas" w:hAnsi="Consolas" w:cs="Consolas"/>
          <w:color w:val="333333"/>
          <w:sz w:val="21"/>
          <w:szCs w:val="21"/>
        </w:rPr>
        <w:t>StrBlobPter</w:t>
      </w:r>
      <w:r>
        <w:rPr>
          <w:rStyle w:val="apple-converted-space"/>
          <w:rFonts w:ascii="Helvetica" w:hAnsi="Helvetica" w:cs="Helvetica"/>
          <w:color w:val="333333"/>
        </w:rPr>
        <w:t> </w:t>
      </w:r>
      <w:r>
        <w:rPr>
          <w:rFonts w:ascii="Helvetica" w:hAnsi="Helvetica" w:cs="Helvetica"/>
          <w:color w:val="333333"/>
        </w:rPr>
        <w:t>object is destroyed the object dynamically allocated will not be freed.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90" w:history="1">
        <w:r>
          <w:rPr>
            <w:rStyle w:val="a5"/>
            <w:rFonts w:ascii="Helvetica" w:hAnsi="Helvetica" w:cs="Helvetica"/>
            <w:color w:val="4183C4"/>
            <w:sz w:val="42"/>
            <w:szCs w:val="42"/>
          </w:rPr>
          <w:t>Exercise 13.11</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13.12:</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How many destructor calls occur in the following code fragment?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bool</w:t>
      </w:r>
      <w:r>
        <w:rPr>
          <w:rFonts w:ascii="Consolas" w:hAnsi="Consolas" w:cs="Consolas"/>
          <w:color w:val="777777"/>
          <w:sz w:val="21"/>
          <w:szCs w:val="21"/>
        </w:rPr>
        <w:t xml:space="preserve"> </w:t>
      </w:r>
      <w:r>
        <w:rPr>
          <w:rStyle w:val="pl-en"/>
          <w:rFonts w:ascii="Consolas" w:hAnsi="Consolas" w:cs="Consolas"/>
          <w:color w:val="795DA3"/>
          <w:sz w:val="21"/>
          <w:szCs w:val="21"/>
        </w:rPr>
        <w:t>fcn</w:t>
      </w:r>
      <w:r>
        <w:rPr>
          <w:rFonts w:ascii="Consolas" w:hAnsi="Consolas" w:cs="Consolas"/>
          <w:color w:val="777777"/>
          <w:sz w:val="21"/>
          <w:szCs w:val="21"/>
        </w:rPr>
        <w:t>(</w:t>
      </w:r>
      <w:r>
        <w:rPr>
          <w:rStyle w:val="pl-k"/>
          <w:rFonts w:ascii="Consolas" w:hAnsi="Consolas" w:cs="Consolas"/>
          <w:color w:val="A71D5D"/>
          <w:sz w:val="21"/>
          <w:szCs w:val="21"/>
        </w:rPr>
        <w:t>const</w:t>
      </w:r>
      <w:r>
        <w:rPr>
          <w:rFonts w:ascii="Consolas" w:hAnsi="Consolas" w:cs="Consolas"/>
          <w:color w:val="777777"/>
          <w:sz w:val="21"/>
          <w:szCs w:val="21"/>
        </w:rPr>
        <w:t xml:space="preserve"> Sales_data *trans, Sales_data accum)</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Sales_data </w:t>
      </w:r>
      <w:r>
        <w:rPr>
          <w:rStyle w:val="pl-smi"/>
          <w:rFonts w:ascii="Consolas" w:hAnsi="Consolas" w:cs="Consolas"/>
          <w:color w:val="333333"/>
          <w:sz w:val="21"/>
          <w:szCs w:val="21"/>
        </w:rPr>
        <w:t>item1</w:t>
      </w:r>
      <w:r>
        <w:rPr>
          <w:rFonts w:ascii="Consolas" w:hAnsi="Consolas" w:cs="Consolas"/>
          <w:color w:val="777777"/>
          <w:sz w:val="21"/>
          <w:szCs w:val="21"/>
        </w:rPr>
        <w:t xml:space="preserve">(*trans), </w:t>
      </w:r>
      <w:r>
        <w:rPr>
          <w:rStyle w:val="pl-c1"/>
          <w:rFonts w:ascii="Consolas" w:hAnsi="Consolas" w:cs="Consolas"/>
          <w:color w:val="0086B3"/>
          <w:sz w:val="21"/>
          <w:szCs w:val="21"/>
        </w:rPr>
        <w:t>item2</w:t>
      </w:r>
      <w:r>
        <w:rPr>
          <w:rFonts w:ascii="Consolas" w:hAnsi="Consolas" w:cs="Consolas"/>
          <w:color w:val="777777"/>
          <w:sz w:val="21"/>
          <w:szCs w:val="21"/>
        </w:rPr>
        <w:t>(accum);</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item1.</w:t>
      </w:r>
      <w:r>
        <w:rPr>
          <w:rStyle w:val="pl-c1"/>
          <w:rFonts w:ascii="Consolas" w:hAnsi="Consolas" w:cs="Consolas"/>
          <w:color w:val="0086B3"/>
          <w:sz w:val="21"/>
          <w:szCs w:val="21"/>
        </w:rPr>
        <w:t>isbn</w:t>
      </w:r>
      <w:r>
        <w:rPr>
          <w:rFonts w:ascii="Consolas" w:hAnsi="Consolas" w:cs="Consolas"/>
          <w:color w:val="777777"/>
          <w:sz w:val="21"/>
          <w:szCs w:val="21"/>
        </w:rPr>
        <w:t>() != item2.</w:t>
      </w:r>
      <w:r>
        <w:rPr>
          <w:rStyle w:val="pl-c1"/>
          <w:rFonts w:ascii="Consolas" w:hAnsi="Consolas" w:cs="Consolas"/>
          <w:color w:val="0086B3"/>
          <w:sz w:val="21"/>
          <w:szCs w:val="21"/>
        </w:rPr>
        <w:t>isbn</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3 times. There are</w:t>
      </w:r>
      <w:r>
        <w:rPr>
          <w:rStyle w:val="apple-converted-space"/>
          <w:rFonts w:ascii="Helvetica" w:hAnsi="Helvetica" w:cs="Helvetica"/>
          <w:color w:val="333333"/>
        </w:rPr>
        <w:t> </w:t>
      </w:r>
      <w:r>
        <w:rPr>
          <w:rStyle w:val="HTML0"/>
          <w:rFonts w:ascii="Consolas" w:hAnsi="Consolas" w:cs="Consolas"/>
          <w:color w:val="333333"/>
          <w:sz w:val="21"/>
          <w:szCs w:val="21"/>
        </w:rPr>
        <w:t>accum</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item1</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item2</w:t>
      </w:r>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91" w:history="1">
        <w:r>
          <w:rPr>
            <w:rStyle w:val="a5"/>
            <w:rFonts w:ascii="Helvetica" w:hAnsi="Helvetica" w:cs="Helvetica"/>
            <w:color w:val="4183C4"/>
            <w:sz w:val="42"/>
            <w:szCs w:val="42"/>
          </w:rPr>
          <w:t>Exercise 13.13</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Assume that</w:t>
      </w:r>
      <w:r>
        <w:rPr>
          <w:rStyle w:val="apple-converted-space"/>
          <w:rFonts w:ascii="Helvetica" w:hAnsi="Helvetica" w:cs="Helvetica"/>
          <w:color w:val="777777"/>
        </w:rPr>
        <w:t> </w:t>
      </w:r>
      <w:r>
        <w:rPr>
          <w:rStyle w:val="HTML0"/>
          <w:rFonts w:ascii="Consolas" w:hAnsi="Consolas" w:cs="Consolas"/>
          <w:color w:val="777777"/>
          <w:sz w:val="21"/>
          <w:szCs w:val="21"/>
        </w:rPr>
        <w:t>numbered</w:t>
      </w:r>
      <w:r>
        <w:rPr>
          <w:rStyle w:val="apple-converted-space"/>
          <w:rFonts w:ascii="Helvetica" w:hAnsi="Helvetica" w:cs="Helvetica"/>
          <w:color w:val="777777"/>
        </w:rPr>
        <w:t> </w:t>
      </w:r>
      <w:r>
        <w:rPr>
          <w:rFonts w:ascii="Helvetica" w:hAnsi="Helvetica" w:cs="Helvetica"/>
          <w:color w:val="777777"/>
        </w:rPr>
        <w:t>is a class with a default constructor that generates a unique serial number for each object, which is stored in a data member named</w:t>
      </w:r>
      <w:r>
        <w:rPr>
          <w:rStyle w:val="apple-converted-space"/>
          <w:rFonts w:ascii="Helvetica" w:hAnsi="Helvetica" w:cs="Helvetica"/>
          <w:color w:val="777777"/>
        </w:rPr>
        <w:t> </w:t>
      </w:r>
      <w:r>
        <w:rPr>
          <w:rStyle w:val="HTML0"/>
          <w:rFonts w:ascii="Consolas" w:hAnsi="Consolas" w:cs="Consolas"/>
          <w:color w:val="777777"/>
          <w:sz w:val="21"/>
          <w:szCs w:val="21"/>
        </w:rPr>
        <w:t>mysn</w:t>
      </w:r>
      <w:r>
        <w:rPr>
          <w:rFonts w:ascii="Helvetica" w:hAnsi="Helvetica" w:cs="Helvetica"/>
          <w:color w:val="777777"/>
        </w:rPr>
        <w:t>. Assuming numbered uses the synthesized copy- control members and given the following function:</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void</w:t>
      </w:r>
      <w:r>
        <w:rPr>
          <w:rFonts w:ascii="Consolas" w:hAnsi="Consolas" w:cs="Consolas"/>
          <w:color w:val="777777"/>
          <w:sz w:val="21"/>
          <w:szCs w:val="21"/>
        </w:rPr>
        <w:t xml:space="preserve"> </w:t>
      </w:r>
      <w:r>
        <w:rPr>
          <w:rStyle w:val="pl-en"/>
          <w:rFonts w:ascii="Consolas" w:hAnsi="Consolas" w:cs="Consolas"/>
          <w:color w:val="795DA3"/>
          <w:sz w:val="21"/>
          <w:szCs w:val="21"/>
        </w:rPr>
        <w:t>f</w:t>
      </w:r>
      <w:r>
        <w:rPr>
          <w:rFonts w:ascii="Consolas" w:hAnsi="Consolas" w:cs="Consolas"/>
          <w:color w:val="777777"/>
          <w:sz w:val="21"/>
          <w:szCs w:val="21"/>
        </w:rPr>
        <w:t xml:space="preserve"> (numbered s) { cout &lt;&lt; s.</w:t>
      </w:r>
      <w:r>
        <w:rPr>
          <w:rStyle w:val="pl-smi"/>
          <w:rFonts w:ascii="Consolas" w:hAnsi="Consolas" w:cs="Consolas"/>
          <w:color w:val="333333"/>
          <w:sz w:val="21"/>
          <w:szCs w:val="21"/>
        </w:rPr>
        <w:t>mysn</w:t>
      </w:r>
      <w:r>
        <w:rPr>
          <w:rFonts w:ascii="Consolas" w:hAnsi="Consolas" w:cs="Consolas"/>
          <w:color w:val="777777"/>
          <w:sz w:val="21"/>
          <w:szCs w:val="21"/>
        </w:rPr>
        <w:t xml:space="preserve"> &lt;&lt; endl; }</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output does the following code produce?</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lastRenderedPageBreak/>
        <w:t>numbered a, b = a, c = b;</w:t>
      </w:r>
    </w:p>
    <w:p w:rsidR="00DD49C2" w:rsidRDefault="00DD49C2" w:rsidP="00DD49C2">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f</w:t>
      </w:r>
      <w:r>
        <w:rPr>
          <w:rFonts w:ascii="Consolas" w:hAnsi="Consolas" w:cs="Consolas"/>
          <w:color w:val="777777"/>
          <w:sz w:val="21"/>
          <w:szCs w:val="21"/>
        </w:rPr>
        <w:t>(a); f(b); f(c);</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Three identical numbers.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Assume</w:t>
      </w:r>
      <w:r>
        <w:rPr>
          <w:rStyle w:val="apple-converted-space"/>
          <w:rFonts w:ascii="Helvetica" w:hAnsi="Helvetica" w:cs="Helvetica"/>
          <w:color w:val="777777"/>
        </w:rPr>
        <w:t> </w:t>
      </w:r>
      <w:r>
        <w:rPr>
          <w:rStyle w:val="HTML0"/>
          <w:rFonts w:ascii="Consolas" w:hAnsi="Consolas" w:cs="Consolas"/>
          <w:color w:val="777777"/>
          <w:sz w:val="21"/>
          <w:szCs w:val="21"/>
        </w:rPr>
        <w:t>numbered</w:t>
      </w:r>
      <w:r>
        <w:rPr>
          <w:rStyle w:val="apple-converted-space"/>
          <w:rFonts w:ascii="Helvetica" w:hAnsi="Helvetica" w:cs="Helvetica"/>
          <w:color w:val="777777"/>
        </w:rPr>
        <w:t> </w:t>
      </w:r>
      <w:r>
        <w:rPr>
          <w:rFonts w:ascii="Helvetica" w:hAnsi="Helvetica" w:cs="Helvetica"/>
          <w:color w:val="777777"/>
        </w:rPr>
        <w:t>has a copy constructor that generates a new serial number. Does that change the output of the calls in the previous exercise? If so, why? What output gets generated?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Yes, the output will change. cause we don't use the synthesized copy-control members rather than own defined.The output will be three different numbers.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if the parameter in f were const numbered&amp;? Does that change the output? If so, why? What output gets generated?</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Yes, the output will change. cause the function</w:t>
      </w:r>
      <w:r>
        <w:rPr>
          <w:rStyle w:val="apple-converted-space"/>
          <w:rFonts w:ascii="Helvetica" w:hAnsi="Helvetica" w:cs="Helvetica"/>
          <w:color w:val="333333"/>
        </w:rPr>
        <w:t> </w:t>
      </w:r>
      <w:r>
        <w:rPr>
          <w:rStyle w:val="HTML0"/>
          <w:rFonts w:ascii="Consolas" w:hAnsi="Consolas" w:cs="Consolas"/>
          <w:color w:val="333333"/>
          <w:sz w:val="21"/>
          <w:szCs w:val="21"/>
        </w:rPr>
        <w:t>f</w:t>
      </w:r>
      <w:r>
        <w:rPr>
          <w:rStyle w:val="apple-converted-space"/>
          <w:rFonts w:ascii="Helvetica" w:hAnsi="Helvetica" w:cs="Helvetica"/>
          <w:color w:val="333333"/>
        </w:rPr>
        <w:t> </w:t>
      </w:r>
      <w:r>
        <w:rPr>
          <w:rFonts w:ascii="Helvetica" w:hAnsi="Helvetica" w:cs="Helvetica"/>
          <w:color w:val="333333"/>
        </w:rPr>
        <w:t>haven't any copy operators. Thus, the output are the same when pass the each object to</w:t>
      </w:r>
      <w:r>
        <w:rPr>
          <w:rStyle w:val="apple-converted-space"/>
          <w:rFonts w:ascii="Helvetica" w:hAnsi="Helvetica" w:cs="Helvetica"/>
          <w:color w:val="333333"/>
        </w:rPr>
        <w:t> </w:t>
      </w:r>
      <w:r>
        <w:rPr>
          <w:rStyle w:val="HTML0"/>
          <w:rFonts w:ascii="Consolas" w:hAnsi="Consolas" w:cs="Consolas"/>
          <w:color w:val="333333"/>
          <w:sz w:val="21"/>
          <w:szCs w:val="21"/>
        </w:rPr>
        <w:t>f</w:t>
      </w:r>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versions of numbered and f corresponding to the previous three exercises and check whether you correctly predicted the output.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292" w:history="1">
        <w:r>
          <w:rPr>
            <w:rStyle w:val="a5"/>
            <w:rFonts w:ascii="Helvetica" w:hAnsi="Helvetica" w:cs="Helvetica"/>
            <w:color w:val="4183C4"/>
          </w:rPr>
          <w:t>For 13.14</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293" w:history="1">
        <w:r>
          <w:rPr>
            <w:rStyle w:val="a5"/>
            <w:rFonts w:ascii="Helvetica" w:hAnsi="Helvetica" w:cs="Helvetica"/>
            <w:color w:val="4183C4"/>
          </w:rPr>
          <w:t>For 13.15</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294" w:history="1">
        <w:r>
          <w:rPr>
            <w:rStyle w:val="a5"/>
            <w:rFonts w:ascii="Helvetica" w:hAnsi="Helvetica" w:cs="Helvetica"/>
            <w:color w:val="4183C4"/>
          </w:rPr>
          <w:t>For 13.16</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13.18</w:t>
      </w:r>
      <w:r>
        <w:rPr>
          <w:rStyle w:val="apple-converted-space"/>
          <w:rFonts w:ascii="Helvetica" w:hAnsi="Helvetica" w:cs="Helvetica"/>
          <w:color w:val="333333"/>
          <w:sz w:val="42"/>
          <w:szCs w:val="42"/>
        </w:rPr>
        <w:t> </w:t>
      </w:r>
      <w:hyperlink r:id="rId295" w:history="1">
        <w:r>
          <w:rPr>
            <w:rStyle w:val="a5"/>
            <w:rFonts w:ascii="Helvetica" w:hAnsi="Helvetica" w:cs="Helvetica"/>
            <w:color w:val="4183C4"/>
            <w:sz w:val="42"/>
            <w:szCs w:val="42"/>
          </w:rPr>
          <w:t>.h</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296"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97" w:history="1">
        <w:r>
          <w:rPr>
            <w:rStyle w:val="a5"/>
            <w:rFonts w:ascii="Helvetica" w:hAnsi="Helvetica" w:cs="Helvetica"/>
            <w:color w:val="4183C4"/>
            <w:sz w:val="42"/>
            <w:szCs w:val="42"/>
          </w:rPr>
          <w:t>Exercise 13.19</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what happens when we copy, assign, or destroy objects of our TextQuery and QueryResult classes from § 12.3 (p. 484).</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The member (smart pointer and container) will be copied.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13.21: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Do you think the TextQuery and QueryResult classes need to define their own versions of the copy-control members? If so, why? If not, why not? Implement whichever copy-control operations you think these classes require.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(@Mooophy) No copy-control members needed.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Because, all these classes are using smart pointers to manage dynamic memory which can be freed automatically by calling synthesized destructors. The objects of these classes should share the same dynamic memory.Hence no user-defined version needed as well.</w:t>
      </w: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TextQuery</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TextQuery&amp;) = delete;</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TextQuery&amp; </w:t>
      </w:r>
      <w:r>
        <w:rPr>
          <w:rStyle w:val="pl-k"/>
          <w:rFonts w:ascii="Consolas" w:hAnsi="Consolas" w:cs="Consolas"/>
          <w:color w:val="A71D5D"/>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TextQuery) = </w:t>
      </w:r>
      <w:r>
        <w:rPr>
          <w:rStyle w:val="pl-k"/>
          <w:rFonts w:ascii="Consolas" w:hAnsi="Consolas" w:cs="Consolas"/>
          <w:color w:val="A71D5D"/>
          <w:sz w:val="21"/>
          <w:szCs w:val="21"/>
        </w:rPr>
        <w:t>delete</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QueryResult</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QueryResult&amp;) = delete;</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QueryResult&amp; </w:t>
      </w:r>
      <w:r>
        <w:rPr>
          <w:rStyle w:val="pl-k"/>
          <w:rFonts w:ascii="Consolas" w:hAnsi="Consolas" w:cs="Consolas"/>
          <w:color w:val="A71D5D"/>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QueryResult) = </w:t>
      </w:r>
      <w:r>
        <w:rPr>
          <w:rStyle w:val="pl-k"/>
          <w:rFonts w:ascii="Consolas" w:hAnsi="Consolas" w:cs="Consolas"/>
          <w:color w:val="A71D5D"/>
          <w:sz w:val="21"/>
          <w:szCs w:val="21"/>
        </w:rPr>
        <w:t>delete</w:t>
      </w:r>
      <w:r>
        <w:rPr>
          <w:rFonts w:ascii="Consolas" w:hAnsi="Consolas" w:cs="Consolas"/>
          <w:color w:val="333333"/>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298" w:history="1">
        <w:r>
          <w:rPr>
            <w:rStyle w:val="a5"/>
            <w:rFonts w:ascii="Helvetica" w:hAnsi="Helvetica" w:cs="Helvetica"/>
            <w:color w:val="4183C4"/>
            <w:sz w:val="42"/>
            <w:szCs w:val="42"/>
          </w:rPr>
          <w:t>Exercise 13.22</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Compare the copy-control members that you wrote for the solutions to the previous section’s exercises to the code presented here. Be sure you understand the differences, if any, between your code and ours.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Check 13.22.</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the version of</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in this section didn’t define a destructor? What if</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didn’t define the copy constructor?</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If</w:t>
      </w:r>
      <w:r>
        <w:rPr>
          <w:rStyle w:val="apple-converted-space"/>
          <w:rFonts w:ascii="Helvetica" w:hAnsi="Helvetica" w:cs="Helvetica"/>
          <w:color w:val="333333"/>
        </w:rPr>
        <w:t> </w:t>
      </w:r>
      <w:r>
        <w:rPr>
          <w:rStyle w:val="HTML0"/>
          <w:rFonts w:ascii="Consolas" w:hAnsi="Consolas" w:cs="Consolas"/>
          <w:color w:val="333333"/>
          <w:sz w:val="21"/>
          <w:szCs w:val="21"/>
        </w:rPr>
        <w:t>HasPtr</w:t>
      </w:r>
      <w:r>
        <w:rPr>
          <w:rStyle w:val="apple-converted-space"/>
          <w:rFonts w:ascii="Helvetica" w:hAnsi="Helvetica" w:cs="Helvetica"/>
          <w:color w:val="333333"/>
        </w:rPr>
        <w:t> </w:t>
      </w:r>
      <w:r>
        <w:rPr>
          <w:rFonts w:ascii="Helvetica" w:hAnsi="Helvetica" w:cs="Helvetica"/>
          <w:color w:val="333333"/>
        </w:rPr>
        <w:t>didn't define a destructor, memory leak will happened. If</w:t>
      </w:r>
      <w:r>
        <w:rPr>
          <w:rStyle w:val="apple-converted-space"/>
          <w:rFonts w:ascii="Helvetica" w:hAnsi="Helvetica" w:cs="Helvetica"/>
          <w:color w:val="333333"/>
        </w:rPr>
        <w:t> </w:t>
      </w:r>
      <w:r>
        <w:rPr>
          <w:rStyle w:val="HTML0"/>
          <w:rFonts w:ascii="Consolas" w:hAnsi="Consolas" w:cs="Consolas"/>
          <w:color w:val="333333"/>
          <w:sz w:val="21"/>
          <w:szCs w:val="21"/>
        </w:rPr>
        <w:t>HasPtr</w:t>
      </w:r>
      <w:r>
        <w:rPr>
          <w:rStyle w:val="apple-converted-space"/>
          <w:rFonts w:ascii="Helvetica" w:hAnsi="Helvetica" w:cs="Helvetica"/>
          <w:color w:val="333333"/>
        </w:rPr>
        <w:t> </w:t>
      </w:r>
      <w:r>
        <w:rPr>
          <w:rFonts w:ascii="Helvetica" w:hAnsi="Helvetica" w:cs="Helvetica"/>
          <w:color w:val="333333"/>
        </w:rPr>
        <w:t>didn't define the copy constructor, when assignment happened, just points copied, the string witch</w:t>
      </w:r>
      <w:r>
        <w:rPr>
          <w:rStyle w:val="apple-converted-space"/>
          <w:rFonts w:ascii="Helvetica" w:hAnsi="Helvetica" w:cs="Helvetica"/>
          <w:color w:val="333333"/>
        </w:rPr>
        <w:t> </w:t>
      </w:r>
      <w:r>
        <w:rPr>
          <w:rStyle w:val="HTML0"/>
          <w:rFonts w:ascii="Consolas" w:hAnsi="Consolas" w:cs="Consolas"/>
          <w:color w:val="333333"/>
          <w:sz w:val="21"/>
          <w:szCs w:val="21"/>
        </w:rPr>
        <w:t>ps</w:t>
      </w:r>
      <w:r>
        <w:rPr>
          <w:rStyle w:val="apple-converted-space"/>
          <w:rFonts w:ascii="Helvetica" w:hAnsi="Helvetica" w:cs="Helvetica"/>
          <w:color w:val="333333"/>
        </w:rPr>
        <w:t> </w:t>
      </w:r>
      <w:r>
        <w:rPr>
          <w:rFonts w:ascii="Helvetica" w:hAnsi="Helvetica" w:cs="Helvetica"/>
          <w:color w:val="333333"/>
        </w:rPr>
        <w:t>points haven't been copied.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Assume we want to define a version of</w:t>
      </w:r>
      <w:r>
        <w:rPr>
          <w:rStyle w:val="apple-converted-space"/>
          <w:rFonts w:ascii="Helvetica" w:hAnsi="Helvetica" w:cs="Helvetica"/>
          <w:color w:val="777777"/>
        </w:rPr>
        <w:t> </w:t>
      </w:r>
      <w:r>
        <w:rPr>
          <w:rStyle w:val="HTML0"/>
          <w:rFonts w:ascii="Consolas" w:hAnsi="Consolas" w:cs="Consolas"/>
          <w:color w:val="777777"/>
          <w:sz w:val="21"/>
          <w:szCs w:val="21"/>
        </w:rPr>
        <w:t>StrBlob</w:t>
      </w:r>
      <w:r>
        <w:rPr>
          <w:rStyle w:val="apple-converted-space"/>
          <w:rFonts w:ascii="Helvetica" w:hAnsi="Helvetica" w:cs="Helvetica"/>
          <w:color w:val="777777"/>
        </w:rPr>
        <w:t> </w:t>
      </w:r>
      <w:r>
        <w:rPr>
          <w:rFonts w:ascii="Helvetica" w:hAnsi="Helvetica" w:cs="Helvetica"/>
          <w:color w:val="777777"/>
        </w:rPr>
        <w:t>that acts like a value. Also assume that we want to continue to use a shared_ptr so that our</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class can still use a weak_ptr to the vector. Your revised class will need a copy constructor and copy-assignment operator but will not need a destructor. Explain what the copy constructor and copy-assignment operators must do. Explain why the class does not need a destructor.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Copy constructor and copy-assignment operator should dynamically allocate memory for its own , rather than share the object with the right hand operand.</w:t>
      </w:r>
    </w:p>
    <w:p w:rsidR="00DD49C2" w:rsidRDefault="00DD49C2" w:rsidP="00DD49C2">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StrBlob</w:t>
      </w:r>
      <w:r>
        <w:rPr>
          <w:rStyle w:val="apple-converted-space"/>
          <w:rFonts w:ascii="Helvetica" w:hAnsi="Helvetica" w:cs="Helvetica"/>
          <w:color w:val="333333"/>
        </w:rPr>
        <w:t> </w:t>
      </w:r>
      <w:r>
        <w:rPr>
          <w:rFonts w:ascii="Helvetica" w:hAnsi="Helvetica" w:cs="Helvetica"/>
          <w:color w:val="333333"/>
        </w:rPr>
        <w:t>is using smart pointers which can be managed with synthesized destructor, If an object of</w:t>
      </w:r>
      <w:r>
        <w:rPr>
          <w:rStyle w:val="apple-converted-space"/>
          <w:rFonts w:ascii="Helvetica" w:hAnsi="Helvetica" w:cs="Helvetica"/>
          <w:color w:val="333333"/>
        </w:rPr>
        <w:t> </w:t>
      </w:r>
      <w:r>
        <w:rPr>
          <w:rStyle w:val="HTML0"/>
          <w:rFonts w:ascii="Consolas" w:hAnsi="Consolas" w:cs="Consolas"/>
          <w:color w:val="333333"/>
          <w:sz w:val="21"/>
          <w:szCs w:val="21"/>
        </w:rPr>
        <w:t>StrBlob</w:t>
      </w:r>
      <w:r>
        <w:rPr>
          <w:rStyle w:val="apple-converted-space"/>
          <w:rFonts w:ascii="Helvetica" w:hAnsi="Helvetica" w:cs="Helvetica"/>
          <w:color w:val="333333"/>
        </w:rPr>
        <w:t> </w:t>
      </w:r>
      <w:r>
        <w:rPr>
          <w:rFonts w:ascii="Helvetica" w:hAnsi="Helvetica" w:cs="Helvetica"/>
          <w:color w:val="333333"/>
        </w:rPr>
        <w:t>is out of scope, the destructor for std::shared_ptr will be called automatically to free the memory dynamically allocated when the</w:t>
      </w:r>
      <w:r>
        <w:rPr>
          <w:rStyle w:val="HTML0"/>
          <w:rFonts w:ascii="Consolas" w:hAnsi="Consolas" w:cs="Consolas"/>
          <w:color w:val="333333"/>
          <w:sz w:val="21"/>
          <w:szCs w:val="21"/>
        </w:rPr>
        <w:t>use_count</w:t>
      </w:r>
      <w:r>
        <w:rPr>
          <w:rStyle w:val="apple-converted-space"/>
          <w:rFonts w:ascii="Helvetica" w:hAnsi="Helvetica" w:cs="Helvetica"/>
          <w:color w:val="333333"/>
        </w:rPr>
        <w:t> </w:t>
      </w:r>
      <w:r>
        <w:rPr>
          <w:rFonts w:ascii="Helvetica" w:hAnsi="Helvetica" w:cs="Helvetica"/>
          <w:color w:val="333333"/>
        </w:rPr>
        <w:t>goes to 0.</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13.26</w:t>
      </w:r>
      <w:r>
        <w:rPr>
          <w:rStyle w:val="apple-converted-space"/>
          <w:rFonts w:ascii="Helvetica" w:hAnsi="Helvetica" w:cs="Helvetica"/>
          <w:color w:val="333333"/>
          <w:sz w:val="42"/>
          <w:szCs w:val="42"/>
        </w:rPr>
        <w:t> </w:t>
      </w:r>
      <w:hyperlink r:id="rId299"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00"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301" w:history="1">
        <w:r>
          <w:rPr>
            <w:rStyle w:val="a5"/>
            <w:rFonts w:ascii="Helvetica" w:hAnsi="Helvetica" w:cs="Helvetica"/>
            <w:color w:val="4183C4"/>
            <w:sz w:val="42"/>
            <w:szCs w:val="42"/>
          </w:rPr>
          <w:t>Exercise 13.27</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13.28</w:t>
      </w:r>
      <w:r>
        <w:rPr>
          <w:rStyle w:val="apple-converted-space"/>
          <w:rFonts w:ascii="Helvetica" w:hAnsi="Helvetica" w:cs="Helvetica"/>
          <w:color w:val="333333"/>
          <w:sz w:val="42"/>
          <w:szCs w:val="42"/>
        </w:rPr>
        <w:t> </w:t>
      </w:r>
      <w:hyperlink r:id="rId302"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03"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why the calls to swap inside swap(HasPtr&amp;, HasPtr&amp;) do not cause a recursion loop.</w:t>
      </w:r>
    </w:p>
    <w:p w:rsidR="00DD49C2" w:rsidRDefault="00DD49C2" w:rsidP="00DD49C2">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swap(lhs.ps, rhs.ps);</w:t>
      </w:r>
      <w:r>
        <w:rPr>
          <w:rStyle w:val="apple-converted-space"/>
          <w:rFonts w:ascii="Helvetica" w:hAnsi="Helvetica" w:cs="Helvetica"/>
          <w:color w:val="333333"/>
        </w:rPr>
        <w:t> </w:t>
      </w:r>
      <w:r>
        <w:rPr>
          <w:rFonts w:ascii="Helvetica" w:hAnsi="Helvetica" w:cs="Helvetica"/>
          <w:color w:val="333333"/>
        </w:rPr>
        <w:t>feed the version :</w:t>
      </w:r>
      <w:r>
        <w:rPr>
          <w:rStyle w:val="apple-converted-space"/>
          <w:rFonts w:ascii="Helvetica" w:hAnsi="Helvetica" w:cs="Helvetica"/>
          <w:color w:val="333333"/>
        </w:rPr>
        <w:t> </w:t>
      </w:r>
      <w:r>
        <w:rPr>
          <w:rStyle w:val="HTML0"/>
          <w:rFonts w:ascii="Consolas" w:hAnsi="Consolas" w:cs="Consolas"/>
          <w:color w:val="333333"/>
          <w:sz w:val="21"/>
          <w:szCs w:val="21"/>
        </w:rPr>
        <w:t>swap(std::string*, std::string*)</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swap(lhs.i, rhs.i);</w:t>
      </w:r>
      <w:r>
        <w:rPr>
          <w:rStyle w:val="apple-converted-space"/>
          <w:rFonts w:ascii="Helvetica" w:hAnsi="Helvetica" w:cs="Helvetica"/>
          <w:color w:val="333333"/>
        </w:rPr>
        <w:t> </w:t>
      </w:r>
      <w:r>
        <w:rPr>
          <w:rFonts w:ascii="Helvetica" w:hAnsi="Helvetica" w:cs="Helvetica"/>
          <w:color w:val="333333"/>
        </w:rPr>
        <w:t>feed the version :</w:t>
      </w:r>
      <w:r>
        <w:rPr>
          <w:rStyle w:val="apple-converted-space"/>
          <w:rFonts w:ascii="Helvetica" w:hAnsi="Helvetica" w:cs="Helvetica"/>
          <w:color w:val="333333"/>
        </w:rPr>
        <w:t> </w:t>
      </w:r>
      <w:r>
        <w:rPr>
          <w:rStyle w:val="HTML0"/>
          <w:rFonts w:ascii="Consolas" w:hAnsi="Consolas" w:cs="Consolas"/>
          <w:color w:val="333333"/>
          <w:sz w:val="21"/>
          <w:szCs w:val="21"/>
        </w:rPr>
        <w:t>swap(int, int)</w:t>
      </w:r>
      <w:r>
        <w:rPr>
          <w:rFonts w:ascii="Helvetica" w:hAnsi="Helvetica" w:cs="Helvetica"/>
          <w:color w:val="333333"/>
        </w:rPr>
        <w:t>. Both them can't call</w:t>
      </w:r>
      <w:r>
        <w:rPr>
          <w:rStyle w:val="apple-converted-space"/>
          <w:rFonts w:ascii="Helvetica" w:hAnsi="Helvetica" w:cs="Helvetica"/>
          <w:color w:val="333333"/>
        </w:rPr>
        <w:t> </w:t>
      </w:r>
      <w:r>
        <w:rPr>
          <w:rStyle w:val="HTML0"/>
          <w:rFonts w:ascii="Consolas" w:hAnsi="Consolas" w:cs="Consolas"/>
          <w:color w:val="333333"/>
          <w:sz w:val="21"/>
          <w:szCs w:val="21"/>
        </w:rPr>
        <w:t>swap(HasPtr&amp;, HasPtr&amp;)</w:t>
      </w:r>
      <w:r>
        <w:rPr>
          <w:rFonts w:ascii="Helvetica" w:hAnsi="Helvetica" w:cs="Helvetica"/>
          <w:color w:val="333333"/>
        </w:rPr>
        <w:t>. Thus, the calls don't cause a recursion loop.</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304" w:history="1">
        <w:r>
          <w:rPr>
            <w:rStyle w:val="a5"/>
            <w:rFonts w:ascii="Helvetica" w:hAnsi="Helvetica" w:cs="Helvetica"/>
            <w:color w:val="4183C4"/>
            <w:sz w:val="42"/>
            <w:szCs w:val="42"/>
          </w:rPr>
          <w:t>Exercise 13.30</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305" w:history="1">
        <w:r>
          <w:rPr>
            <w:rStyle w:val="a5"/>
            <w:rFonts w:ascii="Helvetica" w:hAnsi="Helvetica" w:cs="Helvetica"/>
            <w:color w:val="4183C4"/>
            <w:sz w:val="42"/>
            <w:szCs w:val="42"/>
          </w:rPr>
          <w:t>Exercise 13.31</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Would the pointerlike version of</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benefit from defining a swap function? If so, what is the benefit? If not, why not?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@Mooophy:</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Essentially, the specific avoiding memory allocation is the reason why it improve performance. As for the pointerlike version, no dynamic memory allocation anyway. Thus, a specific version for it will not improve the performance.</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is the parameter to the</w:t>
      </w:r>
      <w:r>
        <w:rPr>
          <w:rStyle w:val="apple-converted-space"/>
          <w:rFonts w:ascii="Helvetica" w:hAnsi="Helvetica" w:cs="Helvetica"/>
          <w:color w:val="777777"/>
        </w:rPr>
        <w:t> </w:t>
      </w:r>
      <w:r>
        <w:rPr>
          <w:rStyle w:val="HTML0"/>
          <w:rFonts w:ascii="Consolas" w:hAnsi="Consolas" w:cs="Consolas"/>
          <w:color w:val="777777"/>
          <w:sz w:val="21"/>
          <w:szCs w:val="21"/>
        </w:rPr>
        <w:t>save</w:t>
      </w:r>
      <w:r>
        <w:rPr>
          <w:rStyle w:val="apple-converted-space"/>
          <w:rFonts w:ascii="Helvetica" w:hAnsi="Helvetica" w:cs="Helvetica"/>
          <w:color w:val="777777"/>
        </w:rPr>
        <w:t> </w:t>
      </w:r>
      <w:r>
        <w:rPr>
          <w:rFonts w:ascii="Helvetica" w:hAnsi="Helvetica" w:cs="Helvetica"/>
          <w:color w:val="777777"/>
        </w:rPr>
        <w:t>and</w:t>
      </w:r>
      <w:r>
        <w:rPr>
          <w:rStyle w:val="apple-converted-space"/>
          <w:rFonts w:ascii="Helvetica" w:hAnsi="Helvetica" w:cs="Helvetica"/>
          <w:color w:val="777777"/>
        </w:rPr>
        <w:t> </w:t>
      </w:r>
      <w:r>
        <w:rPr>
          <w:rStyle w:val="HTML0"/>
          <w:rFonts w:ascii="Consolas" w:hAnsi="Consolas" w:cs="Consolas"/>
          <w:color w:val="777777"/>
          <w:sz w:val="21"/>
          <w:szCs w:val="21"/>
        </w:rPr>
        <w:t>remove</w:t>
      </w:r>
      <w:r>
        <w:rPr>
          <w:rStyle w:val="apple-converted-space"/>
          <w:rFonts w:ascii="Helvetica" w:hAnsi="Helvetica" w:cs="Helvetica"/>
          <w:color w:val="777777"/>
        </w:rPr>
        <w:t> </w:t>
      </w:r>
      <w:r>
        <w:rPr>
          <w:rFonts w:ascii="Helvetica" w:hAnsi="Helvetica" w:cs="Helvetica"/>
          <w:color w:val="777777"/>
        </w:rPr>
        <w:t>members of Message a Folder&amp;? Why didn’t we define that parameter as</w:t>
      </w:r>
      <w:r>
        <w:rPr>
          <w:rStyle w:val="apple-converted-space"/>
          <w:rFonts w:ascii="Helvetica" w:hAnsi="Helvetica" w:cs="Helvetica"/>
          <w:color w:val="777777"/>
        </w:rPr>
        <w:t> </w:t>
      </w:r>
      <w:r>
        <w:rPr>
          <w:rStyle w:val="HTML0"/>
          <w:rFonts w:ascii="Consolas" w:hAnsi="Consolas" w:cs="Consolas"/>
          <w:color w:val="777777"/>
          <w:sz w:val="21"/>
          <w:szCs w:val="21"/>
        </w:rPr>
        <w:t>Folder</w:t>
      </w:r>
      <w:r>
        <w:rPr>
          <w:rFonts w:ascii="Helvetica" w:hAnsi="Helvetica" w:cs="Helvetica"/>
          <w:color w:val="777777"/>
        </w:rPr>
        <w:t>? Or</w:t>
      </w:r>
      <w:r>
        <w:rPr>
          <w:rStyle w:val="apple-converted-space"/>
          <w:rFonts w:ascii="Helvetica" w:hAnsi="Helvetica" w:cs="Helvetica"/>
          <w:color w:val="777777"/>
        </w:rPr>
        <w:t> </w:t>
      </w:r>
      <w:r>
        <w:rPr>
          <w:rStyle w:val="HTML0"/>
          <w:rFonts w:ascii="Consolas" w:hAnsi="Consolas" w:cs="Consolas"/>
          <w:color w:val="777777"/>
          <w:sz w:val="21"/>
          <w:szCs w:val="21"/>
        </w:rPr>
        <w:t>const Folder&amp;</w:t>
      </w:r>
      <w:r>
        <w:rPr>
          <w:rFonts w:ascii="Helvetica" w:hAnsi="Helvetica" w:cs="Helvetica"/>
          <w:color w:val="777777"/>
        </w:rPr>
        <w: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Because these operations must also update the given</w:t>
      </w:r>
      <w:r>
        <w:rPr>
          <w:rStyle w:val="apple-converted-space"/>
          <w:rFonts w:ascii="Helvetica" w:hAnsi="Helvetica" w:cs="Helvetica"/>
          <w:color w:val="333333"/>
        </w:rPr>
        <w:t> </w:t>
      </w:r>
      <w:r>
        <w:rPr>
          <w:rStyle w:val="HTML0"/>
          <w:rFonts w:ascii="Consolas" w:hAnsi="Consolas" w:cs="Consolas"/>
          <w:color w:val="333333"/>
          <w:sz w:val="21"/>
          <w:szCs w:val="21"/>
        </w:rPr>
        <w:t>Folder</w:t>
      </w:r>
      <w:r>
        <w:rPr>
          <w:rFonts w:ascii="Helvetica" w:hAnsi="Helvetica" w:cs="Helvetica"/>
          <w:color w:val="333333"/>
        </w:rPr>
        <w:t>. Updating a</w:t>
      </w:r>
      <w:r>
        <w:rPr>
          <w:rStyle w:val="apple-converted-space"/>
          <w:rFonts w:ascii="Helvetica" w:hAnsi="Helvetica" w:cs="Helvetica"/>
          <w:color w:val="333333"/>
        </w:rPr>
        <w:t> </w:t>
      </w:r>
      <w:r>
        <w:rPr>
          <w:rStyle w:val="HTML0"/>
          <w:rFonts w:ascii="Consolas" w:hAnsi="Consolas" w:cs="Consolas"/>
          <w:color w:val="333333"/>
          <w:sz w:val="21"/>
          <w:szCs w:val="21"/>
        </w:rPr>
        <w:t>Folder</w:t>
      </w:r>
      <w:r>
        <w:rPr>
          <w:rStyle w:val="apple-converted-space"/>
          <w:rFonts w:ascii="Helvetica" w:hAnsi="Helvetica" w:cs="Helvetica"/>
          <w:color w:val="333333"/>
        </w:rPr>
        <w:t> </w:t>
      </w:r>
      <w:r>
        <w:rPr>
          <w:rFonts w:ascii="Helvetica" w:hAnsi="Helvetica" w:cs="Helvetica"/>
          <w:color w:val="333333"/>
        </w:rPr>
        <w:t>is a job that the</w:t>
      </w:r>
      <w:r>
        <w:rPr>
          <w:rStyle w:val="apple-converted-space"/>
          <w:rFonts w:ascii="Helvetica" w:hAnsi="Helvetica" w:cs="Helvetica"/>
          <w:color w:val="333333"/>
        </w:rPr>
        <w:t> </w:t>
      </w:r>
      <w:r>
        <w:rPr>
          <w:rStyle w:val="HTML0"/>
          <w:rFonts w:ascii="Consolas" w:hAnsi="Consolas" w:cs="Consolas"/>
          <w:color w:val="333333"/>
          <w:sz w:val="21"/>
          <w:szCs w:val="21"/>
        </w:rPr>
        <w:t>Folder</w:t>
      </w:r>
      <w:r>
        <w:rPr>
          <w:rStyle w:val="apple-converted-space"/>
          <w:rFonts w:ascii="Helvetica" w:hAnsi="Helvetica" w:cs="Helvetica"/>
          <w:color w:val="333333"/>
        </w:rPr>
        <w:t> </w:t>
      </w:r>
      <w:r>
        <w:rPr>
          <w:rFonts w:ascii="Helvetica" w:hAnsi="Helvetica" w:cs="Helvetica"/>
          <w:color w:val="333333"/>
        </w:rPr>
        <w:t>class controls through its</w:t>
      </w:r>
      <w:r>
        <w:rPr>
          <w:rStyle w:val="apple-converted-space"/>
          <w:rFonts w:ascii="Helvetica" w:hAnsi="Helvetica" w:cs="Helvetica"/>
          <w:color w:val="333333"/>
        </w:rPr>
        <w:t> </w:t>
      </w:r>
      <w:r>
        <w:rPr>
          <w:rStyle w:val="HTML0"/>
          <w:rFonts w:ascii="Consolas" w:hAnsi="Consolas" w:cs="Consolas"/>
          <w:color w:val="333333"/>
          <w:sz w:val="21"/>
          <w:szCs w:val="21"/>
        </w:rPr>
        <w:t>addMsg</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remMsg</w:t>
      </w:r>
      <w:r>
        <w:rPr>
          <w:rStyle w:val="apple-converted-space"/>
          <w:rFonts w:ascii="Helvetica" w:hAnsi="Helvetica" w:cs="Helvetica"/>
          <w:color w:val="333333"/>
        </w:rPr>
        <w:t> </w:t>
      </w:r>
      <w:r>
        <w:rPr>
          <w:rFonts w:ascii="Helvetica" w:hAnsi="Helvetica" w:cs="Helvetica"/>
          <w:color w:val="333333"/>
        </w:rPr>
        <w:t>members, which will add or remove a pointer to a given</w:t>
      </w:r>
      <w:r>
        <w:rPr>
          <w:rStyle w:val="apple-converted-space"/>
          <w:rFonts w:ascii="Helvetica" w:hAnsi="Helvetica" w:cs="Helvetica"/>
          <w:color w:val="333333"/>
        </w:rPr>
        <w:t> </w:t>
      </w:r>
      <w:r>
        <w:rPr>
          <w:rStyle w:val="HTML0"/>
          <w:rFonts w:ascii="Consolas" w:hAnsi="Consolas" w:cs="Consolas"/>
          <w:color w:val="333333"/>
          <w:sz w:val="21"/>
          <w:szCs w:val="21"/>
        </w:rPr>
        <w:t>Message</w:t>
      </w:r>
      <w:r>
        <w:rPr>
          <w:rFonts w:ascii="Helvetica" w:hAnsi="Helvetica" w:cs="Helvetica"/>
          <w:color w:val="333333"/>
        </w:rPr>
        <w:t>, respectively.</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13.34</w:t>
      </w:r>
      <w:r>
        <w:rPr>
          <w:rStyle w:val="apple-converted-space"/>
          <w:rFonts w:ascii="Helvetica" w:hAnsi="Helvetica" w:cs="Helvetica"/>
          <w:color w:val="333333"/>
          <w:sz w:val="42"/>
          <w:szCs w:val="42"/>
        </w:rPr>
        <w:t> </w:t>
      </w:r>
      <w:hyperlink r:id="rId306"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07"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w:t>
      </w:r>
      <w:r>
        <w:rPr>
          <w:rStyle w:val="apple-converted-space"/>
          <w:rFonts w:ascii="Helvetica" w:hAnsi="Helvetica" w:cs="Helvetica"/>
          <w:color w:val="777777"/>
        </w:rPr>
        <w:t> </w:t>
      </w:r>
      <w:r>
        <w:rPr>
          <w:rStyle w:val="HTML0"/>
          <w:rFonts w:ascii="Consolas" w:hAnsi="Consolas" w:cs="Consolas"/>
          <w:color w:val="777777"/>
          <w:sz w:val="21"/>
          <w:szCs w:val="21"/>
        </w:rPr>
        <w:t>Message</w:t>
      </w:r>
      <w:r>
        <w:rPr>
          <w:rStyle w:val="apple-converted-space"/>
          <w:rFonts w:ascii="Helvetica" w:hAnsi="Helvetica" w:cs="Helvetica"/>
          <w:color w:val="777777"/>
        </w:rPr>
        <w:t> </w:t>
      </w:r>
      <w:r>
        <w:rPr>
          <w:rFonts w:ascii="Helvetica" w:hAnsi="Helvetica" w:cs="Helvetica"/>
          <w:color w:val="777777"/>
        </w:rPr>
        <w:t>used the synthesized versions of the copy-control members?</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some existing</w:t>
      </w:r>
      <w:r>
        <w:rPr>
          <w:rStyle w:val="apple-converted-space"/>
          <w:rFonts w:ascii="Helvetica" w:hAnsi="Helvetica" w:cs="Helvetica"/>
          <w:color w:val="333333"/>
        </w:rPr>
        <w:t> </w:t>
      </w:r>
      <w:r>
        <w:rPr>
          <w:rStyle w:val="HTML0"/>
          <w:rFonts w:ascii="Consolas" w:hAnsi="Consolas" w:cs="Consolas"/>
          <w:color w:val="333333"/>
          <w:sz w:val="21"/>
          <w:szCs w:val="21"/>
        </w:rPr>
        <w:t>Folders</w:t>
      </w:r>
      <w:r>
        <w:rPr>
          <w:rStyle w:val="apple-converted-space"/>
          <w:rFonts w:ascii="Helvetica" w:hAnsi="Helvetica" w:cs="Helvetica"/>
          <w:color w:val="333333"/>
        </w:rPr>
        <w:t> </w:t>
      </w:r>
      <w:r>
        <w:rPr>
          <w:rFonts w:ascii="Helvetica" w:hAnsi="Helvetica" w:cs="Helvetica"/>
          <w:color w:val="333333"/>
        </w:rPr>
        <w:t>will out of sync with the</w:t>
      </w:r>
      <w:r>
        <w:rPr>
          <w:rStyle w:val="apple-converted-space"/>
          <w:rFonts w:ascii="Helvetica" w:hAnsi="Helvetica" w:cs="Helvetica"/>
          <w:color w:val="333333"/>
        </w:rPr>
        <w:t> </w:t>
      </w:r>
      <w:r>
        <w:rPr>
          <w:rStyle w:val="HTML0"/>
          <w:rFonts w:ascii="Consolas" w:hAnsi="Consolas" w:cs="Consolas"/>
          <w:color w:val="333333"/>
          <w:sz w:val="21"/>
          <w:szCs w:val="21"/>
        </w:rPr>
        <w:t>Message</w:t>
      </w:r>
      <w:r>
        <w:rPr>
          <w:rStyle w:val="apple-converted-space"/>
          <w:rFonts w:ascii="Helvetica" w:hAnsi="Helvetica" w:cs="Helvetica"/>
          <w:color w:val="333333"/>
        </w:rPr>
        <w:t> </w:t>
      </w:r>
      <w:r>
        <w:rPr>
          <w:rFonts w:ascii="Helvetica" w:hAnsi="Helvetica" w:cs="Helvetica"/>
          <w:color w:val="333333"/>
        </w:rPr>
        <w:t>after assignment.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13.36</w:t>
      </w:r>
      <w:r>
        <w:rPr>
          <w:rStyle w:val="apple-converted-space"/>
          <w:rFonts w:ascii="Helvetica" w:hAnsi="Helvetica" w:cs="Helvetica"/>
          <w:color w:val="333333"/>
          <w:sz w:val="42"/>
          <w:szCs w:val="42"/>
        </w:rPr>
        <w:t> </w:t>
      </w:r>
      <w:hyperlink r:id="rId308"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09"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13.37</w:t>
      </w:r>
      <w:r>
        <w:rPr>
          <w:rStyle w:val="apple-converted-space"/>
          <w:rFonts w:ascii="Helvetica" w:hAnsi="Helvetica" w:cs="Helvetica"/>
          <w:color w:val="333333"/>
          <w:sz w:val="42"/>
          <w:szCs w:val="42"/>
        </w:rPr>
        <w:t> </w:t>
      </w:r>
      <w:hyperlink r:id="rId310"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11"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did not use copy and swap to define the Message assignment operator. Why do you suppose this is so?</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@Mooophy The copy and swap is an elegant way when working with dynamicly allocated memory. In the Message class ,noing is allocated dynamically. Thus using this idiom makes no sense and will make it more complicated to implement due to the pointers that point back.</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@pezy In this case,</w:t>
      </w:r>
      <w:r>
        <w:rPr>
          <w:rStyle w:val="apple-converted-space"/>
          <w:rFonts w:ascii="Helvetica" w:hAnsi="Helvetica" w:cs="Helvetica"/>
          <w:color w:val="333333"/>
        </w:rPr>
        <w:t> </w:t>
      </w:r>
      <w:r>
        <w:rPr>
          <w:rStyle w:val="HTML0"/>
          <w:rFonts w:ascii="Consolas" w:hAnsi="Consolas" w:cs="Consolas"/>
          <w:color w:val="333333"/>
          <w:sz w:val="21"/>
          <w:szCs w:val="21"/>
        </w:rPr>
        <w:t>swap</w:t>
      </w:r>
      <w:r>
        <w:rPr>
          <w:rStyle w:val="apple-converted-space"/>
          <w:rFonts w:ascii="Helvetica" w:hAnsi="Helvetica" w:cs="Helvetica"/>
          <w:color w:val="333333"/>
        </w:rPr>
        <w:t> </w:t>
      </w:r>
      <w:r>
        <w:rPr>
          <w:rFonts w:ascii="Helvetica" w:hAnsi="Helvetica" w:cs="Helvetica"/>
          <w:color w:val="333333"/>
        </w:rPr>
        <w:t>function is special. It will be clear two</w:t>
      </w:r>
      <w:r>
        <w:rPr>
          <w:rStyle w:val="apple-converted-space"/>
          <w:rFonts w:ascii="Helvetica" w:hAnsi="Helvetica" w:cs="Helvetica"/>
          <w:color w:val="333333"/>
        </w:rPr>
        <w:t> </w:t>
      </w:r>
      <w:r>
        <w:rPr>
          <w:rStyle w:val="HTML0"/>
          <w:rFonts w:ascii="Consolas" w:hAnsi="Consolas" w:cs="Consolas"/>
          <w:color w:val="333333"/>
          <w:sz w:val="21"/>
          <w:szCs w:val="21"/>
        </w:rPr>
        <w:t>Message</w:t>
      </w:r>
      <w:r>
        <w:rPr>
          <w:rFonts w:ascii="Helvetica" w:hAnsi="Helvetica" w:cs="Helvetica"/>
          <w:color w:val="333333"/>
        </w:rPr>
        <w:t>'s folders , then swap members, and added themselves to each folders. But,</w:t>
      </w:r>
      <w:r>
        <w:rPr>
          <w:rStyle w:val="apple-converted-space"/>
          <w:rFonts w:ascii="Helvetica" w:hAnsi="Helvetica" w:cs="Helvetica"/>
          <w:color w:val="333333"/>
        </w:rPr>
        <w:t> </w:t>
      </w:r>
      <w:r>
        <w:rPr>
          <w:rStyle w:val="HTML0"/>
          <w:rFonts w:ascii="Consolas" w:hAnsi="Consolas" w:cs="Consolas"/>
          <w:color w:val="333333"/>
          <w:sz w:val="21"/>
          <w:szCs w:val="21"/>
        </w:rPr>
        <w:t>Message</w:t>
      </w:r>
      <w:r>
        <w:rPr>
          <w:rStyle w:val="apple-converted-space"/>
          <w:rFonts w:ascii="Helvetica" w:hAnsi="Helvetica" w:cs="Helvetica"/>
          <w:color w:val="333333"/>
        </w:rPr>
        <w:t> </w:t>
      </w:r>
      <w:r>
        <w:rPr>
          <w:rFonts w:ascii="Helvetica" w:hAnsi="Helvetica" w:cs="Helvetica"/>
          <w:color w:val="333333"/>
        </w:rPr>
        <w:t>assignment operator just clear itself, and copy the members, and added itself to each folders. The</w:t>
      </w:r>
      <w:r>
        <w:rPr>
          <w:rStyle w:val="apple-converted-space"/>
          <w:rFonts w:ascii="Helvetica" w:hAnsi="Helvetica" w:cs="Helvetica"/>
          <w:color w:val="333333"/>
        </w:rPr>
        <w:t> </w:t>
      </w:r>
      <w:r>
        <w:rPr>
          <w:rStyle w:val="HTML0"/>
          <w:rFonts w:ascii="Consolas" w:hAnsi="Consolas" w:cs="Consolas"/>
          <w:color w:val="333333"/>
          <w:sz w:val="21"/>
          <w:szCs w:val="21"/>
        </w:rPr>
        <w:t>rhs</w:t>
      </w:r>
      <w:r>
        <w:rPr>
          <w:rStyle w:val="apple-converted-space"/>
          <w:rFonts w:ascii="Helvetica" w:hAnsi="Helvetica" w:cs="Helvetica"/>
          <w:color w:val="333333"/>
        </w:rPr>
        <w:t> </w:t>
      </w:r>
      <w:r>
        <w:rPr>
          <w:rFonts w:ascii="Helvetica" w:hAnsi="Helvetica" w:cs="Helvetica"/>
          <w:color w:val="333333"/>
        </w:rPr>
        <w:t>don't need to clear and add to folders. So, if using copy and swap to define, it will be very inefficiency.</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13.39</w:t>
      </w:r>
      <w:r>
        <w:rPr>
          <w:rStyle w:val="apple-converted-space"/>
          <w:rFonts w:ascii="Helvetica" w:hAnsi="Helvetica" w:cs="Helvetica"/>
          <w:color w:val="333333"/>
          <w:sz w:val="42"/>
          <w:szCs w:val="42"/>
        </w:rPr>
        <w:t> </w:t>
      </w:r>
      <w:hyperlink r:id="rId312"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13"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13.40</w:t>
      </w:r>
      <w:r>
        <w:rPr>
          <w:rStyle w:val="apple-converted-space"/>
          <w:rFonts w:ascii="Helvetica" w:hAnsi="Helvetica" w:cs="Helvetica"/>
          <w:color w:val="333333"/>
          <w:sz w:val="42"/>
          <w:szCs w:val="42"/>
        </w:rPr>
        <w:t> </w:t>
      </w:r>
      <w:hyperlink r:id="rId314"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15"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did we use postfix increment in the call to construct inside push_back? What would happen if it used the prefix increment?</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|a|b|c|d|f|..............|</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             ^</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elements   first_free    cap</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if use alloc.construct(first_free++, "g");</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|a|b|c|d|f|g|.............|</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            ^</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elements     first_free   cap</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if use alloc.construct(++first_free, "g");</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|a|b|c|d|f|.|g|............|</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 ^             ^</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elements   | first_free    cap</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p>
    <w:p w:rsidR="00DD49C2" w:rsidRDefault="00DD49C2" w:rsidP="00DD49C2">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"unconstructed"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Test your StrVec class by using it in place of the vector in your TextQuery and QueryResult classes (12.3, p. 484).</w:t>
      </w:r>
    </w:p>
    <w:p w:rsidR="00DD49C2" w:rsidRDefault="00DD49C2" w:rsidP="00DD49C2">
      <w:pPr>
        <w:widowControl/>
        <w:numPr>
          <w:ilvl w:val="0"/>
          <w:numId w:val="3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StrVec :</w:t>
      </w:r>
      <w:r>
        <w:rPr>
          <w:rStyle w:val="apple-converted-space"/>
          <w:rFonts w:ascii="Helvetica" w:hAnsi="Helvetica" w:cs="Helvetica"/>
          <w:color w:val="333333"/>
        </w:rPr>
        <w:t> </w:t>
      </w:r>
      <w:hyperlink r:id="rId316"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17" w:history="1">
        <w:r>
          <w:rPr>
            <w:rStyle w:val="a5"/>
            <w:rFonts w:ascii="Helvetica" w:hAnsi="Helvetica" w:cs="Helvetica"/>
            <w:color w:val="4183C4"/>
          </w:rPr>
          <w:t>cpp</w:t>
        </w:r>
      </w:hyperlink>
    </w:p>
    <w:p w:rsidR="00DD49C2" w:rsidRDefault="00DD49C2" w:rsidP="00DD49C2">
      <w:pPr>
        <w:widowControl/>
        <w:numPr>
          <w:ilvl w:val="0"/>
          <w:numId w:val="3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TextQuery and QueryResult :</w:t>
      </w:r>
      <w:r>
        <w:rPr>
          <w:rStyle w:val="apple-converted-space"/>
          <w:rFonts w:ascii="Helvetica" w:hAnsi="Helvetica" w:cs="Helvetica"/>
          <w:color w:val="333333"/>
        </w:rPr>
        <w:t> </w:t>
      </w:r>
      <w:hyperlink r:id="rId318"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19" w:history="1">
        <w:r>
          <w:rPr>
            <w:rStyle w:val="a5"/>
            <w:rFonts w:ascii="Helvetica" w:hAnsi="Helvetica" w:cs="Helvetica"/>
            <w:color w:val="4183C4"/>
          </w:rPr>
          <w:t>cpp</w:t>
        </w:r>
      </w:hyperlink>
    </w:p>
    <w:p w:rsidR="00DD49C2" w:rsidRDefault="00DD49C2" w:rsidP="00DD49C2">
      <w:pPr>
        <w:widowControl/>
        <w:numPr>
          <w:ilvl w:val="0"/>
          <w:numId w:val="3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 :</w:t>
      </w:r>
      <w:r>
        <w:rPr>
          <w:rStyle w:val="apple-converted-space"/>
          <w:rFonts w:ascii="Helvetica" w:hAnsi="Helvetica" w:cs="Helvetica"/>
          <w:color w:val="333333"/>
        </w:rPr>
        <w:t> </w:t>
      </w:r>
      <w:hyperlink r:id="rId320" w:history="1">
        <w:r>
          <w:rPr>
            <w:rStyle w:val="a5"/>
            <w:rFonts w:ascii="Helvetica" w:hAnsi="Helvetica" w:cs="Helvetica"/>
            <w:color w:val="4183C4"/>
          </w:rPr>
          <w:t>ex13_42.cpp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Rewrite the free member to use</w:t>
      </w:r>
      <w:r>
        <w:rPr>
          <w:rStyle w:val="apple-converted-space"/>
          <w:rFonts w:ascii="Helvetica" w:hAnsi="Helvetica" w:cs="Helvetica"/>
          <w:color w:val="777777"/>
        </w:rPr>
        <w:t> </w:t>
      </w:r>
      <w:r>
        <w:rPr>
          <w:rStyle w:val="HTML0"/>
          <w:rFonts w:ascii="Consolas" w:hAnsi="Consolas" w:cs="Consolas"/>
          <w:color w:val="777777"/>
          <w:sz w:val="21"/>
          <w:szCs w:val="21"/>
        </w:rPr>
        <w:t>for_each</w:t>
      </w:r>
      <w:r>
        <w:rPr>
          <w:rStyle w:val="apple-converted-space"/>
          <w:rFonts w:ascii="Helvetica" w:hAnsi="Helvetica" w:cs="Helvetica"/>
          <w:color w:val="777777"/>
        </w:rPr>
        <w:t> </w:t>
      </w:r>
      <w:r>
        <w:rPr>
          <w:rFonts w:ascii="Helvetica" w:hAnsi="Helvetica" w:cs="Helvetica"/>
          <w:color w:val="777777"/>
        </w:rPr>
        <w:t>and a lambda (10.3.2, p. 388) in place of the for loop to destroy the elements. Which implementation do you prefer, and why?</w: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Rewrite</w:t>
      </w: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for_each</w:t>
      </w:r>
      <w:r>
        <w:rPr>
          <w:rFonts w:ascii="Consolas" w:hAnsi="Consolas" w:cs="Consolas"/>
          <w:color w:val="333333"/>
          <w:sz w:val="21"/>
          <w:szCs w:val="21"/>
        </w:rPr>
        <w:t>(elements, first_free, [</w:t>
      </w:r>
      <w:r>
        <w:rPr>
          <w:rStyle w:val="pl-v"/>
          <w:rFonts w:ascii="Consolas" w:hAnsi="Consolas" w:cs="Consolas"/>
          <w:color w:val="ED6A43"/>
          <w:sz w:val="21"/>
          <w:szCs w:val="21"/>
        </w:rPr>
        <w:t>this</w:t>
      </w:r>
      <w:r>
        <w:rPr>
          <w:rFonts w:ascii="Consolas" w:hAnsi="Consolas" w:cs="Consolas"/>
          <w:color w:val="333333"/>
          <w:sz w:val="21"/>
          <w:szCs w:val="21"/>
        </w:rPr>
        <w:t>](std::string &amp;rhs){ alloc.</w:t>
      </w:r>
      <w:r>
        <w:rPr>
          <w:rStyle w:val="pl-c1"/>
          <w:rFonts w:ascii="Consolas" w:hAnsi="Consolas" w:cs="Consolas"/>
          <w:color w:val="0086B3"/>
          <w:sz w:val="21"/>
          <w:szCs w:val="21"/>
        </w:rPr>
        <w:t>destroy</w:t>
      </w:r>
      <w:r>
        <w:rPr>
          <w:rFonts w:ascii="Consolas" w:hAnsi="Consolas" w:cs="Consolas"/>
          <w:color w:val="333333"/>
          <w:sz w:val="21"/>
          <w:szCs w:val="21"/>
        </w:rPr>
        <w:t>(&amp;rhs); });</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@Mooophy: The new version is better. Compared to the old one, it doesn't need to worry about the order and decrement.So more straightforward and handy. The only thing to do for using this approach is to add "&amp;" to build the pointers to string pointers.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class named String that is a simplified version of the library string class. Your class should have at least a default constructor and a constructor that takes a pointer to a C-style string. Use an allocator to allocate memory that your String class uses.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21"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22"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23" w:history="1">
        <w:r>
          <w:rPr>
            <w:rStyle w:val="a5"/>
            <w:rFonts w:ascii="Helvetica" w:hAnsi="Helvetica" w:cs="Helvetica"/>
            <w:color w:val="4183C4"/>
          </w:rPr>
          <w:t>Test</w:t>
        </w:r>
      </w:hyperlink>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more information to see</w:t>
      </w:r>
      <w:r>
        <w:rPr>
          <w:rStyle w:val="apple-converted-space"/>
          <w:rFonts w:ascii="Helvetica" w:hAnsi="Helvetica" w:cs="Helvetica"/>
          <w:color w:val="333333"/>
        </w:rPr>
        <w:t> </w:t>
      </w:r>
      <w:hyperlink r:id="rId324" w:history="1">
        <w:r>
          <w:rPr>
            <w:rStyle w:val="a5"/>
            <w:rFonts w:ascii="Helvetica" w:hAnsi="Helvetica" w:cs="Helvetica"/>
            <w:color w:val="4183C4"/>
          </w:rPr>
          <w:t>A trivial String class that designed for write-on-paper in an interview</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Distinguish between an rvalue reference and an lvalue reference.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Definition</w:t>
      </w:r>
      <w:r>
        <w:rPr>
          <w:rFonts w:ascii="Helvetica" w:hAnsi="Helvetica" w:cs="Helvetica"/>
          <w:color w:val="333333"/>
        </w:rPr>
        <w:t>：</w:t>
      </w:r>
    </w:p>
    <w:p w:rsidR="00DD49C2" w:rsidRDefault="00DD49C2" w:rsidP="00DD49C2">
      <w:pPr>
        <w:widowControl/>
        <w:numPr>
          <w:ilvl w:val="0"/>
          <w:numId w:val="3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lvalue reference: reference that can bind to</w:t>
      </w:r>
      <w:r>
        <w:rPr>
          <w:rStyle w:val="apple-converted-space"/>
          <w:rFonts w:ascii="Helvetica" w:hAnsi="Helvetica" w:cs="Helvetica"/>
          <w:color w:val="333333"/>
        </w:rPr>
        <w:t> </w:t>
      </w:r>
      <w:r>
        <w:rPr>
          <w:rStyle w:val="a4"/>
          <w:rFonts w:ascii="Helvetica" w:hAnsi="Helvetica" w:cs="Helvetica"/>
          <w:color w:val="333333"/>
        </w:rPr>
        <w:t>an lvalue</w:t>
      </w:r>
      <w:r>
        <w:rPr>
          <w:rFonts w:ascii="Helvetica" w:hAnsi="Helvetica" w:cs="Helvetica"/>
          <w:color w:val="333333"/>
        </w:rPr>
        <w:t>. (Regular reference)</w:t>
      </w:r>
    </w:p>
    <w:p w:rsidR="00DD49C2" w:rsidRDefault="00DD49C2" w:rsidP="00DD49C2">
      <w:pPr>
        <w:widowControl/>
        <w:numPr>
          <w:ilvl w:val="0"/>
          <w:numId w:val="3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rvalue reference: reference</w:t>
      </w:r>
      <w:r>
        <w:rPr>
          <w:rStyle w:val="apple-converted-space"/>
          <w:rFonts w:ascii="Helvetica" w:hAnsi="Helvetica" w:cs="Helvetica"/>
          <w:color w:val="333333"/>
        </w:rPr>
        <w:t> </w:t>
      </w:r>
      <w:r>
        <w:rPr>
          <w:rStyle w:val="a4"/>
          <w:rFonts w:ascii="Helvetica" w:hAnsi="Helvetica" w:cs="Helvetica"/>
          <w:color w:val="333333"/>
        </w:rPr>
        <w:t>to an object that is about to be destroyed</w:t>
      </w:r>
      <w:r>
        <w:rPr>
          <w:rFonts w:ascii="Helvetica" w:hAnsi="Helvetica" w:cs="Helvetica"/>
          <w:color w:val="333333"/>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We can bind an rvalue reference to expression that require conversion, to literals, or to expressions that return an rvalue, but we cannot directly bind an rvalue reference to an lvalue.</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i = </w:t>
      </w:r>
      <w:r>
        <w:rPr>
          <w:rStyle w:val="pl-c1"/>
          <w:rFonts w:ascii="Consolas" w:hAnsi="Consolas" w:cs="Consolas"/>
          <w:color w:val="0086B3"/>
          <w:sz w:val="21"/>
          <w:szCs w:val="21"/>
        </w:rPr>
        <w:t>42</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&amp;r = i; </w:t>
      </w:r>
      <w:r>
        <w:rPr>
          <w:rStyle w:val="pl-c"/>
          <w:rFonts w:ascii="Consolas" w:hAnsi="Consolas" w:cs="Consolas"/>
          <w:color w:val="969896"/>
          <w:sz w:val="21"/>
          <w:szCs w:val="21"/>
        </w:rPr>
        <w:t>// lvalue reference</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&amp;&amp;rr = i; </w:t>
      </w:r>
      <w:r>
        <w:rPr>
          <w:rStyle w:val="pl-c"/>
          <w:rFonts w:ascii="Consolas" w:hAnsi="Consolas" w:cs="Consolas"/>
          <w:color w:val="969896"/>
          <w:sz w:val="21"/>
          <w:szCs w:val="21"/>
        </w:rPr>
        <w:t>// rvalue reference (Error: i is a lvalue)</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&amp;r2 = i*</w:t>
      </w:r>
      <w:r>
        <w:rPr>
          <w:rStyle w:val="pl-c1"/>
          <w:rFonts w:ascii="Consolas" w:hAnsi="Consolas" w:cs="Consolas"/>
          <w:color w:val="0086B3"/>
          <w:sz w:val="21"/>
          <w:szCs w:val="21"/>
        </w:rPr>
        <w:t>42</w:t>
      </w:r>
      <w:r>
        <w:rPr>
          <w:rFonts w:ascii="Consolas" w:hAnsi="Consolas" w:cs="Consolas"/>
          <w:color w:val="333333"/>
          <w:sz w:val="21"/>
          <w:szCs w:val="21"/>
        </w:rPr>
        <w:t xml:space="preserve">; </w:t>
      </w:r>
      <w:r>
        <w:rPr>
          <w:rStyle w:val="pl-c"/>
          <w:rFonts w:ascii="Consolas" w:hAnsi="Consolas" w:cs="Consolas"/>
          <w:color w:val="969896"/>
          <w:sz w:val="21"/>
          <w:szCs w:val="21"/>
        </w:rPr>
        <w:t>// lvalue reference (Error: i*42 is a rvalue)</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const</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&amp;r3 = i*</w:t>
      </w:r>
      <w:r>
        <w:rPr>
          <w:rStyle w:val="pl-c1"/>
          <w:rFonts w:ascii="Consolas" w:hAnsi="Consolas" w:cs="Consolas"/>
          <w:color w:val="0086B3"/>
          <w:sz w:val="21"/>
          <w:szCs w:val="21"/>
        </w:rPr>
        <w:t>42</w:t>
      </w:r>
      <w:r>
        <w:rPr>
          <w:rFonts w:ascii="Consolas" w:hAnsi="Consolas" w:cs="Consolas"/>
          <w:color w:val="333333"/>
          <w:sz w:val="21"/>
          <w:szCs w:val="21"/>
        </w:rPr>
        <w:t xml:space="preserve">; </w:t>
      </w:r>
      <w:r>
        <w:rPr>
          <w:rStyle w:val="pl-c"/>
          <w:rFonts w:ascii="Consolas" w:hAnsi="Consolas" w:cs="Consolas"/>
          <w:color w:val="969896"/>
          <w:sz w:val="21"/>
          <w:szCs w:val="21"/>
        </w:rPr>
        <w:t>// reference to const (bind to a rvalue)</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int</w:t>
      </w:r>
      <w:r>
        <w:rPr>
          <w:rFonts w:ascii="Consolas" w:hAnsi="Consolas" w:cs="Consolas"/>
          <w:color w:val="333333"/>
          <w:sz w:val="21"/>
          <w:szCs w:val="21"/>
        </w:rPr>
        <w:t xml:space="preserve"> &amp;&amp;rr2 = i*</w:t>
      </w:r>
      <w:r>
        <w:rPr>
          <w:rStyle w:val="pl-c1"/>
          <w:rFonts w:ascii="Consolas" w:hAnsi="Consolas" w:cs="Consolas"/>
          <w:color w:val="0086B3"/>
          <w:sz w:val="21"/>
          <w:szCs w:val="21"/>
        </w:rPr>
        <w:t>42</w:t>
      </w:r>
      <w:r>
        <w:rPr>
          <w:rFonts w:ascii="Consolas" w:hAnsi="Consolas" w:cs="Consolas"/>
          <w:color w:val="333333"/>
          <w:sz w:val="21"/>
          <w:szCs w:val="21"/>
        </w:rPr>
        <w:t xml:space="preserve">; </w:t>
      </w:r>
      <w:r>
        <w:rPr>
          <w:rStyle w:val="pl-c"/>
          <w:rFonts w:ascii="Consolas" w:hAnsi="Consolas" w:cs="Consolas"/>
          <w:color w:val="969896"/>
          <w:sz w:val="21"/>
          <w:szCs w:val="21"/>
        </w:rPr>
        <w:t>// rvalue reference</w:t>
      </w:r>
    </w:p>
    <w:p w:rsidR="00DD49C2" w:rsidRDefault="00DD49C2" w:rsidP="00DD49C2">
      <w:pPr>
        <w:widowControl/>
        <w:numPr>
          <w:ilvl w:val="0"/>
          <w:numId w:val="32"/>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lvalue : functions that return lvalue references, assignment, subscript, dereference, and prefix increment/decrement operator.</w:t>
      </w:r>
    </w:p>
    <w:p w:rsidR="00DD49C2" w:rsidRDefault="00DD49C2" w:rsidP="00DD49C2">
      <w:pPr>
        <w:widowControl/>
        <w:numPr>
          <w:ilvl w:val="0"/>
          <w:numId w:val="3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rvalue / const reference : functions that return a nonreferences, arithmetic, relational bitwise, postfix increment/decrement operators.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13.46:</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Which kind of reference can be bound to the following initializers?</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w:t>
      </w:r>
      <w:r>
        <w:rPr>
          <w:rStyle w:val="pl-en"/>
          <w:rFonts w:ascii="Consolas" w:hAnsi="Consolas" w:cs="Consolas"/>
          <w:color w:val="795DA3"/>
          <w:sz w:val="21"/>
          <w:szCs w:val="21"/>
        </w:rPr>
        <w:t>f</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pl-k"/>
          <w:rFonts w:ascii="Consolas" w:hAnsi="Consolas" w:cs="Consolas"/>
          <w:color w:val="A71D5D"/>
          <w:sz w:val="21"/>
          <w:szCs w:val="21"/>
        </w:rPr>
        <w:t>int</w:t>
      </w:r>
      <w:r>
        <w:rPr>
          <w:rFonts w:ascii="Consolas" w:hAnsi="Consolas" w:cs="Consolas"/>
          <w:color w:val="777777"/>
          <w:sz w:val="21"/>
          <w:szCs w:val="21"/>
        </w:rPr>
        <w:t xml:space="preserve">&gt; </w:t>
      </w:r>
      <w:r>
        <w:rPr>
          <w:rStyle w:val="pl-en"/>
          <w:rFonts w:ascii="Consolas" w:hAnsi="Consolas" w:cs="Consolas"/>
          <w:color w:val="795DA3"/>
          <w:sz w:val="21"/>
          <w:szCs w:val="21"/>
        </w:rPr>
        <w:t>vi</w:t>
      </w:r>
      <w:r>
        <w:rPr>
          <w:rFonts w:ascii="Consolas" w:hAnsi="Consolas" w:cs="Consolas"/>
          <w:color w:val="777777"/>
          <w:sz w:val="21"/>
          <w:szCs w:val="21"/>
        </w:rPr>
        <w:t>(</w:t>
      </w:r>
      <w:r>
        <w:rPr>
          <w:rStyle w:val="pl-c1"/>
          <w:rFonts w:ascii="Consolas" w:hAnsi="Consolas" w:cs="Consolas"/>
          <w:color w:val="0086B3"/>
          <w:sz w:val="21"/>
          <w:szCs w:val="21"/>
        </w:rPr>
        <w:t>100</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&amp;&amp; r1 = f();</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&amp; r2 = vi[</w:t>
      </w:r>
      <w:r>
        <w:rPr>
          <w:rStyle w:val="pl-c1"/>
          <w:rFonts w:ascii="Consolas" w:hAnsi="Consolas" w:cs="Consolas"/>
          <w:color w:val="0086B3"/>
          <w:sz w:val="21"/>
          <w:szCs w:val="21"/>
        </w:rPr>
        <w:t>0</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&amp; r3 = r1;</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&amp;&amp; r4 = vi[</w:t>
      </w:r>
      <w:r>
        <w:rPr>
          <w:rStyle w:val="pl-c1"/>
          <w:rFonts w:ascii="Consolas" w:hAnsi="Consolas" w:cs="Consolas"/>
          <w:color w:val="0086B3"/>
          <w:sz w:val="21"/>
          <w:szCs w:val="21"/>
        </w:rPr>
        <w:t>0</w:t>
      </w:r>
      <w:r>
        <w:rPr>
          <w:rFonts w:ascii="Consolas" w:hAnsi="Consolas" w:cs="Consolas"/>
          <w:color w:val="777777"/>
          <w:sz w:val="21"/>
          <w:szCs w:val="21"/>
        </w:rPr>
        <w:t xml:space="preserve">] * </w:t>
      </w:r>
      <w:r>
        <w:rPr>
          <w:rStyle w:val="pl-en"/>
          <w:rFonts w:ascii="Consolas" w:hAnsi="Consolas" w:cs="Consolas"/>
          <w:color w:val="795DA3"/>
          <w:sz w:val="21"/>
          <w:szCs w:val="21"/>
        </w:rPr>
        <w:t>f</w:t>
      </w:r>
      <w:r>
        <w:rPr>
          <w:rFonts w:ascii="Consolas" w:hAnsi="Consolas" w:cs="Consolas"/>
          <w:color w:val="777777"/>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13.47</w:t>
      </w:r>
      <w:r>
        <w:rPr>
          <w:rStyle w:val="apple-converted-space"/>
          <w:rFonts w:ascii="Helvetica" w:hAnsi="Helvetica" w:cs="Helvetica"/>
          <w:color w:val="333333"/>
          <w:sz w:val="42"/>
          <w:szCs w:val="42"/>
        </w:rPr>
        <w:t> </w:t>
      </w:r>
      <w:hyperlink r:id="rId325" w:history="1">
        <w:r>
          <w:rPr>
            <w:rStyle w:val="a5"/>
            <w:rFonts w:ascii="Helvetica" w:hAnsi="Helvetica" w:cs="Helvetica"/>
            <w:color w:val="4183C4"/>
            <w:sz w:val="42"/>
            <w:szCs w:val="42"/>
          </w:rPr>
          <w:t>hpp</w:t>
        </w:r>
      </w:hyperlink>
      <w:r>
        <w:rPr>
          <w:rStyle w:val="apple-converted-space"/>
          <w:rFonts w:ascii="Helvetica" w:hAnsi="Helvetica" w:cs="Helvetica"/>
          <w:color w:val="333333"/>
          <w:sz w:val="42"/>
          <w:szCs w:val="42"/>
        </w:rPr>
        <w:t> </w:t>
      </w:r>
      <w:r>
        <w:rPr>
          <w:rFonts w:ascii="Helvetica" w:hAnsi="Helvetica" w:cs="Helvetica"/>
          <w:color w:val="333333"/>
          <w:sz w:val="42"/>
          <w:szCs w:val="42"/>
        </w:rPr>
        <w:t>|</w:t>
      </w:r>
      <w:r>
        <w:rPr>
          <w:rStyle w:val="apple-converted-space"/>
          <w:rFonts w:ascii="Helvetica" w:hAnsi="Helvetica" w:cs="Helvetica"/>
          <w:color w:val="333333"/>
          <w:sz w:val="42"/>
          <w:szCs w:val="42"/>
        </w:rPr>
        <w:t> </w:t>
      </w:r>
      <w:hyperlink r:id="rId326" w:history="1">
        <w:r>
          <w:rPr>
            <w:rStyle w:val="a5"/>
            <w:rFonts w:ascii="Helvetica" w:hAnsi="Helvetica" w:cs="Helvetica"/>
            <w:color w:val="4183C4"/>
            <w:sz w:val="42"/>
            <w:szCs w:val="42"/>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hyperlink r:id="rId327" w:history="1">
        <w:r>
          <w:rPr>
            <w:rStyle w:val="a5"/>
            <w:rFonts w:ascii="Helvetica" w:hAnsi="Helvetica" w:cs="Helvetica"/>
            <w:color w:val="4183C4"/>
            <w:sz w:val="42"/>
            <w:szCs w:val="42"/>
          </w:rPr>
          <w:t>Exercise 13.48</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Add a move constructor and move-assignment operator to your StrVec, String, and Message classes.</w:t>
      </w:r>
    </w:p>
    <w:p w:rsidR="00DD49C2" w:rsidRDefault="00DD49C2" w:rsidP="00DD49C2">
      <w:pPr>
        <w:widowControl/>
        <w:numPr>
          <w:ilvl w:val="0"/>
          <w:numId w:val="3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StrVec:</w:t>
      </w:r>
      <w:r>
        <w:rPr>
          <w:rStyle w:val="apple-converted-space"/>
          <w:rFonts w:ascii="Helvetica" w:hAnsi="Helvetica" w:cs="Helvetica"/>
          <w:color w:val="333333"/>
        </w:rPr>
        <w:t> </w:t>
      </w:r>
      <w:hyperlink r:id="rId328"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29" w:history="1">
        <w:r>
          <w:rPr>
            <w:rStyle w:val="a5"/>
            <w:rFonts w:ascii="Helvetica" w:hAnsi="Helvetica" w:cs="Helvetica"/>
            <w:color w:val="4183C4"/>
          </w:rPr>
          <w:t>cpp</w:t>
        </w:r>
      </w:hyperlink>
    </w:p>
    <w:p w:rsidR="00DD49C2" w:rsidRDefault="00DD49C2" w:rsidP="00DD49C2">
      <w:pPr>
        <w:widowControl/>
        <w:numPr>
          <w:ilvl w:val="0"/>
          <w:numId w:val="3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String:</w:t>
      </w:r>
      <w:r>
        <w:rPr>
          <w:rStyle w:val="apple-converted-space"/>
          <w:rFonts w:ascii="Helvetica" w:hAnsi="Helvetica" w:cs="Helvetica"/>
          <w:color w:val="333333"/>
        </w:rPr>
        <w:t> </w:t>
      </w:r>
      <w:hyperlink r:id="rId330"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31" w:history="1">
        <w:r>
          <w:rPr>
            <w:rStyle w:val="a5"/>
            <w:rFonts w:ascii="Helvetica" w:hAnsi="Helvetica" w:cs="Helvetica"/>
            <w:color w:val="4183C4"/>
          </w:rPr>
          <w:t>cpp</w:t>
        </w:r>
      </w:hyperlink>
    </w:p>
    <w:p w:rsidR="00DD49C2" w:rsidRDefault="00DD49C2" w:rsidP="00DD49C2">
      <w:pPr>
        <w:widowControl/>
        <w:numPr>
          <w:ilvl w:val="0"/>
          <w:numId w:val="3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Message:</w:t>
      </w:r>
      <w:hyperlink r:id="rId332"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33" w:history="1">
        <w:r>
          <w:rPr>
            <w:rStyle w:val="a5"/>
            <w:rFonts w:ascii="Helvetica" w:hAnsi="Helvetica" w:cs="Helvetica"/>
            <w:color w:val="4183C4"/>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Put print statements in the move operations in your String class and rerun the program from exercise 13.48 in 13.6.1 (p. 534) that used a vector to see when the copies are avoided.</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String </w:t>
      </w:r>
      <w:r>
        <w:rPr>
          <w:rStyle w:val="pl-en"/>
          <w:rFonts w:ascii="Consolas" w:hAnsi="Consolas" w:cs="Consolas"/>
          <w:color w:val="795DA3"/>
          <w:sz w:val="21"/>
          <w:szCs w:val="21"/>
        </w:rPr>
        <w:t>baz</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String </w:t>
      </w:r>
      <w:r>
        <w:rPr>
          <w:rStyle w:val="pl-smi"/>
          <w:rFonts w:ascii="Consolas" w:hAnsi="Consolas" w:cs="Consolas"/>
          <w:color w:val="333333"/>
          <w:sz w:val="21"/>
          <w:szCs w:val="21"/>
        </w:rPr>
        <w:t>ret</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world</w:t>
      </w:r>
      <w:r>
        <w:rPr>
          <w:rStyle w:val="pl-pds"/>
          <w:rFonts w:ascii="Consolas" w:hAnsi="Consolas" w:cs="Consolas"/>
          <w:color w:val="183691"/>
          <w:sz w:val="21"/>
          <w:szCs w:val="21"/>
        </w:rPr>
        <w:t>"</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ret; </w:t>
      </w:r>
      <w:r>
        <w:rPr>
          <w:rStyle w:val="pl-c"/>
          <w:rFonts w:ascii="Consolas" w:hAnsi="Consolas" w:cs="Consolas"/>
          <w:color w:val="969896"/>
          <w:sz w:val="21"/>
          <w:szCs w:val="21"/>
        </w:rPr>
        <w:t>// first avoided</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String s5 = baz(); </w:t>
      </w:r>
      <w:r>
        <w:rPr>
          <w:rStyle w:val="pl-c"/>
          <w:rFonts w:ascii="Consolas" w:hAnsi="Consolas" w:cs="Consolas"/>
          <w:color w:val="969896"/>
          <w:sz w:val="21"/>
          <w:szCs w:val="21"/>
        </w:rPr>
        <w:t>// second avoided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Although</w:t>
      </w:r>
      <w:r>
        <w:rPr>
          <w:rStyle w:val="apple-converted-space"/>
          <w:rFonts w:ascii="Helvetica" w:hAnsi="Helvetica" w:cs="Helvetica"/>
          <w:color w:val="777777"/>
        </w:rPr>
        <w:t> </w:t>
      </w:r>
      <w:r>
        <w:rPr>
          <w:rStyle w:val="HTML0"/>
          <w:rFonts w:ascii="Consolas" w:hAnsi="Consolas" w:cs="Consolas"/>
          <w:color w:val="777777"/>
          <w:sz w:val="21"/>
          <w:szCs w:val="21"/>
        </w:rPr>
        <w:t>unique_ptrs</w:t>
      </w:r>
      <w:r>
        <w:rPr>
          <w:rStyle w:val="apple-converted-space"/>
          <w:rFonts w:ascii="Helvetica" w:hAnsi="Helvetica" w:cs="Helvetica"/>
          <w:color w:val="777777"/>
        </w:rPr>
        <w:t> </w:t>
      </w:r>
      <w:r>
        <w:rPr>
          <w:rFonts w:ascii="Helvetica" w:hAnsi="Helvetica" w:cs="Helvetica"/>
          <w:color w:val="777777"/>
        </w:rPr>
        <w:t>cannot be copied, in 12.1.5 (p. 471) we wrote a clone function that returned a unique_ptr by value. Explain why that function is legal and how it works.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In the second assignment, we assign from the result of a call to getVec. That expression is an rvalue. In this case, both assignment operators are viable—we can bind the result of getVec to either operator’s parameter. Calling the copy-assignment operator requires a conversion to const, whereas StrVec&amp;&amp; is an exact match. Hence, the second assignment uses the move-assignment operator.</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unique_ptr&lt;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en"/>
          <w:rFonts w:ascii="Consolas" w:hAnsi="Consolas" w:cs="Consolas"/>
          <w:color w:val="795DA3"/>
          <w:sz w:val="21"/>
          <w:szCs w:val="21"/>
        </w:rPr>
        <w:t>clone</w:t>
      </w:r>
      <w:r>
        <w:rPr>
          <w:rFonts w:ascii="Consolas" w:hAnsi="Consolas" w:cs="Consolas"/>
          <w:color w:val="333333"/>
          <w:sz w:val="21"/>
          <w:szCs w:val="21"/>
        </w:rPr>
        <w:t>(</w:t>
      </w:r>
      <w:r>
        <w:rPr>
          <w:rStyle w:val="pl-k"/>
          <w:rFonts w:ascii="Consolas" w:hAnsi="Consolas" w:cs="Consolas"/>
          <w:color w:val="A71D5D"/>
          <w:sz w:val="21"/>
          <w:szCs w:val="21"/>
        </w:rPr>
        <w:t>int</w:t>
      </w:r>
      <w:r>
        <w:rPr>
          <w:rFonts w:ascii="Consolas" w:hAnsi="Consolas" w:cs="Consolas"/>
          <w:color w:val="333333"/>
          <w:sz w:val="21"/>
          <w:szCs w:val="21"/>
        </w:rPr>
        <w:t xml:space="preserve"> p) {</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ok: explicitly create a unique_ptr&lt;int&gt; from int*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unique_ptr&lt;</w:t>
      </w:r>
      <w:r>
        <w:rPr>
          <w:rStyle w:val="pl-k"/>
          <w:rFonts w:ascii="Consolas" w:hAnsi="Consolas" w:cs="Consolas"/>
          <w:color w:val="A71D5D"/>
          <w:sz w:val="21"/>
          <w:szCs w:val="21"/>
        </w:rPr>
        <w:t>int</w:t>
      </w:r>
      <w:r>
        <w:rPr>
          <w:rFonts w:ascii="Consolas" w:hAnsi="Consolas" w:cs="Consolas"/>
          <w:color w:val="333333"/>
          <w:sz w:val="21"/>
          <w:szCs w:val="21"/>
        </w:rPr>
        <w:t>&gt;(</w:t>
      </w:r>
      <w:r>
        <w:rPr>
          <w:rStyle w:val="pl-k"/>
          <w:rFonts w:ascii="Consolas" w:hAnsi="Consolas" w:cs="Consolas"/>
          <w:color w:val="A71D5D"/>
          <w:sz w:val="21"/>
          <w:szCs w:val="21"/>
        </w:rPr>
        <w:t>new</w:t>
      </w:r>
      <w:r>
        <w:rPr>
          <w:rFonts w:ascii="Consolas" w:hAnsi="Consolas" w:cs="Consolas"/>
          <w:color w:val="333333"/>
          <w:sz w:val="21"/>
          <w:szCs w:val="21"/>
        </w:rPr>
        <w:t xml:space="preserve"> </w:t>
      </w:r>
      <w:r>
        <w:rPr>
          <w:rStyle w:val="pl-c1"/>
          <w:rFonts w:ascii="Consolas" w:hAnsi="Consolas" w:cs="Consolas"/>
          <w:color w:val="0086B3"/>
          <w:sz w:val="21"/>
          <w:szCs w:val="21"/>
        </w:rPr>
        <w:t>int</w:t>
      </w:r>
      <w:r>
        <w:rPr>
          <w:rFonts w:ascii="Consolas" w:hAnsi="Consolas" w:cs="Consolas"/>
          <w:color w:val="333333"/>
          <w:sz w:val="21"/>
          <w:szCs w:val="21"/>
        </w:rPr>
        <w:t>(p));</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the result of a call to</w:t>
      </w:r>
      <w:r>
        <w:rPr>
          <w:rStyle w:val="apple-converted-space"/>
          <w:rFonts w:ascii="Helvetica" w:hAnsi="Helvetica" w:cs="Helvetica"/>
          <w:color w:val="333333"/>
        </w:rPr>
        <w:t> </w:t>
      </w:r>
      <w:r>
        <w:rPr>
          <w:rStyle w:val="HTML0"/>
          <w:rFonts w:ascii="Consolas" w:hAnsi="Consolas" w:cs="Consolas"/>
          <w:color w:val="333333"/>
          <w:sz w:val="21"/>
          <w:szCs w:val="21"/>
        </w:rPr>
        <w:t>clone</w:t>
      </w:r>
      <w:r>
        <w:rPr>
          <w:rStyle w:val="apple-converted-space"/>
          <w:rFonts w:ascii="Helvetica" w:hAnsi="Helvetica" w:cs="Helvetica"/>
          <w:color w:val="333333"/>
        </w:rPr>
        <w:t> </w:t>
      </w:r>
      <w:r>
        <w:rPr>
          <w:rFonts w:ascii="Helvetica" w:hAnsi="Helvetica" w:cs="Helvetica"/>
          <w:color w:val="333333"/>
        </w:rPr>
        <w:t>is an</w:t>
      </w:r>
      <w:r>
        <w:rPr>
          <w:rStyle w:val="apple-converted-space"/>
          <w:rFonts w:ascii="Helvetica" w:hAnsi="Helvetica" w:cs="Helvetica"/>
          <w:color w:val="333333"/>
        </w:rPr>
        <w:t> </w:t>
      </w:r>
      <w:r>
        <w:rPr>
          <w:rStyle w:val="a4"/>
          <w:rFonts w:ascii="Helvetica" w:hAnsi="Helvetica" w:cs="Helvetica"/>
          <w:color w:val="333333"/>
        </w:rPr>
        <w:t>rvalue</w:t>
      </w:r>
      <w:r>
        <w:rPr>
          <w:rFonts w:ascii="Helvetica" w:hAnsi="Helvetica" w:cs="Helvetica"/>
          <w:color w:val="333333"/>
        </w:rPr>
        <w:t>, so it uses the move-assignment operator rather than copy-assignment operator. Thus, it is legal and can pretty work.</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Explain in detail what happens in the assignments of the</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objects on page 541. In particular, describe step by step what happens to values of</w:t>
      </w:r>
      <w:r>
        <w:rPr>
          <w:rStyle w:val="apple-converted-space"/>
          <w:rFonts w:ascii="Helvetica" w:hAnsi="Helvetica" w:cs="Helvetica"/>
          <w:color w:val="777777"/>
        </w:rPr>
        <w:t> </w:t>
      </w:r>
      <w:r>
        <w:rPr>
          <w:rStyle w:val="HTML0"/>
          <w:rFonts w:ascii="Consolas" w:hAnsi="Consolas" w:cs="Consolas"/>
          <w:color w:val="777777"/>
          <w:sz w:val="21"/>
          <w:szCs w:val="21"/>
        </w:rPr>
        <w:t>hp</w:t>
      </w:r>
      <w:r>
        <w:rPr>
          <w:rFonts w:ascii="Helvetica" w:hAnsi="Helvetica" w:cs="Helvetica"/>
          <w:color w:val="777777"/>
        </w:rPr>
        <w:t>,</w:t>
      </w:r>
      <w:r>
        <w:rPr>
          <w:rStyle w:val="apple-converted-space"/>
          <w:rFonts w:ascii="Helvetica" w:hAnsi="Helvetica" w:cs="Helvetica"/>
          <w:color w:val="777777"/>
        </w:rPr>
        <w:t> </w:t>
      </w:r>
      <w:r>
        <w:rPr>
          <w:rStyle w:val="HTML0"/>
          <w:rFonts w:ascii="Consolas" w:hAnsi="Consolas" w:cs="Consolas"/>
          <w:color w:val="777777"/>
          <w:sz w:val="21"/>
          <w:szCs w:val="21"/>
        </w:rPr>
        <w:t>hp2</w:t>
      </w:r>
      <w:r>
        <w:rPr>
          <w:rFonts w:ascii="Helvetica" w:hAnsi="Helvetica" w:cs="Helvetica"/>
          <w:color w:val="777777"/>
        </w:rPr>
        <w:t>, and of the</w:t>
      </w:r>
      <w:r>
        <w:rPr>
          <w:rStyle w:val="apple-converted-space"/>
          <w:rFonts w:ascii="Helvetica" w:hAnsi="Helvetica" w:cs="Helvetica"/>
          <w:color w:val="777777"/>
        </w:rPr>
        <w:t> </w:t>
      </w:r>
      <w:r>
        <w:rPr>
          <w:rStyle w:val="HTML0"/>
          <w:rFonts w:ascii="Consolas" w:hAnsi="Consolas" w:cs="Consolas"/>
          <w:color w:val="777777"/>
          <w:sz w:val="21"/>
          <w:szCs w:val="21"/>
        </w:rPr>
        <w:t>rhs</w:t>
      </w:r>
      <w:r>
        <w:rPr>
          <w:rStyle w:val="apple-converted-space"/>
          <w:rFonts w:ascii="Helvetica" w:hAnsi="Helvetica" w:cs="Helvetica"/>
          <w:color w:val="777777"/>
        </w:rPr>
        <w:t> </w:t>
      </w:r>
      <w:r>
        <w:rPr>
          <w:rFonts w:ascii="Helvetica" w:hAnsi="Helvetica" w:cs="Helvetica"/>
          <w:color w:val="777777"/>
        </w:rPr>
        <w:t>parameter in the</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assignment operator.</w:t>
      </w:r>
    </w:p>
    <w:p w:rsidR="00DD49C2" w:rsidRDefault="00DD49C2" w:rsidP="00DD49C2">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rhs</w:t>
      </w:r>
      <w:r>
        <w:rPr>
          <w:rStyle w:val="apple-converted-space"/>
          <w:rFonts w:ascii="Helvetica" w:hAnsi="Helvetica" w:cs="Helvetica"/>
          <w:color w:val="333333"/>
        </w:rPr>
        <w:t> </w:t>
      </w:r>
      <w:r>
        <w:rPr>
          <w:rFonts w:ascii="Helvetica" w:hAnsi="Helvetica" w:cs="Helvetica"/>
          <w:color w:val="333333"/>
        </w:rPr>
        <w:t>parameter is nonreference, which means the parameter is</w:t>
      </w:r>
      <w:r>
        <w:rPr>
          <w:rStyle w:val="apple-converted-space"/>
          <w:rFonts w:ascii="Helvetica" w:hAnsi="Helvetica" w:cs="Helvetica"/>
          <w:color w:val="333333"/>
        </w:rPr>
        <w:t> </w:t>
      </w:r>
      <w:r>
        <w:rPr>
          <w:rStyle w:val="a4"/>
          <w:rFonts w:ascii="Helvetica" w:hAnsi="Helvetica" w:cs="Helvetica"/>
          <w:color w:val="333333"/>
        </w:rPr>
        <w:t>copy initialized</w:t>
      </w:r>
      <w:r>
        <w:rPr>
          <w:rFonts w:ascii="Helvetica" w:hAnsi="Helvetica" w:cs="Helvetica"/>
          <w:color w:val="333333"/>
        </w:rPr>
        <w:t>. Depending on the type of the argument, copy initialization uses either the</w:t>
      </w:r>
      <w:r>
        <w:rPr>
          <w:rStyle w:val="apple-converted-space"/>
          <w:rFonts w:ascii="Helvetica" w:hAnsi="Helvetica" w:cs="Helvetica"/>
          <w:color w:val="333333"/>
        </w:rPr>
        <w:t> </w:t>
      </w:r>
      <w:r>
        <w:rPr>
          <w:rStyle w:val="a6"/>
          <w:rFonts w:ascii="Helvetica" w:hAnsi="Helvetica" w:cs="Helvetica"/>
          <w:color w:val="333333"/>
        </w:rPr>
        <w:t>copy constructor</w:t>
      </w:r>
      <w:r>
        <w:rPr>
          <w:rStyle w:val="apple-converted-space"/>
          <w:rFonts w:ascii="Helvetica" w:hAnsi="Helvetica" w:cs="Helvetica"/>
          <w:color w:val="333333"/>
        </w:rPr>
        <w:t> </w:t>
      </w:r>
      <w:r>
        <w:rPr>
          <w:rFonts w:ascii="Helvetica" w:hAnsi="Helvetica" w:cs="Helvetica"/>
          <w:color w:val="333333"/>
        </w:rPr>
        <w:t>or the</w:t>
      </w:r>
      <w:r>
        <w:rPr>
          <w:rStyle w:val="apple-converted-space"/>
          <w:rFonts w:ascii="Helvetica" w:hAnsi="Helvetica" w:cs="Helvetica"/>
          <w:color w:val="333333"/>
        </w:rPr>
        <w:t> </w:t>
      </w:r>
      <w:r>
        <w:rPr>
          <w:rStyle w:val="a6"/>
          <w:rFonts w:ascii="Helvetica" w:hAnsi="Helvetica" w:cs="Helvetica"/>
          <w:color w:val="333333"/>
        </w:rPr>
        <w:t>move constructor</w:t>
      </w:r>
      <w:r>
        <w:rPr>
          <w:rFonts w:ascii="Helvetica" w:hAnsi="Helvetica" w:cs="Helvetica"/>
          <w:color w:val="333333"/>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lvalues are copied and rvalues are moved.</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Thus, in</w:t>
      </w:r>
      <w:r>
        <w:rPr>
          <w:rStyle w:val="apple-converted-space"/>
          <w:rFonts w:ascii="Helvetica" w:hAnsi="Helvetica" w:cs="Helvetica"/>
          <w:color w:val="333333"/>
        </w:rPr>
        <w:t> </w:t>
      </w:r>
      <w:r>
        <w:rPr>
          <w:rStyle w:val="HTML0"/>
          <w:rFonts w:ascii="Consolas" w:hAnsi="Consolas" w:cs="Consolas"/>
          <w:color w:val="333333"/>
          <w:sz w:val="21"/>
          <w:szCs w:val="21"/>
        </w:rPr>
        <w:t>hp = hp2;</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1"/>
          <w:szCs w:val="21"/>
        </w:rPr>
        <w:t>hp2</w:t>
      </w:r>
      <w:r>
        <w:rPr>
          <w:rStyle w:val="apple-converted-space"/>
          <w:rFonts w:ascii="Helvetica" w:hAnsi="Helvetica" w:cs="Helvetica"/>
          <w:color w:val="333333"/>
        </w:rPr>
        <w:t> </w:t>
      </w:r>
      <w:r>
        <w:rPr>
          <w:rFonts w:ascii="Helvetica" w:hAnsi="Helvetica" w:cs="Helvetica"/>
          <w:color w:val="333333"/>
        </w:rPr>
        <w:t>is an lvalue, copy constructor used to copy</w:t>
      </w:r>
      <w:r>
        <w:rPr>
          <w:rStyle w:val="apple-converted-space"/>
          <w:rFonts w:ascii="Helvetica" w:hAnsi="Helvetica" w:cs="Helvetica"/>
          <w:color w:val="333333"/>
        </w:rPr>
        <w:t> </w:t>
      </w:r>
      <w:r>
        <w:rPr>
          <w:rStyle w:val="HTML0"/>
          <w:rFonts w:ascii="Consolas" w:hAnsi="Consolas" w:cs="Consolas"/>
          <w:color w:val="333333"/>
          <w:sz w:val="21"/>
          <w:szCs w:val="21"/>
        </w:rPr>
        <w:t>hp2</w:t>
      </w:r>
      <w:r>
        <w:rPr>
          <w:rFonts w:ascii="Helvetica" w:hAnsi="Helvetica" w:cs="Helvetica"/>
          <w:color w:val="333333"/>
        </w:rPr>
        <w:t>. In</w:t>
      </w:r>
      <w:r>
        <w:rPr>
          <w:rStyle w:val="apple-converted-space"/>
          <w:rFonts w:ascii="Helvetica" w:hAnsi="Helvetica" w:cs="Helvetica"/>
          <w:color w:val="333333"/>
        </w:rPr>
        <w:t> </w:t>
      </w:r>
      <w:r>
        <w:rPr>
          <w:rStyle w:val="HTML0"/>
          <w:rFonts w:ascii="Consolas" w:hAnsi="Consolas" w:cs="Consolas"/>
          <w:color w:val="333333"/>
          <w:sz w:val="21"/>
          <w:szCs w:val="21"/>
        </w:rPr>
        <w:t>hp = std::move(hp2);</w:t>
      </w:r>
      <w:r>
        <w:rPr>
          <w:rFonts w:ascii="Helvetica" w:hAnsi="Helvetica" w:cs="Helvetica"/>
          <w:color w:val="333333"/>
        </w:rPr>
        <w:t>, move constructor moves</w:t>
      </w:r>
      <w:r>
        <w:rPr>
          <w:rStyle w:val="apple-converted-space"/>
          <w:rFonts w:ascii="Helvetica" w:hAnsi="Helvetica" w:cs="Helvetica"/>
          <w:color w:val="333333"/>
        </w:rPr>
        <w:t> </w:t>
      </w:r>
      <w:r>
        <w:rPr>
          <w:rStyle w:val="HTML0"/>
          <w:rFonts w:ascii="Consolas" w:hAnsi="Consolas" w:cs="Consolas"/>
          <w:color w:val="333333"/>
          <w:sz w:val="21"/>
          <w:szCs w:val="21"/>
        </w:rPr>
        <w:t>hp2</w:t>
      </w:r>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As a matter of low-level efficiency, the</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assignment operator is not ideal. Explain why. Implement a copy-assignment and move-assignment operator for</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and compare the operations executed in your new move-assignment operator versus the copy-and-swap version.</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nothing to say, just see the versus codes: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34"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35"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36" w:history="1">
        <w:r>
          <w:rPr>
            <w:rStyle w:val="a5"/>
            <w:rFonts w:ascii="Helvetica" w:hAnsi="Helvetica" w:cs="Helvetica"/>
            <w:color w:val="4183C4"/>
          </w:rPr>
          <w:t>Test</w:t>
        </w:r>
      </w:hyperlink>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 more information at</w:t>
      </w:r>
      <w:r>
        <w:rPr>
          <w:rStyle w:val="apple-converted-space"/>
          <w:rFonts w:ascii="Helvetica" w:hAnsi="Helvetica" w:cs="Helvetica"/>
          <w:color w:val="333333"/>
        </w:rPr>
        <w:t> </w:t>
      </w:r>
      <w:hyperlink r:id="rId337" w:history="1">
        <w:r>
          <w:rPr>
            <w:rStyle w:val="a5"/>
            <w:rFonts w:ascii="Helvetica" w:hAnsi="Helvetica" w:cs="Helvetica"/>
            <w:color w:val="4183C4"/>
          </w:rPr>
          <w:t>this question &amp;&amp; answer</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defined a</w:t>
      </w:r>
      <w:r>
        <w:rPr>
          <w:rStyle w:val="apple-converted-space"/>
          <w:rFonts w:ascii="Helvetica" w:hAnsi="Helvetica" w:cs="Helvetica"/>
          <w:color w:val="777777"/>
        </w:rPr>
        <w:t> </w:t>
      </w:r>
      <w:r>
        <w:rPr>
          <w:rStyle w:val="HTML0"/>
          <w:rFonts w:ascii="Consolas" w:hAnsi="Consolas" w:cs="Consolas"/>
          <w:color w:val="777777"/>
          <w:sz w:val="21"/>
          <w:szCs w:val="21"/>
        </w:rPr>
        <w:t>HasPtr</w:t>
      </w:r>
      <w:r>
        <w:rPr>
          <w:rStyle w:val="apple-converted-space"/>
          <w:rFonts w:ascii="Helvetica" w:hAnsi="Helvetica" w:cs="Helvetica"/>
          <w:color w:val="777777"/>
        </w:rPr>
        <w:t> </w:t>
      </w:r>
      <w:r>
        <w:rPr>
          <w:rFonts w:ascii="Helvetica" w:hAnsi="Helvetica" w:cs="Helvetica"/>
          <w:color w:val="777777"/>
        </w:rPr>
        <w:t>move-assignment operator but did not change the copy-and-swap operator? Write code to test your answer.</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error: ambiguous overload </w:t>
      </w:r>
      <w:r>
        <w:rPr>
          <w:rStyle w:val="pl-k"/>
          <w:rFonts w:ascii="Consolas" w:hAnsi="Consolas" w:cs="Consolas"/>
          <w:color w:val="A71D5D"/>
          <w:sz w:val="21"/>
          <w:szCs w:val="21"/>
        </w:rPr>
        <w:t>for</w:t>
      </w:r>
      <w:r>
        <w:rPr>
          <w:rFonts w:ascii="Consolas" w:hAnsi="Consolas" w:cs="Consolas"/>
          <w:color w:val="333333"/>
          <w:sz w:val="21"/>
          <w:szCs w:val="21"/>
        </w:rPr>
        <w:t xml:space="preserve"> </w:t>
      </w:r>
      <w:r>
        <w:rPr>
          <w:rStyle w:val="pl-smi"/>
          <w:rFonts w:ascii="Consolas" w:hAnsi="Consolas" w:cs="Consolas"/>
          <w:color w:val="333333"/>
          <w:sz w:val="21"/>
          <w:szCs w:val="21"/>
        </w:rPr>
        <w:t>'operator</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 xml:space="preserve"> (operand types are </w:t>
      </w:r>
      <w:r>
        <w:rPr>
          <w:rStyle w:val="pl-pds"/>
          <w:rFonts w:ascii="Consolas" w:hAnsi="Consolas" w:cs="Consolas"/>
          <w:color w:val="183691"/>
          <w:sz w:val="21"/>
          <w:szCs w:val="21"/>
        </w:rPr>
        <w:t>'</w:t>
      </w:r>
      <w:r>
        <w:rPr>
          <w:rFonts w:ascii="Consolas" w:hAnsi="Consolas" w:cs="Consolas"/>
          <w:color w:val="333333"/>
          <w:sz w:val="21"/>
          <w:szCs w:val="21"/>
        </w:rPr>
        <w:t>HasPtr</w:t>
      </w:r>
      <w:r>
        <w:rPr>
          <w:rStyle w:val="pl-pds"/>
          <w:rFonts w:ascii="Consolas" w:hAnsi="Consolas" w:cs="Consolas"/>
          <w:color w:val="183691"/>
          <w:sz w:val="21"/>
          <w:szCs w:val="21"/>
        </w:rPr>
        <w:t>'</w:t>
      </w:r>
      <w:r>
        <w:rPr>
          <w:rStyle w:val="pl-s"/>
          <w:rFonts w:ascii="Consolas" w:hAnsi="Consolas" w:cs="Consolas"/>
          <w:color w:val="183691"/>
          <w:sz w:val="21"/>
          <w:szCs w:val="21"/>
        </w:rPr>
        <w:t xml:space="preserve"> and </w:t>
      </w:r>
      <w:r>
        <w:rPr>
          <w:rStyle w:val="pl-pds"/>
          <w:rFonts w:ascii="Consolas" w:hAnsi="Consolas" w:cs="Consolas"/>
          <w:color w:val="183691"/>
          <w:sz w:val="21"/>
          <w:szCs w:val="21"/>
        </w:rPr>
        <w:t>'</w:t>
      </w:r>
      <w:r>
        <w:rPr>
          <w:rFonts w:ascii="Consolas" w:hAnsi="Consolas" w:cs="Consolas"/>
          <w:color w:val="333333"/>
          <w:sz w:val="21"/>
          <w:szCs w:val="21"/>
        </w:rPr>
        <w:t>std::remove_reference</w:t>
      </w:r>
      <w:r>
        <w:rPr>
          <w:rStyle w:val="pl-k"/>
          <w:rFonts w:ascii="Consolas" w:hAnsi="Consolas" w:cs="Consolas"/>
          <w:color w:val="A71D5D"/>
          <w:sz w:val="21"/>
          <w:szCs w:val="21"/>
        </w:rPr>
        <w:t>&lt;</w:t>
      </w:r>
      <w:r>
        <w:rPr>
          <w:rFonts w:ascii="Consolas" w:hAnsi="Consolas" w:cs="Consolas"/>
          <w:color w:val="333333"/>
          <w:sz w:val="21"/>
          <w:szCs w:val="21"/>
        </w:rPr>
        <w:t>HasPtr</w:t>
      </w:r>
      <w:r>
        <w:rPr>
          <w:rStyle w:val="pl-k"/>
          <w:rFonts w:ascii="Consolas" w:hAnsi="Consolas" w:cs="Consolas"/>
          <w:color w:val="A71D5D"/>
          <w:sz w:val="21"/>
          <w:szCs w:val="21"/>
        </w:rPr>
        <w:t>&amp;&gt;</w:t>
      </w:r>
      <w:r>
        <w:rPr>
          <w:rFonts w:ascii="Consolas" w:hAnsi="Consolas" w:cs="Consolas"/>
          <w:color w:val="333333"/>
          <w:sz w:val="21"/>
          <w:szCs w:val="21"/>
        </w:rPr>
        <w:t>::</w:t>
      </w:r>
      <w:r>
        <w:rPr>
          <w:rStyle w:val="pl-c1"/>
          <w:rFonts w:ascii="Consolas" w:hAnsi="Consolas" w:cs="Consolas"/>
          <w:color w:val="0086B3"/>
          <w:sz w:val="21"/>
          <w:szCs w:val="21"/>
        </w:rPr>
        <w:t>type</w:t>
      </w:r>
      <w:r>
        <w:rPr>
          <w:rFonts w:ascii="Consolas" w:hAnsi="Consolas" w:cs="Consolas"/>
          <w:color w:val="333333"/>
          <w:sz w:val="21"/>
          <w:szCs w:val="21"/>
        </w:rPr>
        <w:t xml:space="preserve"> {aka HasPtr}</w:t>
      </w:r>
      <w:r>
        <w:rPr>
          <w:rStyle w:val="pl-pds"/>
          <w:rFonts w:ascii="Consolas" w:hAnsi="Consolas" w:cs="Consolas"/>
          <w:color w:val="183691"/>
          <w:sz w:val="21"/>
          <w:szCs w:val="21"/>
        </w:rPr>
        <w:t>'</w:t>
      </w:r>
      <w:r>
        <w:rPr>
          <w:rStyle w:val="pl-s"/>
          <w:rFonts w:ascii="Consolas" w:hAnsi="Consolas" w:cs="Consolas"/>
          <w:color w:val="183691"/>
          <w:sz w:val="21"/>
          <w:szCs w:val="21"/>
        </w:rPr>
        <w:t>)</w:t>
      </w:r>
    </w:p>
    <w:p w:rsidR="00DD49C2" w:rsidRDefault="00DD49C2" w:rsidP="00DD49C2">
      <w:pPr>
        <w:pStyle w:val="HTML"/>
        <w:shd w:val="clear" w:color="auto" w:fill="F7F7F7"/>
        <w:rPr>
          <w:rFonts w:ascii="Consolas" w:hAnsi="Consolas" w:cs="Consolas"/>
          <w:color w:val="333333"/>
          <w:sz w:val="21"/>
          <w:szCs w:val="21"/>
        </w:rPr>
      </w:pPr>
      <w:r>
        <w:rPr>
          <w:rStyle w:val="pl-s"/>
          <w:rFonts w:ascii="Consolas" w:hAnsi="Consolas" w:cs="Consolas"/>
          <w:color w:val="183691"/>
          <w:sz w:val="21"/>
          <w:szCs w:val="21"/>
        </w:rPr>
        <w:t>hp1 = std::move(*pH);</w:t>
      </w:r>
    </w:p>
    <w:p w:rsidR="00DD49C2" w:rsidRDefault="00DD49C2" w:rsidP="00DD49C2">
      <w:pPr>
        <w:pStyle w:val="HTML"/>
        <w:shd w:val="clear" w:color="auto" w:fill="F7F7F7"/>
        <w:rPr>
          <w:rFonts w:ascii="Consolas" w:hAnsi="Consolas" w:cs="Consolas"/>
          <w:color w:val="333333"/>
          <w:sz w:val="21"/>
          <w:szCs w:val="21"/>
        </w:rPr>
      </w:pPr>
      <w:r>
        <w:rPr>
          <w:rStyle w:val="pl-s"/>
          <w:rFonts w:ascii="Consolas" w:hAnsi="Consolas" w:cs="Consolas"/>
          <w:color w:val="183691"/>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Add an rvalue reference version of</w:t>
      </w:r>
      <w:r>
        <w:rPr>
          <w:rStyle w:val="apple-converted-space"/>
          <w:rFonts w:ascii="Helvetica" w:hAnsi="Helvetica" w:cs="Helvetica"/>
          <w:color w:val="777777"/>
        </w:rPr>
        <w:t> </w:t>
      </w:r>
      <w:r>
        <w:rPr>
          <w:rStyle w:val="HTML0"/>
          <w:rFonts w:ascii="Consolas" w:hAnsi="Consolas" w:cs="Consolas"/>
          <w:color w:val="777777"/>
          <w:sz w:val="21"/>
          <w:szCs w:val="21"/>
        </w:rPr>
        <w:t>push_back</w:t>
      </w:r>
      <w:r>
        <w:rPr>
          <w:rStyle w:val="apple-converted-space"/>
          <w:rFonts w:ascii="Helvetica" w:hAnsi="Helvetica" w:cs="Helvetica"/>
          <w:color w:val="777777"/>
        </w:rPr>
        <w:t> </w:t>
      </w:r>
      <w:r>
        <w:rPr>
          <w:rFonts w:ascii="Helvetica" w:hAnsi="Helvetica" w:cs="Helvetica"/>
          <w:color w:val="777777"/>
        </w:rPr>
        <w:t>to your</w:t>
      </w:r>
      <w:r>
        <w:rPr>
          <w:rStyle w:val="apple-converted-space"/>
          <w:rFonts w:ascii="Helvetica" w:hAnsi="Helvetica" w:cs="Helvetica"/>
          <w:color w:val="777777"/>
        </w:rPr>
        <w:t> </w:t>
      </w:r>
      <w:r>
        <w:rPr>
          <w:rStyle w:val="HTML0"/>
          <w:rFonts w:ascii="Consolas" w:hAnsi="Consolas" w:cs="Consolas"/>
          <w:color w:val="777777"/>
          <w:sz w:val="21"/>
          <w:szCs w:val="21"/>
        </w:rPr>
        <w:t>StrBlob</w:t>
      </w:r>
      <w:r>
        <w:rPr>
          <w:rFonts w:ascii="Helvetica" w:hAnsi="Helvetica" w:cs="Helvetica"/>
          <w:color w:val="777777"/>
        </w:rPr>
        <w:t>.</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void</w:t>
      </w:r>
      <w:r>
        <w:rPr>
          <w:rFonts w:ascii="Consolas" w:hAnsi="Consolas" w:cs="Consolas"/>
          <w:color w:val="333333"/>
          <w:sz w:val="21"/>
          <w:szCs w:val="21"/>
        </w:rPr>
        <w:t xml:space="preserve"> </w:t>
      </w:r>
      <w:r>
        <w:rPr>
          <w:rStyle w:val="pl-en"/>
          <w:rFonts w:ascii="Consolas" w:hAnsi="Consolas" w:cs="Consolas"/>
          <w:color w:val="795DA3"/>
          <w:sz w:val="21"/>
          <w:szCs w:val="21"/>
        </w:rPr>
        <w:t>push_back</w:t>
      </w:r>
      <w:r>
        <w:rPr>
          <w:rFonts w:ascii="Consolas" w:hAnsi="Consolas" w:cs="Consolas"/>
          <w:color w:val="333333"/>
          <w:sz w:val="21"/>
          <w:szCs w:val="21"/>
        </w:rPr>
        <w:t>(string &amp;&amp;s) { data-&gt;</w:t>
      </w:r>
      <w:r>
        <w:rPr>
          <w:rStyle w:val="pl-c1"/>
          <w:rFonts w:ascii="Consolas" w:hAnsi="Consolas" w:cs="Consolas"/>
          <w:color w:val="0086B3"/>
          <w:sz w:val="21"/>
          <w:szCs w:val="21"/>
        </w:rPr>
        <w:t>push_back</w:t>
      </w:r>
      <w:r>
        <w:rPr>
          <w:rFonts w:ascii="Consolas" w:hAnsi="Consolas" w:cs="Consolas"/>
          <w:color w:val="333333"/>
          <w:sz w:val="21"/>
          <w:szCs w:val="21"/>
        </w:rPr>
        <w:t>(</w:t>
      </w:r>
      <w:r>
        <w:rPr>
          <w:rStyle w:val="pl-c1"/>
          <w:rFonts w:ascii="Consolas" w:hAnsi="Consolas" w:cs="Consolas"/>
          <w:color w:val="0086B3"/>
          <w:sz w:val="21"/>
          <w:szCs w:val="21"/>
        </w:rPr>
        <w:t>std::move</w:t>
      </w:r>
      <w:r>
        <w:rPr>
          <w:rFonts w:ascii="Consolas" w:hAnsi="Consolas" w:cs="Consolas"/>
          <w:color w:val="333333"/>
          <w:sz w:val="21"/>
          <w:szCs w:val="21"/>
        </w:rPr>
        <w:t>(s)); }</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13.56:</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would happen if we defined sorted as:</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Foo </w:t>
      </w:r>
      <w:r>
        <w:rPr>
          <w:rStyle w:val="pl-en"/>
          <w:rFonts w:ascii="Consolas" w:hAnsi="Consolas" w:cs="Consolas"/>
          <w:color w:val="795DA3"/>
          <w:sz w:val="21"/>
          <w:szCs w:val="21"/>
        </w:rPr>
        <w:t>Foo::sorted</w:t>
      </w:r>
      <w:r>
        <w:rPr>
          <w:rFonts w:ascii="Consolas" w:hAnsi="Consolas" w:cs="Consolas"/>
          <w:color w:val="777777"/>
          <w:sz w:val="21"/>
          <w:szCs w:val="21"/>
        </w:rPr>
        <w:t xml:space="preserve">() </w:t>
      </w:r>
      <w:r>
        <w:rPr>
          <w:rStyle w:val="pl-k"/>
          <w:rFonts w:ascii="Consolas" w:hAnsi="Consolas" w:cs="Consolas"/>
          <w:color w:val="A71D5D"/>
          <w:sz w:val="21"/>
          <w:szCs w:val="21"/>
        </w:rPr>
        <w:t>const</w:t>
      </w:r>
      <w:r>
        <w:rPr>
          <w:rFonts w:ascii="Consolas" w:hAnsi="Consolas" w:cs="Consolas"/>
          <w:color w:val="777777"/>
          <w:sz w:val="21"/>
          <w:szCs w:val="21"/>
        </w:rPr>
        <w:t xml:space="preserve"> &amp; {</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Foo </w:t>
      </w:r>
      <w:r>
        <w:rPr>
          <w:rStyle w:val="pl-smi"/>
          <w:rFonts w:ascii="Consolas" w:hAnsi="Consolas" w:cs="Consolas"/>
          <w:color w:val="333333"/>
          <w:sz w:val="21"/>
          <w:szCs w:val="21"/>
        </w:rPr>
        <w:t>ret</w:t>
      </w:r>
      <w:r>
        <w:rPr>
          <w:rFonts w:ascii="Consolas" w:hAnsi="Consolas" w:cs="Consolas"/>
          <w:color w:val="777777"/>
          <w:sz w:val="21"/>
          <w:szCs w:val="21"/>
        </w:rPr>
        <w:t>(*</w:t>
      </w:r>
      <w:r>
        <w:rPr>
          <w:rStyle w:val="pl-v"/>
          <w:rFonts w:ascii="Consolas" w:hAnsi="Consolas" w:cs="Consolas"/>
          <w:color w:val="ED6A43"/>
          <w:sz w:val="21"/>
          <w:szCs w:val="21"/>
        </w:rPr>
        <w:t>this</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ret.</w:t>
      </w:r>
      <w:r>
        <w:rPr>
          <w:rStyle w:val="pl-c1"/>
          <w:rFonts w:ascii="Consolas" w:hAnsi="Consolas" w:cs="Consolas"/>
          <w:color w:val="0086B3"/>
          <w:sz w:val="21"/>
          <w:szCs w:val="21"/>
        </w:rPr>
        <w:t>sorted</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recursion and stack overflow.</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13.57:</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What if we defined sorted as:</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Foo </w:t>
      </w:r>
      <w:r>
        <w:rPr>
          <w:rStyle w:val="pl-en"/>
          <w:rFonts w:ascii="Consolas" w:hAnsi="Consolas" w:cs="Consolas"/>
          <w:color w:val="795DA3"/>
          <w:sz w:val="21"/>
          <w:szCs w:val="21"/>
        </w:rPr>
        <w:t>Foo::sorted</w:t>
      </w:r>
      <w:r>
        <w:rPr>
          <w:rFonts w:ascii="Consolas" w:hAnsi="Consolas" w:cs="Consolas"/>
          <w:color w:val="777777"/>
          <w:sz w:val="21"/>
          <w:szCs w:val="21"/>
        </w:rPr>
        <w:t xml:space="preserve">() </w:t>
      </w:r>
      <w:r>
        <w:rPr>
          <w:rStyle w:val="pl-k"/>
          <w:rFonts w:ascii="Consolas" w:hAnsi="Consolas" w:cs="Consolas"/>
          <w:color w:val="A71D5D"/>
          <w:sz w:val="21"/>
          <w:szCs w:val="21"/>
        </w:rPr>
        <w:t>const</w:t>
      </w:r>
      <w:r>
        <w:rPr>
          <w:rFonts w:ascii="Consolas" w:hAnsi="Consolas" w:cs="Consolas"/>
          <w:color w:val="777777"/>
          <w:sz w:val="21"/>
          <w:szCs w:val="21"/>
        </w:rPr>
        <w:t xml:space="preserve"> &amp; { </w:t>
      </w:r>
      <w:r>
        <w:rPr>
          <w:rStyle w:val="pl-k"/>
          <w:rFonts w:ascii="Consolas" w:hAnsi="Consolas" w:cs="Consolas"/>
          <w:color w:val="A71D5D"/>
          <w:sz w:val="21"/>
          <w:szCs w:val="21"/>
        </w:rPr>
        <w:t>return</w:t>
      </w:r>
      <w:r>
        <w:rPr>
          <w:rFonts w:ascii="Consolas" w:hAnsi="Consolas" w:cs="Consolas"/>
          <w:color w:val="777777"/>
          <w:sz w:val="21"/>
          <w:szCs w:val="21"/>
        </w:rPr>
        <w:t xml:space="preserve"> </w:t>
      </w:r>
      <w:r>
        <w:rPr>
          <w:rStyle w:val="pl-c1"/>
          <w:rFonts w:ascii="Consolas" w:hAnsi="Consolas" w:cs="Consolas"/>
          <w:color w:val="0086B3"/>
          <w:sz w:val="21"/>
          <w:szCs w:val="21"/>
        </w:rPr>
        <w:t>Foo</w:t>
      </w:r>
      <w:r>
        <w:rPr>
          <w:rFonts w:ascii="Consolas" w:hAnsi="Consolas" w:cs="Consolas"/>
          <w:color w:val="777777"/>
          <w:sz w:val="21"/>
          <w:szCs w:val="21"/>
        </w:rPr>
        <w:t>(*</w:t>
      </w:r>
      <w:r>
        <w:rPr>
          <w:rStyle w:val="pl-v"/>
          <w:rFonts w:ascii="Consolas" w:hAnsi="Consolas" w:cs="Consolas"/>
          <w:color w:val="ED6A43"/>
          <w:sz w:val="21"/>
          <w:szCs w:val="21"/>
        </w:rPr>
        <w:t>this</w:t>
      </w:r>
      <w:r>
        <w:rPr>
          <w:rFonts w:ascii="Consolas" w:hAnsi="Consolas" w:cs="Consolas"/>
          <w:color w:val="777777"/>
          <w:sz w:val="21"/>
          <w:szCs w:val="21"/>
        </w:rPr>
        <w:t>).</w:t>
      </w:r>
      <w:r>
        <w:rPr>
          <w:rStyle w:val="pl-c1"/>
          <w:rFonts w:ascii="Consolas" w:hAnsi="Consolas" w:cs="Consolas"/>
          <w:color w:val="0086B3"/>
          <w:sz w:val="21"/>
          <w:szCs w:val="21"/>
        </w:rPr>
        <w:t>sorted</w:t>
      </w:r>
      <w:r>
        <w:rPr>
          <w:rFonts w:ascii="Consolas" w:hAnsi="Consolas" w:cs="Consolas"/>
          <w:color w:val="777777"/>
          <w:sz w:val="21"/>
          <w:szCs w:val="21"/>
        </w:rPr>
        <w:t>(); }</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ok, it will call the move version.</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versions of class Foo with print statements in their sorted functions to test your answers to the previous two exercises.</w:t>
      </w:r>
    </w:p>
    <w:p w:rsidR="00DD49C2" w:rsidRDefault="00DD49C2" w:rsidP="00DD49C2">
      <w:pPr>
        <w:pStyle w:val="a3"/>
        <w:spacing w:before="0" w:beforeAutospacing="0" w:line="384" w:lineRule="atLeast"/>
        <w:rPr>
          <w:rFonts w:ascii="Helvetica" w:hAnsi="Helvetica" w:cs="Helvetica"/>
          <w:color w:val="333333"/>
        </w:rPr>
      </w:pPr>
      <w:hyperlink r:id="rId338" w:history="1">
        <w:r>
          <w:rPr>
            <w:rStyle w:val="a5"/>
            <w:rFonts w:ascii="Helvetica" w:hAnsi="Helvetica" w:cs="Helvetica"/>
            <w:color w:val="4183C4"/>
          </w:rPr>
          <w:t>Exercise 13.58</w:t>
        </w:r>
      </w:hyperlink>
    </w:p>
    <w:p w:rsidR="00DD49C2" w:rsidRDefault="00DD49C2" w:rsidP="00DD49C2">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Chapter 14. Overloaded Operations and Conversions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what ways does an overloaded operator differ from a built-in operator? In what ways are overloaded operators the same as the built-in operators?</w: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Differ</w:t>
      </w:r>
      <w:r>
        <w:rPr>
          <w:rStyle w:val="apple-converted-space"/>
          <w:rFonts w:ascii="Helvetica" w:hAnsi="Helvetica" w:cs="Helvetica"/>
          <w:color w:val="333333"/>
        </w:rPr>
        <w:t> </w:t>
      </w:r>
      <w:r>
        <w:rPr>
          <w:rFonts w:ascii="Helvetica" w:hAnsi="Helvetica" w:cs="Helvetica"/>
          <w:color w:val="333333"/>
        </w:rPr>
        <w:t xml:space="preserve">1. We can call an overloaded operator function directly. 2. An overloaded operator function must either be a member of a class or have at least one parameter of class type. 3. A few operators guarantee the order in which operands are evaluated. These overloaded versions of these operators </w:t>
      </w:r>
      <w:r>
        <w:rPr>
          <w:rFonts w:ascii="Helvetica" w:hAnsi="Helvetica" w:cs="Helvetica"/>
          <w:color w:val="333333"/>
        </w:rPr>
        <w:lastRenderedPageBreak/>
        <w:t>do not preserve order of evaluation and/or short-circuit evaluation, it is usually a bad idea to overload them.</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particular, the operand-evaluation guarantees of the logical</w:t>
      </w:r>
      <w:r>
        <w:rPr>
          <w:rStyle w:val="apple-converted-space"/>
          <w:rFonts w:ascii="Helvetica" w:hAnsi="Helvetica" w:cs="Helvetica"/>
          <w:color w:val="777777"/>
        </w:rPr>
        <w:t> </w:t>
      </w:r>
      <w:r>
        <w:rPr>
          <w:rStyle w:val="HTML0"/>
          <w:rFonts w:ascii="Consolas" w:hAnsi="Consolas" w:cs="Consolas"/>
          <w:color w:val="777777"/>
          <w:sz w:val="21"/>
          <w:szCs w:val="21"/>
        </w:rPr>
        <w:t>AND</w:t>
      </w:r>
      <w:r>
        <w:rPr>
          <w:rFonts w:ascii="Helvetica" w:hAnsi="Helvetica" w:cs="Helvetica"/>
          <w:color w:val="777777"/>
        </w:rPr>
        <w:t>, logical</w:t>
      </w:r>
      <w:r>
        <w:rPr>
          <w:rStyle w:val="apple-converted-space"/>
          <w:rFonts w:ascii="Helvetica" w:hAnsi="Helvetica" w:cs="Helvetica"/>
          <w:color w:val="777777"/>
        </w:rPr>
        <w:t> </w:t>
      </w:r>
      <w:r>
        <w:rPr>
          <w:rStyle w:val="HTML0"/>
          <w:rFonts w:ascii="Consolas" w:hAnsi="Consolas" w:cs="Consolas"/>
          <w:color w:val="777777"/>
          <w:sz w:val="21"/>
          <w:szCs w:val="21"/>
        </w:rPr>
        <w:t>OR</w:t>
      </w:r>
      <w:r>
        <w:rPr>
          <w:rFonts w:ascii="Helvetica" w:hAnsi="Helvetica" w:cs="Helvetica"/>
          <w:color w:val="777777"/>
        </w:rPr>
        <w:t>, and comma operators are not preserved, Moreover, overloaded versions of</w:t>
      </w:r>
      <w:r>
        <w:rPr>
          <w:rStyle w:val="apple-converted-space"/>
          <w:rFonts w:ascii="Helvetica" w:hAnsi="Helvetica" w:cs="Helvetica"/>
          <w:color w:val="777777"/>
        </w:rPr>
        <w:t> </w:t>
      </w:r>
      <w:r>
        <w:rPr>
          <w:rStyle w:val="HTML0"/>
          <w:rFonts w:ascii="Consolas" w:hAnsi="Consolas" w:cs="Consolas"/>
          <w:color w:val="777777"/>
          <w:sz w:val="21"/>
          <w:szCs w:val="21"/>
        </w:rPr>
        <w:t>&amp;&amp;</w:t>
      </w:r>
      <w:r>
        <w:rPr>
          <w:rStyle w:val="apple-converted-space"/>
          <w:rFonts w:ascii="Helvetica" w:hAnsi="Helvetica" w:cs="Helvetica"/>
          <w:color w:val="777777"/>
        </w:rPr>
        <w:t> </w:t>
      </w:r>
      <w:r>
        <w:rPr>
          <w:rFonts w:ascii="Helvetica" w:hAnsi="Helvetica" w:cs="Helvetica"/>
          <w:color w:val="777777"/>
        </w:rPr>
        <w:t>or</w:t>
      </w:r>
      <w:r>
        <w:rPr>
          <w:rStyle w:val="apple-converted-space"/>
          <w:rFonts w:ascii="Helvetica" w:hAnsi="Helvetica" w:cs="Helvetica"/>
          <w:color w:val="777777"/>
        </w:rPr>
        <w:t> </w:t>
      </w:r>
      <w:r>
        <w:rPr>
          <w:rStyle w:val="HTML0"/>
          <w:rFonts w:ascii="Consolas" w:hAnsi="Consolas" w:cs="Consolas"/>
          <w:color w:val="777777"/>
          <w:sz w:val="21"/>
          <w:szCs w:val="21"/>
        </w:rPr>
        <w:t>||</w:t>
      </w:r>
      <w:r>
        <w:rPr>
          <w:rStyle w:val="apple-converted-space"/>
          <w:rFonts w:ascii="Helvetica" w:hAnsi="Helvetica" w:cs="Helvetica"/>
          <w:color w:val="777777"/>
        </w:rPr>
        <w:t> </w:t>
      </w:r>
      <w:r>
        <w:rPr>
          <w:rFonts w:ascii="Helvetica" w:hAnsi="Helvetica" w:cs="Helvetica"/>
          <w:color w:val="777777"/>
        </w:rPr>
        <w:t>operators do not preserve short-circuit evaluation properties of the built-in operators. Both operands are always evaluated.</w: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Same</w:t>
      </w:r>
    </w:p>
    <w:p w:rsidR="00DD49C2" w:rsidRDefault="00DD49C2" w:rsidP="00DD49C2">
      <w:pPr>
        <w:widowControl/>
        <w:numPr>
          <w:ilvl w:val="0"/>
          <w:numId w:val="3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An overloaded operator has the same precedence and associativity as the corresponding built-in operator.</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declarations for the overloaded input, output, addition, and compound-assignment operators for</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Fonts w:ascii="Helvetica" w:hAnsi="Helvetica" w:cs="Helvetica"/>
          <w:color w:val="777777"/>
        </w:rPr>
        <w: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39"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40" w:history="1">
        <w:r>
          <w:rPr>
            <w:rStyle w:val="a5"/>
            <w:rFonts w:ascii="Helvetica" w:hAnsi="Helvetica" w:cs="Helvetica"/>
            <w:color w:val="4183C4"/>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Both</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and</w:t>
      </w:r>
      <w:r>
        <w:rPr>
          <w:rStyle w:val="apple-converted-space"/>
          <w:rFonts w:ascii="Helvetica" w:hAnsi="Helvetica" w:cs="Helvetica"/>
          <w:color w:val="777777"/>
        </w:rPr>
        <w:t> </w:t>
      </w:r>
      <w:r>
        <w:rPr>
          <w:rStyle w:val="HTML0"/>
          <w:rFonts w:ascii="Consolas" w:hAnsi="Consolas" w:cs="Consolas"/>
          <w:color w:val="777777"/>
          <w:sz w:val="21"/>
          <w:szCs w:val="21"/>
        </w:rPr>
        <w:t>vector</w:t>
      </w:r>
      <w:r>
        <w:rPr>
          <w:rStyle w:val="apple-converted-space"/>
          <w:rFonts w:ascii="Helvetica" w:hAnsi="Helvetica" w:cs="Helvetica"/>
          <w:color w:val="777777"/>
        </w:rPr>
        <w:t> </w:t>
      </w:r>
      <w:r>
        <w:rPr>
          <w:rFonts w:ascii="Helvetica" w:hAnsi="Helvetica" w:cs="Helvetica"/>
          <w:color w:val="777777"/>
        </w:rPr>
        <w:t>define an overloaded == that can be used to compare objects of those types. Assuming</w:t>
      </w:r>
      <w:r>
        <w:rPr>
          <w:rStyle w:val="HTML0"/>
          <w:rFonts w:ascii="Consolas" w:hAnsi="Consolas" w:cs="Consolas"/>
          <w:color w:val="777777"/>
          <w:sz w:val="21"/>
          <w:szCs w:val="21"/>
        </w:rPr>
        <w:t>svec1</w:t>
      </w:r>
      <w:r>
        <w:rPr>
          <w:rStyle w:val="apple-converted-space"/>
          <w:rFonts w:ascii="Helvetica" w:hAnsi="Helvetica" w:cs="Helvetica"/>
          <w:color w:val="777777"/>
        </w:rPr>
        <w:t> </w:t>
      </w:r>
      <w:r>
        <w:rPr>
          <w:rFonts w:ascii="Helvetica" w:hAnsi="Helvetica" w:cs="Helvetica"/>
          <w:color w:val="777777"/>
        </w:rPr>
        <w:t>and</w:t>
      </w:r>
      <w:r>
        <w:rPr>
          <w:rStyle w:val="apple-converted-space"/>
          <w:rFonts w:ascii="Helvetica" w:hAnsi="Helvetica" w:cs="Helvetica"/>
          <w:color w:val="777777"/>
        </w:rPr>
        <w:t> </w:t>
      </w:r>
      <w:r>
        <w:rPr>
          <w:rStyle w:val="HTML0"/>
          <w:rFonts w:ascii="Consolas" w:hAnsi="Consolas" w:cs="Consolas"/>
          <w:color w:val="777777"/>
          <w:sz w:val="21"/>
          <w:szCs w:val="21"/>
        </w:rPr>
        <w:t>svec2</w:t>
      </w:r>
      <w:r>
        <w:rPr>
          <w:rFonts w:ascii="Helvetica" w:hAnsi="Helvetica" w:cs="Helvetica"/>
          <w:color w:val="777777"/>
        </w:rPr>
        <w:t>are</w:t>
      </w:r>
      <w:r>
        <w:rPr>
          <w:rStyle w:val="apple-converted-space"/>
          <w:rFonts w:ascii="Helvetica" w:hAnsi="Helvetica" w:cs="Helvetica"/>
          <w:color w:val="777777"/>
        </w:rPr>
        <w:t> </w:t>
      </w:r>
      <w:r>
        <w:rPr>
          <w:rStyle w:val="HTML0"/>
          <w:rFonts w:ascii="Consolas" w:hAnsi="Consolas" w:cs="Consolas"/>
          <w:color w:val="777777"/>
          <w:sz w:val="21"/>
          <w:szCs w:val="21"/>
        </w:rPr>
        <w:t>vectors</w:t>
      </w:r>
      <w:r>
        <w:rPr>
          <w:rStyle w:val="apple-converted-space"/>
          <w:rFonts w:ascii="Helvetica" w:hAnsi="Helvetica" w:cs="Helvetica"/>
          <w:color w:val="777777"/>
        </w:rPr>
        <w:t> </w:t>
      </w:r>
      <w:r>
        <w:rPr>
          <w:rFonts w:ascii="Helvetica" w:hAnsi="Helvetica" w:cs="Helvetica"/>
          <w:color w:val="777777"/>
        </w:rPr>
        <w:t>that hold</w:t>
      </w:r>
      <w:r>
        <w:rPr>
          <w:rStyle w:val="apple-converted-space"/>
          <w:rFonts w:ascii="Helvetica" w:hAnsi="Helvetica" w:cs="Helvetica"/>
          <w:color w:val="777777"/>
        </w:rPr>
        <w:t> </w:t>
      </w:r>
      <w:r>
        <w:rPr>
          <w:rStyle w:val="HTML0"/>
          <w:rFonts w:ascii="Consolas" w:hAnsi="Consolas" w:cs="Consolas"/>
          <w:color w:val="777777"/>
          <w:sz w:val="21"/>
          <w:szCs w:val="21"/>
        </w:rPr>
        <w:t>strings</w:t>
      </w:r>
      <w:r>
        <w:rPr>
          <w:rFonts w:ascii="Helvetica" w:hAnsi="Helvetica" w:cs="Helvetica"/>
          <w:color w:val="777777"/>
        </w:rPr>
        <w:t>, identify which version of == is applied in each of the following expressions:</w:t>
      </w:r>
    </w:p>
    <w:p w:rsidR="00DD49C2" w:rsidRDefault="00DD49C2" w:rsidP="00DD49C2">
      <w:pPr>
        <w:widowControl/>
        <w:numPr>
          <w:ilvl w:val="0"/>
          <w:numId w:val="35"/>
        </w:numPr>
        <w:spacing w:beforeAutospacing="1" w:afterAutospacing="1" w:line="384" w:lineRule="atLeast"/>
        <w:jc w:val="left"/>
        <w:rPr>
          <w:rFonts w:ascii="Helvetica" w:hAnsi="Helvetica" w:cs="Helvetica"/>
          <w:color w:val="777777"/>
        </w:rPr>
      </w:pPr>
      <w:r>
        <w:rPr>
          <w:rFonts w:ascii="Helvetica" w:hAnsi="Helvetica" w:cs="Helvetica"/>
          <w:color w:val="777777"/>
        </w:rPr>
        <w:t>(a)</w:t>
      </w:r>
      <w:r>
        <w:rPr>
          <w:rStyle w:val="apple-converted-space"/>
          <w:rFonts w:ascii="Helvetica" w:hAnsi="Helvetica" w:cs="Helvetica"/>
          <w:color w:val="777777"/>
        </w:rPr>
        <w:t> </w:t>
      </w:r>
      <w:r>
        <w:rPr>
          <w:rStyle w:val="HTML0"/>
          <w:rFonts w:ascii="Consolas" w:hAnsi="Consolas" w:cs="Consolas"/>
          <w:color w:val="777777"/>
          <w:szCs w:val="21"/>
        </w:rPr>
        <w:t>"cobble" == "stone"</w:t>
      </w:r>
    </w:p>
    <w:p w:rsidR="00DD49C2" w:rsidRDefault="00DD49C2" w:rsidP="00DD49C2">
      <w:pPr>
        <w:widowControl/>
        <w:numPr>
          <w:ilvl w:val="0"/>
          <w:numId w:val="35"/>
        </w:numPr>
        <w:spacing w:beforeAutospacing="1" w:afterAutospacing="1" w:line="384" w:lineRule="atLeast"/>
        <w:jc w:val="left"/>
        <w:rPr>
          <w:rFonts w:ascii="Helvetica" w:hAnsi="Helvetica" w:cs="Helvetica"/>
          <w:color w:val="777777"/>
        </w:rPr>
      </w:pPr>
      <w:r>
        <w:rPr>
          <w:rFonts w:ascii="Helvetica" w:hAnsi="Helvetica" w:cs="Helvetica"/>
          <w:color w:val="777777"/>
        </w:rPr>
        <w:t>(b)</w:t>
      </w:r>
      <w:r>
        <w:rPr>
          <w:rStyle w:val="apple-converted-space"/>
          <w:rFonts w:ascii="Helvetica" w:hAnsi="Helvetica" w:cs="Helvetica"/>
          <w:color w:val="777777"/>
        </w:rPr>
        <w:t> </w:t>
      </w:r>
      <w:r>
        <w:rPr>
          <w:rStyle w:val="HTML0"/>
          <w:rFonts w:ascii="Consolas" w:hAnsi="Consolas" w:cs="Consolas"/>
          <w:color w:val="777777"/>
          <w:szCs w:val="21"/>
        </w:rPr>
        <w:t>svec1[0] == svec2[0]</w:t>
      </w:r>
    </w:p>
    <w:p w:rsidR="00DD49C2" w:rsidRDefault="00DD49C2" w:rsidP="00DD49C2">
      <w:pPr>
        <w:widowControl/>
        <w:numPr>
          <w:ilvl w:val="0"/>
          <w:numId w:val="35"/>
        </w:numPr>
        <w:spacing w:beforeAutospacing="1" w:afterAutospacing="1" w:line="384" w:lineRule="atLeast"/>
        <w:jc w:val="left"/>
        <w:rPr>
          <w:rFonts w:ascii="Helvetica" w:hAnsi="Helvetica" w:cs="Helvetica"/>
          <w:color w:val="777777"/>
        </w:rPr>
      </w:pPr>
      <w:r>
        <w:rPr>
          <w:rFonts w:ascii="Helvetica" w:hAnsi="Helvetica" w:cs="Helvetica"/>
          <w:color w:val="777777"/>
        </w:rPr>
        <w:t>(c)</w:t>
      </w:r>
      <w:r>
        <w:rPr>
          <w:rStyle w:val="apple-converted-space"/>
          <w:rFonts w:ascii="Helvetica" w:hAnsi="Helvetica" w:cs="Helvetica"/>
          <w:color w:val="777777"/>
        </w:rPr>
        <w:t> </w:t>
      </w:r>
      <w:r>
        <w:rPr>
          <w:rStyle w:val="HTML0"/>
          <w:rFonts w:ascii="Consolas" w:hAnsi="Consolas" w:cs="Consolas"/>
          <w:color w:val="777777"/>
          <w:szCs w:val="21"/>
        </w:rPr>
        <w:t>svec1 == svec2</w:t>
      </w:r>
    </w:p>
    <w:p w:rsidR="00DD49C2" w:rsidRDefault="00DD49C2" w:rsidP="00DD49C2">
      <w:pPr>
        <w:widowControl/>
        <w:numPr>
          <w:ilvl w:val="0"/>
          <w:numId w:val="35"/>
        </w:numPr>
        <w:spacing w:beforeAutospacing="1" w:afterAutospacing="1" w:line="384" w:lineRule="atLeast"/>
        <w:jc w:val="left"/>
        <w:rPr>
          <w:rFonts w:ascii="Helvetica" w:hAnsi="Helvetica" w:cs="Helvetica"/>
          <w:color w:val="777777"/>
        </w:rPr>
      </w:pPr>
      <w:r>
        <w:rPr>
          <w:rFonts w:ascii="Helvetica" w:hAnsi="Helvetica" w:cs="Helvetica"/>
          <w:color w:val="777777"/>
        </w:rPr>
        <w:t>(d)</w:t>
      </w:r>
      <w:r>
        <w:rPr>
          <w:rStyle w:val="apple-converted-space"/>
          <w:rFonts w:ascii="Helvetica" w:hAnsi="Helvetica" w:cs="Helvetica"/>
          <w:color w:val="777777"/>
        </w:rPr>
        <w:t> </w:t>
      </w:r>
      <w:r>
        <w:rPr>
          <w:rStyle w:val="HTML0"/>
          <w:rFonts w:ascii="Consolas" w:hAnsi="Consolas" w:cs="Consolas"/>
          <w:color w:val="777777"/>
          <w:szCs w:val="21"/>
        </w:rPr>
        <w:t>"svec1[0] == "stone"</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(a) neither. (b)</w:t>
      </w:r>
      <w:r>
        <w:rPr>
          <w:rStyle w:val="apple-converted-space"/>
          <w:rFonts w:ascii="Helvetica" w:hAnsi="Helvetica" w:cs="Helvetica"/>
          <w:color w:val="333333"/>
        </w:rPr>
        <w:t> </w:t>
      </w:r>
      <w:r>
        <w:rPr>
          <w:rStyle w:val="HTML0"/>
          <w:rFonts w:ascii="Consolas" w:hAnsi="Consolas" w:cs="Consolas"/>
          <w:color w:val="333333"/>
          <w:sz w:val="21"/>
          <w:szCs w:val="21"/>
        </w:rPr>
        <w:t>string</w:t>
      </w:r>
      <w:r>
        <w:rPr>
          <w:rStyle w:val="apple-converted-space"/>
          <w:rFonts w:ascii="Helvetica" w:hAnsi="Helvetica" w:cs="Helvetica"/>
          <w:color w:val="333333"/>
        </w:rPr>
        <w:t> </w:t>
      </w:r>
      <w:r>
        <w:rPr>
          <w:rFonts w:ascii="Helvetica" w:hAnsi="Helvetica" w:cs="Helvetica"/>
          <w:color w:val="333333"/>
        </w:rPr>
        <w:t>(c)</w:t>
      </w:r>
      <w:r>
        <w:rPr>
          <w:rStyle w:val="apple-converted-space"/>
          <w:rFonts w:ascii="Helvetica" w:hAnsi="Helvetica" w:cs="Helvetica"/>
          <w:color w:val="333333"/>
        </w:rPr>
        <w:t> </w:t>
      </w:r>
      <w:r>
        <w:rPr>
          <w:rStyle w:val="HTML0"/>
          <w:rFonts w:ascii="Consolas" w:hAnsi="Consolas" w:cs="Consolas"/>
          <w:color w:val="333333"/>
          <w:sz w:val="21"/>
          <w:szCs w:val="21"/>
        </w:rPr>
        <w:t>vector</w:t>
      </w:r>
      <w:r>
        <w:rPr>
          <w:rStyle w:val="apple-converted-space"/>
          <w:rFonts w:ascii="Helvetica" w:hAnsi="Helvetica" w:cs="Helvetica"/>
          <w:color w:val="333333"/>
        </w:rPr>
        <w:t> </w:t>
      </w:r>
      <w:r>
        <w:rPr>
          <w:rFonts w:ascii="Helvetica" w:hAnsi="Helvetica" w:cs="Helvetica"/>
          <w:color w:val="333333"/>
        </w:rPr>
        <w:t>(d)</w:t>
      </w:r>
      <w:r>
        <w:rPr>
          <w:rStyle w:val="apple-converted-space"/>
          <w:rFonts w:ascii="Helvetica" w:hAnsi="Helvetica" w:cs="Helvetica"/>
          <w:color w:val="333333"/>
        </w:rPr>
        <w:t> </w:t>
      </w:r>
      <w:r>
        <w:rPr>
          <w:rStyle w:val="HTML0"/>
          <w:rFonts w:ascii="Consolas" w:hAnsi="Consolas" w:cs="Consolas"/>
          <w:color w:val="333333"/>
          <w:sz w:val="21"/>
          <w:szCs w:val="21"/>
        </w:rPr>
        <w:t>string</w:t>
      </w:r>
    </w:p>
    <w:p w:rsidR="00DD49C2" w:rsidRDefault="00DD49C2" w:rsidP="00DD49C2">
      <w:pPr>
        <w:spacing w:before="240" w:after="240"/>
        <w:rPr>
          <w:rFonts w:ascii="宋体" w:hAnsi="宋体" w:cs="宋体"/>
        </w:rPr>
      </w:pPr>
      <w:r>
        <w:pict>
          <v:rect id="_x0000_i1029" style="width:0;height:3pt" o:hralign="center" o:hrstd="t" o:hrnoshade="t" o:hr="t" fillcolor="#333" stroked="f"/>
        </w:pic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Reference</w:t>
      </w:r>
    </w:p>
    <w:p w:rsidR="00DD49C2" w:rsidRDefault="00DD49C2" w:rsidP="00DD49C2">
      <w:pPr>
        <w:widowControl/>
        <w:numPr>
          <w:ilvl w:val="0"/>
          <w:numId w:val="36"/>
        </w:numPr>
        <w:spacing w:before="100" w:beforeAutospacing="1" w:after="100" w:afterAutospacing="1" w:line="384" w:lineRule="atLeast"/>
        <w:jc w:val="left"/>
        <w:rPr>
          <w:rFonts w:ascii="Helvetica" w:hAnsi="Helvetica" w:cs="Helvetica"/>
          <w:color w:val="333333"/>
        </w:rPr>
      </w:pPr>
      <w:hyperlink r:id="rId341" w:history="1">
        <w:r>
          <w:rPr>
            <w:rStyle w:val="a5"/>
            <w:rFonts w:ascii="Helvetica" w:hAnsi="Helvetica" w:cs="Helvetica"/>
            <w:color w:val="4183C4"/>
          </w:rPr>
          <w:t>Why does the following not invoke the overloaded operator== (const String &amp;, const String &amp;)? “cobble” == “stone”</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14.4:</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how to decide whether the following should be class members:</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-&gt;</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(e) &lt;&lt;</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(f) &amp;&amp;</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(g) ==</w:t>
      </w:r>
    </w:p>
    <w:p w:rsidR="00DD49C2" w:rsidRDefault="00DD49C2" w:rsidP="00DD49C2">
      <w:pPr>
        <w:widowControl/>
        <w:numPr>
          <w:ilvl w:val="0"/>
          <w:numId w:val="3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(h) ()</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symmetric operator. Hence, non-member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(b) changing state of objects. Hence, 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 changing state of objects. Hence, 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 =</w:t>
      </w:r>
      <w:r>
        <w:rPr>
          <w:rStyle w:val="apple-converted-space"/>
          <w:rFonts w:ascii="Helvetica" w:hAnsi="Helvetica" w:cs="Helvetica"/>
          <w:color w:val="333333"/>
        </w:rPr>
        <w:t> </w:t>
      </w:r>
      <w:r>
        <w:rPr>
          <w:rFonts w:ascii="Helvetica" w:hAnsi="Helvetica" w:cs="Helvetica"/>
          <w:color w:val="333333"/>
        </w:rPr>
        <w:t>-&gt; must be 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(e) non-member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 symetric , non-member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(g) symetric , non-member</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(h) =</w:t>
      </w:r>
      <w:r>
        <w:rPr>
          <w:rStyle w:val="apple-converted-space"/>
          <w:rFonts w:ascii="Helvetica" w:hAnsi="Helvetica" w:cs="Helvetica"/>
          <w:color w:val="333333"/>
        </w:rPr>
        <w:t> </w:t>
      </w:r>
      <w:r>
        <w:rPr>
          <w:rFonts w:ascii="Helvetica" w:hAnsi="Helvetica" w:cs="Helvetica"/>
          <w:color w:val="333333"/>
        </w:rPr>
        <w:t>-&gt; must be member</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In exercise 7.40 from 7.5.1 (p. 291) you wrote a sketch of one of the following classes. Decide what, if any, overloaded operators your class should provide.</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Such as</w:t>
      </w:r>
      <w:r>
        <w:rPr>
          <w:rStyle w:val="apple-converted-space"/>
          <w:rFonts w:ascii="Helvetica" w:hAnsi="Helvetica" w:cs="Helvetica"/>
          <w:color w:val="333333"/>
        </w:rPr>
        <w:t> </w:t>
      </w:r>
      <w:r>
        <w:rPr>
          <w:rStyle w:val="HTML0"/>
          <w:rFonts w:ascii="Consolas" w:hAnsi="Consolas" w:cs="Consolas"/>
          <w:color w:val="333333"/>
          <w:sz w:val="21"/>
          <w:szCs w:val="21"/>
        </w:rPr>
        <w:t>Book</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42"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43"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44"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Define an output operator for your</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Style w:val="apple-converted-space"/>
          <w:rFonts w:ascii="Helvetica" w:hAnsi="Helvetica" w:cs="Helvetica"/>
          <w:color w:val="777777"/>
        </w:rPr>
        <w:t> </w:t>
      </w:r>
      <w:r>
        <w:rPr>
          <w:rFonts w:ascii="Helvetica" w:hAnsi="Helvetica" w:cs="Helvetica"/>
          <w:color w:val="777777"/>
        </w:rPr>
        <w:t>class.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45" w:anchor="Exercise%2014.2" w:history="1">
        <w:r>
          <w:rPr>
            <w:rStyle w:val="a5"/>
            <w:rFonts w:ascii="Helvetica" w:hAnsi="Helvetica" w:cs="Helvetica"/>
            <w:color w:val="4183C4"/>
          </w:rPr>
          <w:t>Exercise 14.2</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an output operator for you</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class you wrote for the exercises in 13.5 (p. 531).</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46"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47"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48"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an output operator for the class you chose in exercise 7.40 from 7.5.1 (p. 291).</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49" w:anchor="exercise-145" w:history="1">
        <w:r>
          <w:rPr>
            <w:rStyle w:val="a5"/>
            <w:rFonts w:ascii="Helvetica" w:hAnsi="Helvetica" w:cs="Helvetica"/>
            <w:color w:val="4183C4"/>
          </w:rPr>
          <w:t>Exercise 14.5</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an input operator for your Sales_data class.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50" w:anchor="exercise-142" w:history="1">
        <w:r>
          <w:rPr>
            <w:rStyle w:val="a5"/>
            <w:rFonts w:ascii="Helvetica" w:hAnsi="Helvetica" w:cs="Helvetica"/>
            <w:color w:val="4183C4"/>
          </w:rPr>
          <w:t>Exercise 14.2</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14.10:</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Describe the behaviour of the Sales_data input operator if given the following input:</w:t>
      </w:r>
    </w:p>
    <w:p w:rsidR="00DD49C2" w:rsidRDefault="00DD49C2" w:rsidP="00DD49C2">
      <w:pPr>
        <w:widowControl/>
        <w:numPr>
          <w:ilvl w:val="0"/>
          <w:numId w:val="3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0-201-99999-9 10 24.95</w:t>
      </w:r>
    </w:p>
    <w:p w:rsidR="00DD49C2" w:rsidRDefault="00DD49C2" w:rsidP="00DD49C2">
      <w:pPr>
        <w:widowControl/>
        <w:numPr>
          <w:ilvl w:val="0"/>
          <w:numId w:val="3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10 24.95 0-210-99999-9</w:t>
      </w:r>
    </w:p>
    <w:p w:rsidR="00DD49C2" w:rsidRDefault="00DD49C2" w:rsidP="00DD49C2">
      <w:pPr>
        <w:widowControl/>
        <w:numPr>
          <w:ilvl w:val="0"/>
          <w:numId w:val="3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correct format.</w:t>
      </w:r>
    </w:p>
    <w:p w:rsidR="00DD49C2" w:rsidRDefault="00DD49C2" w:rsidP="00DD49C2">
      <w:pPr>
        <w:widowControl/>
        <w:numPr>
          <w:ilvl w:val="0"/>
          <w:numId w:val="39"/>
        </w:numPr>
        <w:spacing w:beforeAutospacing="1" w:afterAutospacing="1" w:line="384" w:lineRule="atLeast"/>
        <w:jc w:val="left"/>
        <w:rPr>
          <w:rFonts w:ascii="Helvetica" w:hAnsi="Helvetica" w:cs="Helvetica"/>
          <w:color w:val="333333"/>
        </w:rPr>
      </w:pPr>
      <w:r>
        <w:rPr>
          <w:rFonts w:ascii="Helvetica" w:hAnsi="Helvetica" w:cs="Helvetica"/>
          <w:color w:val="333333"/>
        </w:rPr>
        <w:t>(b) ilegal input. But</w:t>
      </w:r>
      <w:r>
        <w:rPr>
          <w:rStyle w:val="apple-converted-space"/>
          <w:rFonts w:ascii="Helvetica" w:hAnsi="Helvetica" w:cs="Helvetica"/>
          <w:color w:val="333333"/>
        </w:rPr>
        <w:t> </w:t>
      </w:r>
      <w:r>
        <w:rPr>
          <w:rStyle w:val="HTML0"/>
          <w:rFonts w:ascii="Consolas" w:hAnsi="Consolas" w:cs="Consolas"/>
          <w:color w:val="333333"/>
          <w:szCs w:val="21"/>
        </w:rPr>
        <w:t>0-210-99999-9</w:t>
      </w:r>
      <w:r>
        <w:rPr>
          <w:rStyle w:val="apple-converted-space"/>
          <w:rFonts w:ascii="Helvetica" w:hAnsi="Helvetica" w:cs="Helvetica"/>
          <w:color w:val="333333"/>
        </w:rPr>
        <w:t> </w:t>
      </w:r>
      <w:r>
        <w:rPr>
          <w:rFonts w:ascii="Helvetica" w:hAnsi="Helvetica" w:cs="Helvetica"/>
          <w:color w:val="333333"/>
        </w:rPr>
        <w:t>will be converted to a float stored in this object. As a result, the data inside will be a wrong one. Output:</w:t>
      </w:r>
      <w:r>
        <w:rPr>
          <w:rStyle w:val="apple-converted-space"/>
          <w:rFonts w:ascii="Helvetica" w:hAnsi="Helvetica" w:cs="Helvetica"/>
          <w:color w:val="333333"/>
        </w:rPr>
        <w:t> </w:t>
      </w:r>
      <w:r>
        <w:rPr>
          <w:rStyle w:val="HTML0"/>
          <w:rFonts w:ascii="Consolas" w:hAnsi="Consolas" w:cs="Consolas"/>
          <w:color w:val="333333"/>
          <w:szCs w:val="21"/>
        </w:rPr>
        <w:t>10 24 22.8 0.95</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check</w:t>
      </w:r>
      <w:r>
        <w:rPr>
          <w:rStyle w:val="apple-converted-space"/>
          <w:rFonts w:ascii="Helvetica" w:hAnsi="Helvetica" w:cs="Helvetica"/>
          <w:color w:val="333333"/>
        </w:rPr>
        <w:t> </w:t>
      </w:r>
      <w:hyperlink r:id="rId351"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14.11:</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lastRenderedPageBreak/>
        <w:t>What, if anything, is wrong with the following Sales_data input operator? What would happen if we gave this operator the data in the previous exercise?</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istream&amp; </w:t>
      </w:r>
      <w:r>
        <w:rPr>
          <w:rStyle w:val="pl-k"/>
          <w:rFonts w:ascii="Consolas" w:hAnsi="Consolas" w:cs="Consolas"/>
          <w:color w:val="A71D5D"/>
          <w:sz w:val="21"/>
          <w:szCs w:val="21"/>
        </w:rPr>
        <w:t>operator</w:t>
      </w:r>
      <w:r>
        <w:rPr>
          <w:rFonts w:ascii="Consolas" w:hAnsi="Consolas" w:cs="Consolas"/>
          <w:color w:val="777777"/>
          <w:sz w:val="21"/>
          <w:szCs w:val="21"/>
        </w:rPr>
        <w:t>&gt;&gt;(istream&amp; in, Sales_data&amp; s)</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double</w:t>
      </w:r>
      <w:r>
        <w:rPr>
          <w:rFonts w:ascii="Consolas" w:hAnsi="Consolas" w:cs="Consolas"/>
          <w:color w:val="777777"/>
          <w:sz w:val="21"/>
          <w:szCs w:val="21"/>
        </w:rPr>
        <w:t xml:space="preserve"> price;</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in &gt;&gt; s.</w:t>
      </w:r>
      <w:r>
        <w:rPr>
          <w:rStyle w:val="pl-smi"/>
          <w:rFonts w:ascii="Consolas" w:hAnsi="Consolas" w:cs="Consolas"/>
          <w:color w:val="333333"/>
          <w:sz w:val="21"/>
          <w:szCs w:val="21"/>
        </w:rPr>
        <w:t>bookNo</w:t>
      </w:r>
      <w:r>
        <w:rPr>
          <w:rFonts w:ascii="Consolas" w:hAnsi="Consolas" w:cs="Consolas"/>
          <w:color w:val="777777"/>
          <w:sz w:val="21"/>
          <w:szCs w:val="21"/>
        </w:rPr>
        <w:t xml:space="preserve"> &gt;&gt; s.</w:t>
      </w:r>
      <w:r>
        <w:rPr>
          <w:rStyle w:val="pl-smi"/>
          <w:rFonts w:ascii="Consolas" w:hAnsi="Consolas" w:cs="Consolas"/>
          <w:color w:val="333333"/>
          <w:sz w:val="21"/>
          <w:szCs w:val="21"/>
        </w:rPr>
        <w:t>units_sold</w:t>
      </w:r>
      <w:r>
        <w:rPr>
          <w:rFonts w:ascii="Consolas" w:hAnsi="Consolas" w:cs="Consolas"/>
          <w:color w:val="777777"/>
          <w:sz w:val="21"/>
          <w:szCs w:val="21"/>
        </w:rPr>
        <w:t xml:space="preserve"> &gt;&gt; price;</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s.</w:t>
      </w:r>
      <w:r>
        <w:rPr>
          <w:rStyle w:val="pl-smi"/>
          <w:rFonts w:ascii="Consolas" w:hAnsi="Consolas" w:cs="Consolas"/>
          <w:color w:val="333333"/>
          <w:sz w:val="21"/>
          <w:szCs w:val="21"/>
        </w:rPr>
        <w:t>revenue</w:t>
      </w:r>
      <w:r>
        <w:rPr>
          <w:rFonts w:ascii="Consolas" w:hAnsi="Consolas" w:cs="Consolas"/>
          <w:color w:val="777777"/>
          <w:sz w:val="21"/>
          <w:szCs w:val="21"/>
        </w:rPr>
        <w:t xml:space="preserve"> = s.</w:t>
      </w:r>
      <w:r>
        <w:rPr>
          <w:rStyle w:val="pl-smi"/>
          <w:rFonts w:ascii="Consolas" w:hAnsi="Consolas" w:cs="Consolas"/>
          <w:color w:val="333333"/>
          <w:sz w:val="21"/>
          <w:szCs w:val="21"/>
        </w:rPr>
        <w:t>units_sold</w:t>
      </w:r>
      <w:r>
        <w:rPr>
          <w:rFonts w:ascii="Consolas" w:hAnsi="Consolas" w:cs="Consolas"/>
          <w:color w:val="777777"/>
          <w:sz w:val="21"/>
          <w:szCs w:val="21"/>
        </w:rPr>
        <w:t xml:space="preserve"> * price;</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return</w:t>
      </w:r>
      <w:r>
        <w:rPr>
          <w:rFonts w:ascii="Consolas" w:hAnsi="Consolas" w:cs="Consolas"/>
          <w:color w:val="777777"/>
          <w:sz w:val="21"/>
          <w:szCs w:val="21"/>
        </w:rPr>
        <w:t xml:space="preserve"> in;</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no input check. nothing happend.</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an input operator for the class you used in exercise 7.40 from 7.5.1 (p. 291). Be sure the operator handles input errors.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52" w:anchor="exercise-145" w:history="1">
        <w:r>
          <w:rPr>
            <w:rStyle w:val="a5"/>
            <w:rFonts w:ascii="Helvetica" w:hAnsi="Helvetica" w:cs="Helvetica"/>
            <w:color w:val="4183C4"/>
          </w:rPr>
          <w:t>Exercise 14.5</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 other arithmetic operators (Table 4.1 (p. 139)), if any, do you think Sales_data ought to support? Define any you think the class should include.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no others.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do you think it is more efficient to define</w:t>
      </w:r>
      <w:r>
        <w:rPr>
          <w:rStyle w:val="apple-converted-space"/>
          <w:rFonts w:ascii="Helvetica" w:hAnsi="Helvetica" w:cs="Helvetica"/>
          <w:color w:val="777777"/>
        </w:rPr>
        <w:t> </w:t>
      </w:r>
      <w:r>
        <w:rPr>
          <w:rStyle w:val="HTML0"/>
          <w:rFonts w:ascii="Consolas" w:hAnsi="Consolas" w:cs="Consolas"/>
          <w:color w:val="777777"/>
          <w:sz w:val="21"/>
          <w:szCs w:val="21"/>
        </w:rPr>
        <w:t>operator+</w:t>
      </w:r>
      <w:r>
        <w:rPr>
          <w:rStyle w:val="apple-converted-space"/>
          <w:rFonts w:ascii="Helvetica" w:hAnsi="Helvetica" w:cs="Helvetica"/>
          <w:color w:val="777777"/>
        </w:rPr>
        <w:t> </w:t>
      </w:r>
      <w:r>
        <w:rPr>
          <w:rFonts w:ascii="Helvetica" w:hAnsi="Helvetica" w:cs="Helvetica"/>
          <w:color w:val="777777"/>
        </w:rPr>
        <w:t>to call</w:t>
      </w:r>
      <w:r>
        <w:rPr>
          <w:rStyle w:val="apple-converted-space"/>
          <w:rFonts w:ascii="Helvetica" w:hAnsi="Helvetica" w:cs="Helvetica"/>
          <w:color w:val="777777"/>
        </w:rPr>
        <w:t> </w:t>
      </w:r>
      <w:r>
        <w:rPr>
          <w:rStyle w:val="HTML0"/>
          <w:rFonts w:ascii="Consolas" w:hAnsi="Consolas" w:cs="Consolas"/>
          <w:color w:val="777777"/>
          <w:sz w:val="21"/>
          <w:szCs w:val="21"/>
        </w:rPr>
        <w:t>operator+=</w:t>
      </w:r>
      <w:r>
        <w:rPr>
          <w:rStyle w:val="apple-converted-space"/>
          <w:rFonts w:ascii="Helvetica" w:hAnsi="Helvetica" w:cs="Helvetica"/>
          <w:color w:val="777777"/>
        </w:rPr>
        <w:t> </w:t>
      </w:r>
      <w:r>
        <w:rPr>
          <w:rFonts w:ascii="Helvetica" w:hAnsi="Helvetica" w:cs="Helvetica"/>
          <w:color w:val="777777"/>
        </w:rPr>
        <w:t>rather than the other way around?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Discussing on</w:t>
      </w:r>
      <w:r>
        <w:rPr>
          <w:rStyle w:val="apple-converted-space"/>
          <w:rFonts w:ascii="Helvetica" w:hAnsi="Helvetica" w:cs="Helvetica"/>
          <w:color w:val="333333"/>
        </w:rPr>
        <w:t> </w:t>
      </w:r>
      <w:hyperlink r:id="rId353" w:history="1">
        <w:r>
          <w:rPr>
            <w:rStyle w:val="a5"/>
            <w:rFonts w:ascii="Helvetica" w:hAnsi="Helvetica" w:cs="Helvetica"/>
            <w:color w:val="4183C4"/>
          </w:rPr>
          <w:t>SO</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 (p. 291) define any of the arithmetic operators? If so, implement them. If not, explain why not.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54"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55"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56"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Define equality and inequality operators for your</w:t>
      </w:r>
      <w:r>
        <w:rPr>
          <w:rStyle w:val="apple-converted-space"/>
          <w:rFonts w:ascii="Helvetica" w:hAnsi="Helvetica" w:cs="Helvetica"/>
          <w:color w:val="777777"/>
        </w:rPr>
        <w:t> </w:t>
      </w:r>
      <w:r>
        <w:rPr>
          <w:rStyle w:val="HTML0"/>
          <w:rFonts w:ascii="Consolas" w:hAnsi="Consolas" w:cs="Consolas"/>
          <w:color w:val="777777"/>
          <w:sz w:val="21"/>
          <w:szCs w:val="21"/>
        </w:rPr>
        <w:t>StrBlob</w:t>
      </w:r>
      <w:r>
        <w:rPr>
          <w:rStyle w:val="apple-converted-space"/>
          <w:rFonts w:ascii="Helvetica" w:hAnsi="Helvetica" w:cs="Helvetica"/>
          <w:color w:val="777777"/>
        </w:rPr>
        <w:t> </w:t>
      </w:r>
      <w:r>
        <w:rPr>
          <w:rFonts w:ascii="Helvetica" w:hAnsi="Helvetica" w:cs="Helvetica"/>
          <w:color w:val="777777"/>
        </w:rPr>
        <w:t>(12.1.1, p. 456),</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(12.1.6, p. 474),</w:t>
      </w:r>
      <w:r>
        <w:rPr>
          <w:rStyle w:val="apple-converted-space"/>
          <w:rFonts w:ascii="Helvetica" w:hAnsi="Helvetica" w:cs="Helvetica"/>
          <w:color w:val="777777"/>
        </w:rPr>
        <w:t> </w:t>
      </w:r>
      <w:r>
        <w:rPr>
          <w:rStyle w:val="HTML0"/>
          <w:rFonts w:ascii="Consolas" w:hAnsi="Consolas" w:cs="Consolas"/>
          <w:color w:val="777777"/>
          <w:sz w:val="21"/>
          <w:szCs w:val="21"/>
        </w:rPr>
        <w:t>StrVec</w:t>
      </w:r>
      <w:r>
        <w:rPr>
          <w:rFonts w:ascii="Helvetica" w:hAnsi="Helvetica" w:cs="Helvetica"/>
          <w:color w:val="777777"/>
        </w:rPr>
        <w:t>(13.5, p.526), and</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(13.5, p. 531) classes.</w:t>
      </w:r>
    </w:p>
    <w:p w:rsidR="00DD49C2" w:rsidRDefault="00DD49C2" w:rsidP="00DD49C2">
      <w:pPr>
        <w:widowControl/>
        <w:numPr>
          <w:ilvl w:val="0"/>
          <w:numId w:val="40"/>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StrBlob</w:t>
      </w:r>
      <w:r>
        <w:rPr>
          <w:rStyle w:val="apple-converted-space"/>
          <w:rFonts w:ascii="Helvetica" w:hAnsi="Helvetica" w:cs="Helvetica"/>
          <w:color w:val="333333"/>
        </w:rPr>
        <w:t> </w:t>
      </w:r>
      <w:r>
        <w:rPr>
          <w:rFonts w:ascii="Helvetica" w:hAnsi="Helvetica" w:cs="Helvetica"/>
          <w:color w:val="333333"/>
        </w:rPr>
        <w:t>&amp;</w:t>
      </w:r>
      <w:r>
        <w:rPr>
          <w:rStyle w:val="apple-converted-space"/>
          <w:rFonts w:ascii="Helvetica" w:hAnsi="Helvetica" w:cs="Helvetica"/>
          <w:color w:val="333333"/>
        </w:rPr>
        <w:t> </w:t>
      </w:r>
      <w:r>
        <w:rPr>
          <w:rStyle w:val="HTML0"/>
          <w:rFonts w:ascii="Consolas" w:hAnsi="Consolas" w:cs="Consolas"/>
          <w:color w:val="333333"/>
          <w:szCs w:val="21"/>
        </w:rPr>
        <w:t>StrBlobPtr</w:t>
      </w:r>
      <w:r>
        <w:rPr>
          <w:rFonts w:ascii="Helvetica" w:hAnsi="Helvetica" w:cs="Helvetica"/>
          <w:color w:val="333333"/>
        </w:rPr>
        <w:t>:</w:t>
      </w:r>
      <w:r>
        <w:rPr>
          <w:rStyle w:val="apple-converted-space"/>
          <w:rFonts w:ascii="Helvetica" w:hAnsi="Helvetica" w:cs="Helvetica"/>
          <w:color w:val="333333"/>
        </w:rPr>
        <w:t> </w:t>
      </w:r>
      <w:hyperlink r:id="rId357"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58"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59" w:history="1">
        <w:r>
          <w:rPr>
            <w:rStyle w:val="a5"/>
            <w:rFonts w:ascii="Helvetica" w:hAnsi="Helvetica" w:cs="Helvetica"/>
            <w:color w:val="4183C4"/>
          </w:rPr>
          <w:t>Test</w:t>
        </w:r>
      </w:hyperlink>
    </w:p>
    <w:p w:rsidR="00DD49C2" w:rsidRDefault="00DD49C2" w:rsidP="00DD49C2">
      <w:pPr>
        <w:widowControl/>
        <w:numPr>
          <w:ilvl w:val="0"/>
          <w:numId w:val="40"/>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StrVec</w:t>
      </w:r>
      <w:r>
        <w:rPr>
          <w:rFonts w:ascii="Helvetica" w:hAnsi="Helvetica" w:cs="Helvetica"/>
          <w:color w:val="333333"/>
        </w:rPr>
        <w:t>:</w:t>
      </w:r>
      <w:r>
        <w:rPr>
          <w:rStyle w:val="apple-converted-space"/>
          <w:rFonts w:ascii="Helvetica" w:hAnsi="Helvetica" w:cs="Helvetica"/>
          <w:color w:val="333333"/>
        </w:rPr>
        <w:t> </w:t>
      </w:r>
      <w:hyperlink r:id="rId360"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1"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2" w:history="1">
        <w:r>
          <w:rPr>
            <w:rStyle w:val="a5"/>
            <w:rFonts w:ascii="Helvetica" w:hAnsi="Helvetica" w:cs="Helvetica"/>
            <w:color w:val="4183C4"/>
          </w:rPr>
          <w:t>Test</w:t>
        </w:r>
      </w:hyperlink>
    </w:p>
    <w:p w:rsidR="00DD49C2" w:rsidRDefault="00DD49C2" w:rsidP="00DD49C2">
      <w:pPr>
        <w:widowControl/>
        <w:numPr>
          <w:ilvl w:val="0"/>
          <w:numId w:val="40"/>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String</w:t>
      </w:r>
      <w:r>
        <w:rPr>
          <w:rFonts w:ascii="Helvetica" w:hAnsi="Helvetica" w:cs="Helvetica"/>
          <w:color w:val="333333"/>
        </w:rPr>
        <w:t>:</w:t>
      </w:r>
      <w:r>
        <w:rPr>
          <w:rStyle w:val="apple-converted-space"/>
          <w:rFonts w:ascii="Helvetica" w:hAnsi="Helvetica" w:cs="Helvetica"/>
          <w:color w:val="333333"/>
        </w:rPr>
        <w:t> </w:t>
      </w:r>
      <w:hyperlink r:id="rId363"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4"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5"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7.5.1(p. 291) define the equality operators? If so, implement them. If not, explain why not.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yes.see</w:t>
      </w:r>
      <w:r>
        <w:rPr>
          <w:rStyle w:val="apple-converted-space"/>
          <w:rFonts w:ascii="Helvetica" w:hAnsi="Helvetica" w:cs="Helvetica"/>
          <w:color w:val="333333"/>
        </w:rPr>
        <w:t> </w:t>
      </w:r>
      <w:hyperlink r:id="rId366" w:anchor="Exercise%2014.15" w:history="1">
        <w:r>
          <w:rPr>
            <w:rStyle w:val="a5"/>
            <w:rFonts w:ascii="Helvetica" w:hAnsi="Helvetica" w:cs="Helvetica"/>
            <w:color w:val="4183C4"/>
          </w:rPr>
          <w:t>Exercise 14.15</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relational operators for your</w:t>
      </w:r>
      <w:r>
        <w:rPr>
          <w:rStyle w:val="apple-converted-space"/>
          <w:rFonts w:ascii="Helvetica" w:hAnsi="Helvetica" w:cs="Helvetica"/>
          <w:color w:val="777777"/>
        </w:rPr>
        <w:t> </w:t>
      </w:r>
      <w:r>
        <w:rPr>
          <w:rStyle w:val="HTML0"/>
          <w:rFonts w:ascii="Consolas" w:hAnsi="Consolas" w:cs="Consolas"/>
          <w:color w:val="777777"/>
          <w:sz w:val="21"/>
          <w:szCs w:val="21"/>
        </w:rPr>
        <w:t>StrBlob</w:t>
      </w:r>
      <w:r>
        <w:rPr>
          <w:rFonts w:ascii="Helvetica" w:hAnsi="Helvetica" w:cs="Helvetica"/>
          <w:color w:val="777777"/>
        </w:rPr>
        <w:t>,</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Fonts w:ascii="Helvetica" w:hAnsi="Helvetica" w:cs="Helvetica"/>
          <w:color w:val="777777"/>
        </w:rPr>
        <w:t>,</w:t>
      </w:r>
      <w:r>
        <w:rPr>
          <w:rStyle w:val="apple-converted-space"/>
          <w:rFonts w:ascii="Helvetica" w:hAnsi="Helvetica" w:cs="Helvetica"/>
          <w:color w:val="777777"/>
        </w:rPr>
        <w:t> </w:t>
      </w:r>
      <w:r>
        <w:rPr>
          <w:rStyle w:val="HTML0"/>
          <w:rFonts w:ascii="Consolas" w:hAnsi="Consolas" w:cs="Consolas"/>
          <w:color w:val="777777"/>
          <w:sz w:val="21"/>
          <w:szCs w:val="21"/>
        </w:rPr>
        <w:t>StrVec</w:t>
      </w:r>
      <w:r>
        <w:rPr>
          <w:rFonts w:ascii="Helvetica" w:hAnsi="Helvetica" w:cs="Helvetica"/>
          <w:color w:val="777777"/>
        </w:rPr>
        <w:t>, and</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classes.</w:t>
      </w:r>
    </w:p>
    <w:p w:rsidR="00DD49C2" w:rsidRDefault="00DD49C2" w:rsidP="00DD49C2">
      <w:pPr>
        <w:widowControl/>
        <w:numPr>
          <w:ilvl w:val="0"/>
          <w:numId w:val="41"/>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StrBlob</w:t>
      </w:r>
      <w:r>
        <w:rPr>
          <w:rStyle w:val="apple-converted-space"/>
          <w:rFonts w:ascii="Helvetica" w:hAnsi="Helvetica" w:cs="Helvetica"/>
          <w:color w:val="333333"/>
        </w:rPr>
        <w:t> </w:t>
      </w:r>
      <w:r>
        <w:rPr>
          <w:rFonts w:ascii="Helvetica" w:hAnsi="Helvetica" w:cs="Helvetica"/>
          <w:color w:val="333333"/>
        </w:rPr>
        <w:t>&amp;</w:t>
      </w:r>
      <w:r>
        <w:rPr>
          <w:rStyle w:val="apple-converted-space"/>
          <w:rFonts w:ascii="Helvetica" w:hAnsi="Helvetica" w:cs="Helvetica"/>
          <w:color w:val="333333"/>
        </w:rPr>
        <w:t> </w:t>
      </w:r>
      <w:r>
        <w:rPr>
          <w:rStyle w:val="HTML0"/>
          <w:rFonts w:ascii="Consolas" w:hAnsi="Consolas" w:cs="Consolas"/>
          <w:color w:val="333333"/>
          <w:szCs w:val="21"/>
        </w:rPr>
        <w:t>StrBlobPtr</w:t>
      </w:r>
      <w:r>
        <w:rPr>
          <w:rFonts w:ascii="Helvetica" w:hAnsi="Helvetica" w:cs="Helvetica"/>
          <w:color w:val="333333"/>
        </w:rPr>
        <w:t>:</w:t>
      </w:r>
      <w:r>
        <w:rPr>
          <w:rStyle w:val="apple-converted-space"/>
          <w:rFonts w:ascii="Helvetica" w:hAnsi="Helvetica" w:cs="Helvetica"/>
          <w:color w:val="333333"/>
        </w:rPr>
        <w:t> </w:t>
      </w:r>
      <w:hyperlink r:id="rId367"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8"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69" w:history="1">
        <w:r>
          <w:rPr>
            <w:rStyle w:val="a5"/>
            <w:rFonts w:ascii="Helvetica" w:hAnsi="Helvetica" w:cs="Helvetica"/>
            <w:color w:val="4183C4"/>
          </w:rPr>
          <w:t>Test</w:t>
        </w:r>
      </w:hyperlink>
    </w:p>
    <w:p w:rsidR="00DD49C2" w:rsidRDefault="00DD49C2" w:rsidP="00DD49C2">
      <w:pPr>
        <w:widowControl/>
        <w:numPr>
          <w:ilvl w:val="0"/>
          <w:numId w:val="41"/>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StrVec</w:t>
      </w:r>
      <w:r>
        <w:rPr>
          <w:rFonts w:ascii="Helvetica" w:hAnsi="Helvetica" w:cs="Helvetica"/>
          <w:color w:val="333333"/>
        </w:rPr>
        <w:t>:</w:t>
      </w:r>
      <w:r>
        <w:rPr>
          <w:rStyle w:val="apple-converted-space"/>
          <w:rFonts w:ascii="Helvetica" w:hAnsi="Helvetica" w:cs="Helvetica"/>
          <w:color w:val="333333"/>
        </w:rPr>
        <w:t> </w:t>
      </w:r>
      <w:hyperlink r:id="rId370"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71"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72" w:history="1">
        <w:r>
          <w:rPr>
            <w:rStyle w:val="a5"/>
            <w:rFonts w:ascii="Helvetica" w:hAnsi="Helvetica" w:cs="Helvetica"/>
            <w:color w:val="4183C4"/>
          </w:rPr>
          <w:t>Test</w:t>
        </w:r>
      </w:hyperlink>
    </w:p>
    <w:p w:rsidR="00DD49C2" w:rsidRDefault="00DD49C2" w:rsidP="00DD49C2">
      <w:pPr>
        <w:widowControl/>
        <w:numPr>
          <w:ilvl w:val="0"/>
          <w:numId w:val="41"/>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String</w:t>
      </w:r>
      <w:r>
        <w:rPr>
          <w:rFonts w:ascii="Helvetica" w:hAnsi="Helvetica" w:cs="Helvetica"/>
          <w:color w:val="333333"/>
        </w:rPr>
        <w:t>:</w:t>
      </w:r>
      <w:r>
        <w:rPr>
          <w:rStyle w:val="apple-converted-space"/>
          <w:rFonts w:ascii="Helvetica" w:hAnsi="Helvetica" w:cs="Helvetica"/>
          <w:color w:val="333333"/>
        </w:rPr>
        <w:t> </w:t>
      </w:r>
      <w:hyperlink r:id="rId373"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74"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75"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 (p. 291) define the relational operators? If so, implement them. If not, explain why not.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yes.see</w:t>
      </w:r>
      <w:r>
        <w:rPr>
          <w:rStyle w:val="apple-converted-space"/>
          <w:rFonts w:ascii="Helvetica" w:hAnsi="Helvetica" w:cs="Helvetica"/>
          <w:color w:val="333333"/>
        </w:rPr>
        <w:t> </w:t>
      </w:r>
      <w:hyperlink r:id="rId376" w:anchor="exercise-1415" w:history="1">
        <w:r>
          <w:rPr>
            <w:rStyle w:val="a5"/>
            <w:rFonts w:ascii="Helvetica" w:hAnsi="Helvetica" w:cs="Helvetica"/>
            <w:color w:val="4183C4"/>
          </w:rPr>
          <w:t>Exercise 14.15</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the addition and compound-assignment operators for your</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Style w:val="apple-converted-space"/>
          <w:rFonts w:ascii="Helvetica" w:hAnsi="Helvetica" w:cs="Helvetica"/>
          <w:color w:val="777777"/>
        </w:rPr>
        <w:t> </w:t>
      </w:r>
      <w:r>
        <w:rPr>
          <w:rFonts w:ascii="Helvetica" w:hAnsi="Helvetica" w:cs="Helvetica"/>
          <w:color w:val="777777"/>
        </w:rPr>
        <w:t>class.</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77" w:anchor="exercise-142" w:history="1">
        <w:r>
          <w:rPr>
            <w:rStyle w:val="a5"/>
            <w:rFonts w:ascii="Helvetica" w:hAnsi="Helvetica" w:cs="Helvetica"/>
            <w:color w:val="4183C4"/>
          </w:rPr>
          <w:t>Exercise 14.2</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14.21: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the</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Style w:val="apple-converted-space"/>
          <w:rFonts w:ascii="Helvetica" w:hAnsi="Helvetica" w:cs="Helvetica"/>
          <w:color w:val="777777"/>
        </w:rPr>
        <w:t> </w:t>
      </w:r>
      <w:r>
        <w:rPr>
          <w:rFonts w:ascii="Helvetica" w:hAnsi="Helvetica" w:cs="Helvetica"/>
          <w:color w:val="777777"/>
        </w:rPr>
        <w:t>operators so that</w:t>
      </w:r>
      <w:r>
        <w:rPr>
          <w:rStyle w:val="apple-converted-space"/>
          <w:rFonts w:ascii="Helvetica" w:hAnsi="Helvetica" w:cs="Helvetica"/>
          <w:color w:val="777777"/>
        </w:rPr>
        <w:t> </w:t>
      </w:r>
      <w:r>
        <w:rPr>
          <w:rStyle w:val="HTML0"/>
          <w:rFonts w:ascii="Consolas" w:hAnsi="Consolas" w:cs="Consolas"/>
          <w:color w:val="777777"/>
          <w:sz w:val="21"/>
          <w:szCs w:val="21"/>
        </w:rPr>
        <w:t>+</w:t>
      </w:r>
      <w:r>
        <w:rPr>
          <w:rStyle w:val="apple-converted-space"/>
          <w:rFonts w:ascii="Helvetica" w:hAnsi="Helvetica" w:cs="Helvetica"/>
          <w:color w:val="777777"/>
        </w:rPr>
        <w:t> </w:t>
      </w:r>
      <w:r>
        <w:rPr>
          <w:rFonts w:ascii="Helvetica" w:hAnsi="Helvetica" w:cs="Helvetica"/>
          <w:color w:val="777777"/>
        </w:rPr>
        <w:t>does the actual addition and</w:t>
      </w:r>
      <w:r>
        <w:rPr>
          <w:rStyle w:val="apple-converted-space"/>
          <w:rFonts w:ascii="Helvetica" w:hAnsi="Helvetica" w:cs="Helvetica"/>
          <w:color w:val="777777"/>
        </w:rPr>
        <w:t> </w:t>
      </w:r>
      <w:r>
        <w:rPr>
          <w:rStyle w:val="HTML0"/>
          <w:rFonts w:ascii="Consolas" w:hAnsi="Consolas" w:cs="Consolas"/>
          <w:color w:val="777777"/>
          <w:sz w:val="21"/>
          <w:szCs w:val="21"/>
        </w:rPr>
        <w:t>+=</w:t>
      </w:r>
      <w:r>
        <w:rPr>
          <w:rStyle w:val="apple-converted-space"/>
          <w:rFonts w:ascii="Helvetica" w:hAnsi="Helvetica" w:cs="Helvetica"/>
          <w:color w:val="777777"/>
        </w:rPr>
        <w:t> </w:t>
      </w:r>
      <w:r>
        <w:rPr>
          <w:rFonts w:ascii="Helvetica" w:hAnsi="Helvetica" w:cs="Helvetica"/>
          <w:color w:val="777777"/>
        </w:rPr>
        <w:t>calls</w:t>
      </w:r>
      <w:r>
        <w:rPr>
          <w:rStyle w:val="apple-converted-space"/>
          <w:rFonts w:ascii="Helvetica" w:hAnsi="Helvetica" w:cs="Helvetica"/>
          <w:color w:val="777777"/>
        </w:rPr>
        <w:t> </w:t>
      </w:r>
      <w:r>
        <w:rPr>
          <w:rStyle w:val="HTML0"/>
          <w:rFonts w:ascii="Consolas" w:hAnsi="Consolas" w:cs="Consolas"/>
          <w:color w:val="777777"/>
          <w:sz w:val="21"/>
          <w:szCs w:val="21"/>
        </w:rPr>
        <w:t>+</w:t>
      </w:r>
      <w:r>
        <w:rPr>
          <w:rFonts w:ascii="Helvetica" w:hAnsi="Helvetica" w:cs="Helvetica"/>
          <w:color w:val="777777"/>
        </w:rPr>
        <w:t>. Discuss the disadvantages of this approach compared to the way these operators were defined in 14.3 (p. 560) and 14.4 (p.564).</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Sales_data&amp; Sales_data::</w:t>
      </w:r>
      <w:r>
        <w:rPr>
          <w:rStyle w:val="pl-k"/>
          <w:rFonts w:ascii="Consolas" w:hAnsi="Consolas" w:cs="Consolas"/>
          <w:color w:val="A71D5D"/>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Sales_data &amp;rhs)</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old_data = *</w:t>
      </w:r>
      <w:r>
        <w:rPr>
          <w:rStyle w:val="pl-v"/>
          <w:rFonts w:ascii="Consolas" w:hAnsi="Consolas" w:cs="Consolas"/>
          <w:color w:val="ED6A43"/>
          <w:sz w:val="21"/>
          <w:szCs w:val="21"/>
        </w:rPr>
        <w:t>this</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v"/>
          <w:rFonts w:ascii="Consolas" w:hAnsi="Consolas" w:cs="Consolas"/>
          <w:color w:val="ED6A43"/>
          <w:sz w:val="21"/>
          <w:szCs w:val="21"/>
        </w:rPr>
        <w:t>this</w:t>
      </w:r>
      <w:r>
        <w:rPr>
          <w:rFonts w:ascii="Consolas" w:hAnsi="Consolas" w:cs="Consolas"/>
          <w:color w:val="333333"/>
          <w:sz w:val="21"/>
          <w:szCs w:val="21"/>
        </w:rPr>
        <w:t xml:space="preserve"> = old_data + rhs;</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w:t>
      </w:r>
      <w:r>
        <w:rPr>
          <w:rStyle w:val="pl-v"/>
          <w:rFonts w:ascii="Consolas" w:hAnsi="Consolas" w:cs="Consolas"/>
          <w:color w:val="ED6A43"/>
          <w:sz w:val="21"/>
          <w:szCs w:val="21"/>
        </w:rPr>
        <w:t>this</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Sales_data </w:t>
      </w:r>
      <w:r>
        <w:rPr>
          <w:rStyle w:val="pl-k"/>
          <w:rFonts w:ascii="Consolas" w:hAnsi="Consolas" w:cs="Consolas"/>
          <w:color w:val="A71D5D"/>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const</w:t>
      </w:r>
      <w:r>
        <w:rPr>
          <w:rFonts w:ascii="Consolas" w:hAnsi="Consolas" w:cs="Consolas"/>
          <w:color w:val="333333"/>
          <w:sz w:val="21"/>
          <w:szCs w:val="21"/>
        </w:rPr>
        <w:t xml:space="preserve"> Sales_data &amp;lhs, </w:t>
      </w:r>
      <w:r>
        <w:rPr>
          <w:rStyle w:val="pl-k"/>
          <w:rFonts w:ascii="Consolas" w:hAnsi="Consolas" w:cs="Consolas"/>
          <w:color w:val="A71D5D"/>
          <w:sz w:val="21"/>
          <w:szCs w:val="21"/>
        </w:rPr>
        <w:t>const</w:t>
      </w:r>
      <w:r>
        <w:rPr>
          <w:rFonts w:ascii="Consolas" w:hAnsi="Consolas" w:cs="Consolas"/>
          <w:color w:val="333333"/>
          <w:sz w:val="21"/>
          <w:szCs w:val="21"/>
        </w:rPr>
        <w:t xml:space="preserve"> Sales_data &amp;rhs)</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sum;</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w:t>
      </w:r>
      <w:r>
        <w:rPr>
          <w:rStyle w:val="pl-smi"/>
          <w:rFonts w:ascii="Consolas" w:hAnsi="Consolas" w:cs="Consolas"/>
          <w:color w:val="333333"/>
          <w:sz w:val="21"/>
          <w:szCs w:val="21"/>
        </w:rPr>
        <w:t>units_sold</w:t>
      </w:r>
      <w:r>
        <w:rPr>
          <w:rFonts w:ascii="Consolas" w:hAnsi="Consolas" w:cs="Consolas"/>
          <w:color w:val="333333"/>
          <w:sz w:val="21"/>
          <w:szCs w:val="21"/>
        </w:rPr>
        <w:t xml:space="preserve"> = lhs.</w:t>
      </w:r>
      <w:r>
        <w:rPr>
          <w:rStyle w:val="pl-smi"/>
          <w:rFonts w:ascii="Consolas" w:hAnsi="Consolas" w:cs="Consolas"/>
          <w:color w:val="333333"/>
          <w:sz w:val="21"/>
          <w:szCs w:val="21"/>
        </w:rPr>
        <w:t>units_sold</w:t>
      </w:r>
      <w:r>
        <w:rPr>
          <w:rFonts w:ascii="Consolas" w:hAnsi="Consolas" w:cs="Consolas"/>
          <w:color w:val="333333"/>
          <w:sz w:val="21"/>
          <w:szCs w:val="21"/>
        </w:rPr>
        <w:t xml:space="preserve"> + rhs.</w:t>
      </w:r>
      <w:r>
        <w:rPr>
          <w:rStyle w:val="pl-smi"/>
          <w:rFonts w:ascii="Consolas" w:hAnsi="Consolas" w:cs="Consolas"/>
          <w:color w:val="333333"/>
          <w:sz w:val="21"/>
          <w:szCs w:val="21"/>
        </w:rPr>
        <w:t>units_sold</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sum.</w:t>
      </w:r>
      <w:r>
        <w:rPr>
          <w:rStyle w:val="pl-smi"/>
          <w:rFonts w:ascii="Consolas" w:hAnsi="Consolas" w:cs="Consolas"/>
          <w:color w:val="333333"/>
          <w:sz w:val="21"/>
          <w:szCs w:val="21"/>
        </w:rPr>
        <w:t>revenue</w:t>
      </w:r>
      <w:r>
        <w:rPr>
          <w:rFonts w:ascii="Consolas" w:hAnsi="Consolas" w:cs="Consolas"/>
          <w:color w:val="333333"/>
          <w:sz w:val="21"/>
          <w:szCs w:val="21"/>
        </w:rPr>
        <w:t xml:space="preserve"> = lhs.</w:t>
      </w:r>
      <w:r>
        <w:rPr>
          <w:rStyle w:val="pl-smi"/>
          <w:rFonts w:ascii="Consolas" w:hAnsi="Consolas" w:cs="Consolas"/>
          <w:color w:val="333333"/>
          <w:sz w:val="21"/>
          <w:szCs w:val="21"/>
        </w:rPr>
        <w:t>revenue</w:t>
      </w:r>
      <w:r>
        <w:rPr>
          <w:rFonts w:ascii="Consolas" w:hAnsi="Consolas" w:cs="Consolas"/>
          <w:color w:val="333333"/>
          <w:sz w:val="21"/>
          <w:szCs w:val="21"/>
        </w:rPr>
        <w:t xml:space="preserve"> + rhs.</w:t>
      </w:r>
      <w:r>
        <w:rPr>
          <w:rStyle w:val="pl-smi"/>
          <w:rFonts w:ascii="Consolas" w:hAnsi="Consolas" w:cs="Consolas"/>
          <w:color w:val="333333"/>
          <w:sz w:val="21"/>
          <w:szCs w:val="21"/>
        </w:rPr>
        <w:t>revenue</w:t>
      </w:r>
      <w:r>
        <w:rPr>
          <w:rFonts w:ascii="Consolas" w:hAnsi="Consolas" w:cs="Consolas"/>
          <w:color w:val="333333"/>
          <w:sz w:val="21"/>
          <w:szCs w:val="21"/>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sum;</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a3"/>
        <w:spacing w:before="0" w:beforeAutospacing="0" w:after="0" w:afterAutospacing="0" w:line="384" w:lineRule="atLeast"/>
        <w:rPr>
          <w:rFonts w:ascii="Helvetica" w:hAnsi="Helvetica" w:cs="Helvetica"/>
          <w:color w:val="333333"/>
        </w:rPr>
      </w:pPr>
      <w:r>
        <w:rPr>
          <w:rStyle w:val="a4"/>
          <w:rFonts w:ascii="Helvetica" w:hAnsi="Helvetica" w:cs="Helvetica"/>
          <w:color w:val="333333"/>
        </w:rPr>
        <w:t>Disadvantages</w:t>
      </w:r>
      <w:r>
        <w:rPr>
          <w:rFonts w:ascii="Helvetica" w:hAnsi="Helvetica" w:cs="Helvetica"/>
          <w:color w:val="333333"/>
        </w:rPr>
        <w:t>: Both</w:t>
      </w:r>
      <w:r>
        <w:rPr>
          <w:rStyle w:val="apple-converted-space"/>
          <w:rFonts w:ascii="Helvetica" w:hAnsi="Helvetica" w:cs="Helvetica"/>
          <w:color w:val="333333"/>
        </w:rPr>
        <w:t> </w:t>
      </w:r>
      <w:r>
        <w:rPr>
          <w:rStyle w:val="HTML0"/>
          <w:rFonts w:ascii="Consolas" w:hAnsi="Consolas" w:cs="Consolas"/>
          <w:color w:val="333333"/>
          <w:sz w:val="21"/>
          <w:szCs w:val="21"/>
        </w:rPr>
        <w: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w:t>
      </w:r>
      <w:r>
        <w:rPr>
          <w:rFonts w:ascii="Helvetica" w:hAnsi="Helvetica" w:cs="Helvetica"/>
          <w:color w:val="333333"/>
        </w:rPr>
        <w:t>, uses an temporary object of</w:t>
      </w:r>
      <w:r>
        <w:rPr>
          <w:rStyle w:val="apple-converted-space"/>
          <w:rFonts w:ascii="Helvetica" w:hAnsi="Helvetica" w:cs="Helvetica"/>
          <w:color w:val="333333"/>
        </w:rPr>
        <w:t> </w:t>
      </w:r>
      <w:r>
        <w:rPr>
          <w:rStyle w:val="HTML0"/>
          <w:rFonts w:ascii="Consolas" w:hAnsi="Consolas" w:cs="Consolas"/>
          <w:color w:val="333333"/>
          <w:sz w:val="21"/>
          <w:szCs w:val="21"/>
        </w:rPr>
        <w:t>Sales_data</w:t>
      </w:r>
      <w:r>
        <w:rPr>
          <w:rFonts w:ascii="Helvetica" w:hAnsi="Helvetica" w:cs="Helvetica"/>
          <w:color w:val="333333"/>
        </w:rPr>
        <w:t>. But it is no need for that.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 version of the assignment operator that can assign a</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representing an ISBN to a</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Fonts w:ascii="Helvetica" w:hAnsi="Helvetica" w:cs="Helvetica"/>
          <w:color w:val="777777"/>
        </w:rPr>
        <w: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78"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79"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0"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an initializer_list assignment operator for your version of the</w:t>
      </w:r>
      <w:r>
        <w:rPr>
          <w:rStyle w:val="apple-converted-space"/>
          <w:rFonts w:ascii="Helvetica" w:hAnsi="Helvetica" w:cs="Helvetica"/>
          <w:color w:val="777777"/>
        </w:rPr>
        <w:t> </w:t>
      </w:r>
      <w:r>
        <w:rPr>
          <w:rStyle w:val="HTML0"/>
          <w:rFonts w:ascii="Consolas" w:hAnsi="Consolas" w:cs="Consolas"/>
          <w:color w:val="777777"/>
          <w:sz w:val="21"/>
          <w:szCs w:val="21"/>
        </w:rPr>
        <w:t>StrVec</w:t>
      </w:r>
      <w:r>
        <w:rPr>
          <w:rStyle w:val="apple-converted-space"/>
          <w:rFonts w:ascii="Helvetica" w:hAnsi="Helvetica" w:cs="Helvetica"/>
          <w:color w:val="777777"/>
        </w:rPr>
        <w:t> </w:t>
      </w:r>
      <w:r>
        <w:rPr>
          <w:rFonts w:ascii="Helvetica" w:hAnsi="Helvetica" w:cs="Helvetica"/>
          <w:color w:val="777777"/>
        </w:rPr>
        <w:t>class.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81"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2"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3"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Decide whether the class you used in exercise 7.40 from 7.5.1 (p. 291) needs a copy- and move-assignment operator. If so, define those operators.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84"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5"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6"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Implement any other assignment operators your class should define. Explain which types should be used as operands and why.</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387" w:anchor="exercise-1424" w:history="1">
        <w:r>
          <w:rPr>
            <w:rStyle w:val="a5"/>
            <w:rFonts w:ascii="Helvetica" w:hAnsi="Helvetica" w:cs="Helvetica"/>
            <w:color w:val="4183C4"/>
          </w:rPr>
          <w:t>Exercise 14.24</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subscript operators for your</w:t>
      </w:r>
      <w:r>
        <w:rPr>
          <w:rStyle w:val="apple-converted-space"/>
          <w:rFonts w:ascii="Helvetica" w:hAnsi="Helvetica" w:cs="Helvetica"/>
          <w:color w:val="777777"/>
        </w:rPr>
        <w:t> </w:t>
      </w:r>
      <w:r>
        <w:rPr>
          <w:rStyle w:val="HTML0"/>
          <w:rFonts w:ascii="Consolas" w:hAnsi="Consolas" w:cs="Consolas"/>
          <w:color w:val="777777"/>
          <w:sz w:val="21"/>
          <w:szCs w:val="21"/>
        </w:rPr>
        <w:t>StrVec</w:t>
      </w:r>
      <w:r>
        <w:rPr>
          <w:rFonts w:ascii="Helvetica" w:hAnsi="Helvetica" w:cs="Helvetica"/>
          <w:color w:val="777777"/>
        </w:rPr>
        <w:t>,</w:t>
      </w:r>
      <w:r>
        <w:rPr>
          <w:rStyle w:val="apple-converted-space"/>
          <w:rFonts w:ascii="Helvetica" w:hAnsi="Helvetica" w:cs="Helvetica"/>
          <w:color w:val="777777"/>
        </w:rPr>
        <w:t> </w:t>
      </w:r>
      <w:r>
        <w:rPr>
          <w:rStyle w:val="HTML0"/>
          <w:rFonts w:ascii="Consolas" w:hAnsi="Consolas" w:cs="Consolas"/>
          <w:color w:val="777777"/>
          <w:sz w:val="21"/>
          <w:szCs w:val="21"/>
        </w:rPr>
        <w:t>String</w:t>
      </w:r>
      <w:r>
        <w:rPr>
          <w:rFonts w:ascii="Helvetica" w:hAnsi="Helvetica" w:cs="Helvetica"/>
          <w:color w:val="777777"/>
        </w:rPr>
        <w:t>,</w:t>
      </w:r>
      <w:r>
        <w:rPr>
          <w:rStyle w:val="apple-converted-space"/>
          <w:rFonts w:ascii="Helvetica" w:hAnsi="Helvetica" w:cs="Helvetica"/>
          <w:color w:val="777777"/>
        </w:rPr>
        <w:t> </w:t>
      </w:r>
      <w:r>
        <w:rPr>
          <w:rStyle w:val="HTML0"/>
          <w:rFonts w:ascii="Consolas" w:hAnsi="Consolas" w:cs="Consolas"/>
          <w:color w:val="777777"/>
          <w:sz w:val="21"/>
          <w:szCs w:val="21"/>
        </w:rPr>
        <w:t>StrBlob</w:t>
      </w:r>
      <w:r>
        <w:rPr>
          <w:rFonts w:ascii="Helvetica" w:hAnsi="Helvetica" w:cs="Helvetica"/>
          <w:color w:val="777777"/>
        </w:rPr>
        <w:t>, and</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classes.</w:t>
      </w:r>
    </w:p>
    <w:p w:rsidR="00DD49C2" w:rsidRDefault="00DD49C2" w:rsidP="00DD49C2">
      <w:pPr>
        <w:widowControl/>
        <w:numPr>
          <w:ilvl w:val="0"/>
          <w:numId w:val="42"/>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StrBlob</w:t>
      </w:r>
      <w:r>
        <w:rPr>
          <w:rStyle w:val="apple-converted-space"/>
          <w:rFonts w:ascii="Helvetica" w:hAnsi="Helvetica" w:cs="Helvetica"/>
          <w:color w:val="333333"/>
        </w:rPr>
        <w:t> </w:t>
      </w:r>
      <w:r>
        <w:rPr>
          <w:rFonts w:ascii="Helvetica" w:hAnsi="Helvetica" w:cs="Helvetica"/>
          <w:color w:val="333333"/>
        </w:rPr>
        <w:t>&amp;</w:t>
      </w:r>
      <w:r>
        <w:rPr>
          <w:rStyle w:val="apple-converted-space"/>
          <w:rFonts w:ascii="Helvetica" w:hAnsi="Helvetica" w:cs="Helvetica"/>
          <w:color w:val="333333"/>
        </w:rPr>
        <w:t> </w:t>
      </w:r>
      <w:r>
        <w:rPr>
          <w:rStyle w:val="HTML0"/>
          <w:rFonts w:ascii="Consolas" w:hAnsi="Consolas" w:cs="Consolas"/>
          <w:color w:val="333333"/>
          <w:szCs w:val="21"/>
        </w:rPr>
        <w:t>StrBlobPtr</w:t>
      </w:r>
      <w:r>
        <w:rPr>
          <w:rFonts w:ascii="Helvetica" w:hAnsi="Helvetica" w:cs="Helvetica"/>
          <w:color w:val="333333"/>
        </w:rPr>
        <w:t>:</w:t>
      </w:r>
      <w:r>
        <w:rPr>
          <w:rStyle w:val="apple-converted-space"/>
          <w:rFonts w:ascii="Helvetica" w:hAnsi="Helvetica" w:cs="Helvetica"/>
          <w:color w:val="333333"/>
        </w:rPr>
        <w:t> </w:t>
      </w:r>
      <w:hyperlink r:id="rId388"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89"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0" w:history="1">
        <w:r>
          <w:rPr>
            <w:rStyle w:val="a5"/>
            <w:rFonts w:ascii="Helvetica" w:hAnsi="Helvetica" w:cs="Helvetica"/>
            <w:color w:val="4183C4"/>
          </w:rPr>
          <w:t>Test</w:t>
        </w:r>
      </w:hyperlink>
    </w:p>
    <w:p w:rsidR="00DD49C2" w:rsidRDefault="00DD49C2" w:rsidP="00DD49C2">
      <w:pPr>
        <w:widowControl/>
        <w:numPr>
          <w:ilvl w:val="0"/>
          <w:numId w:val="42"/>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StrVec</w:t>
      </w:r>
      <w:r>
        <w:rPr>
          <w:rFonts w:ascii="Helvetica" w:hAnsi="Helvetica" w:cs="Helvetica"/>
          <w:color w:val="333333"/>
        </w:rPr>
        <w:t>:</w:t>
      </w:r>
      <w:r>
        <w:rPr>
          <w:rStyle w:val="apple-converted-space"/>
          <w:rFonts w:ascii="Helvetica" w:hAnsi="Helvetica" w:cs="Helvetica"/>
          <w:color w:val="333333"/>
        </w:rPr>
        <w:t> </w:t>
      </w:r>
      <w:hyperlink r:id="rId391"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2"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3" w:history="1">
        <w:r>
          <w:rPr>
            <w:rStyle w:val="a5"/>
            <w:rFonts w:ascii="Helvetica" w:hAnsi="Helvetica" w:cs="Helvetica"/>
            <w:color w:val="4183C4"/>
          </w:rPr>
          <w:t>Test</w:t>
        </w:r>
      </w:hyperlink>
    </w:p>
    <w:p w:rsidR="00DD49C2" w:rsidRDefault="00DD49C2" w:rsidP="00DD49C2">
      <w:pPr>
        <w:widowControl/>
        <w:numPr>
          <w:ilvl w:val="0"/>
          <w:numId w:val="42"/>
        </w:numPr>
        <w:spacing w:beforeAutospacing="1" w:afterAutospacing="1" w:line="384" w:lineRule="atLeast"/>
        <w:jc w:val="left"/>
        <w:rPr>
          <w:rFonts w:ascii="Helvetica" w:hAnsi="Helvetica" w:cs="Helvetica"/>
          <w:color w:val="333333"/>
        </w:rPr>
      </w:pPr>
      <w:r>
        <w:rPr>
          <w:rStyle w:val="HTML0"/>
          <w:rFonts w:ascii="Consolas" w:hAnsi="Consolas" w:cs="Consolas"/>
          <w:color w:val="333333"/>
          <w:szCs w:val="21"/>
        </w:rPr>
        <w:t>String</w:t>
      </w:r>
      <w:r>
        <w:rPr>
          <w:rFonts w:ascii="Helvetica" w:hAnsi="Helvetica" w:cs="Helvetica"/>
          <w:color w:val="333333"/>
        </w:rPr>
        <w:t>:</w:t>
      </w:r>
      <w:r>
        <w:rPr>
          <w:rStyle w:val="apple-converted-space"/>
          <w:rFonts w:ascii="Helvetica" w:hAnsi="Helvetica" w:cs="Helvetica"/>
          <w:color w:val="333333"/>
        </w:rPr>
        <w:t> </w:t>
      </w:r>
      <w:hyperlink r:id="rId394"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5"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6"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Add increment and decrement operators to your</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class.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397"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8"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399"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addition and subtraction for</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so that these operators implement pointer arithmetic (3.5.3, p. 119).</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400" w:anchor="exercise-1427" w:history="1">
        <w:r>
          <w:rPr>
            <w:rStyle w:val="a5"/>
            <w:rFonts w:ascii="Helvetica" w:hAnsi="Helvetica" w:cs="Helvetica"/>
            <w:color w:val="4183C4"/>
          </w:rPr>
          <w:t>Exercise 14.27</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We did not define a</w:t>
      </w:r>
      <w:r>
        <w:rPr>
          <w:rStyle w:val="apple-converted-space"/>
          <w:rFonts w:ascii="Helvetica" w:hAnsi="Helvetica" w:cs="Helvetica"/>
          <w:color w:val="777777"/>
        </w:rPr>
        <w:t> </w:t>
      </w:r>
      <w:r>
        <w:rPr>
          <w:rStyle w:val="HTML0"/>
          <w:rFonts w:ascii="Consolas" w:hAnsi="Consolas" w:cs="Consolas"/>
          <w:color w:val="777777"/>
          <w:sz w:val="21"/>
          <w:szCs w:val="21"/>
        </w:rPr>
        <w:t>const</w:t>
      </w:r>
      <w:r>
        <w:rPr>
          <w:rStyle w:val="apple-converted-space"/>
          <w:rFonts w:ascii="Helvetica" w:hAnsi="Helvetica" w:cs="Helvetica"/>
          <w:color w:val="777777"/>
        </w:rPr>
        <w:t> </w:t>
      </w:r>
      <w:r>
        <w:rPr>
          <w:rFonts w:ascii="Helvetica" w:hAnsi="Helvetica" w:cs="Helvetica"/>
          <w:color w:val="777777"/>
        </w:rPr>
        <w:t>version of the increment and decrement operators. Why not?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Because</w:t>
      </w:r>
      <w:r>
        <w:rPr>
          <w:rStyle w:val="apple-converted-space"/>
          <w:rFonts w:ascii="Helvetica" w:hAnsi="Helvetica" w:cs="Helvetica"/>
          <w:color w:val="333333"/>
        </w:rPr>
        <w:t> </w:t>
      </w:r>
      <w:r>
        <w:rPr>
          <w:rStyle w:val="HTML0"/>
          <w:rFonts w:ascii="Consolas" w:hAnsi="Consolas" w:cs="Consolas"/>
          <w:color w:val="333333"/>
          <w:sz w:val="21"/>
          <w:szCs w:val="21"/>
        </w:rPr>
        <w: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0"/>
          <w:rFonts w:ascii="Consolas" w:hAnsi="Consolas" w:cs="Consolas"/>
          <w:color w:val="333333"/>
          <w:sz w:val="21"/>
          <w:szCs w:val="21"/>
        </w:rPr>
        <w:t>--</w:t>
      </w:r>
      <w:r>
        <w:rPr>
          <w:rStyle w:val="apple-converted-space"/>
          <w:rFonts w:ascii="Helvetica" w:hAnsi="Helvetica" w:cs="Helvetica"/>
          <w:color w:val="333333"/>
        </w:rPr>
        <w:t> </w:t>
      </w:r>
      <w:r>
        <w:rPr>
          <w:rFonts w:ascii="Helvetica" w:hAnsi="Helvetica" w:cs="Helvetica"/>
          <w:color w:val="333333"/>
        </w:rPr>
        <w:t>change the state of the object. Hence ,it's meaningless to do so.</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Exercise 14.30: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Add dereference and arrow operators to your</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Style w:val="apple-converted-space"/>
          <w:rFonts w:ascii="Helvetica" w:hAnsi="Helvetica" w:cs="Helvetica"/>
          <w:color w:val="777777"/>
        </w:rPr>
        <w:t> </w:t>
      </w:r>
      <w:r>
        <w:rPr>
          <w:rFonts w:ascii="Helvetica" w:hAnsi="Helvetica" w:cs="Helvetica"/>
          <w:color w:val="777777"/>
        </w:rPr>
        <w:t>class and to the</w:t>
      </w:r>
      <w:r>
        <w:rPr>
          <w:rStyle w:val="apple-converted-space"/>
          <w:rFonts w:ascii="Helvetica" w:hAnsi="Helvetica" w:cs="Helvetica"/>
          <w:color w:val="777777"/>
        </w:rPr>
        <w:t> </w:t>
      </w:r>
      <w:r>
        <w:rPr>
          <w:rStyle w:val="HTML0"/>
          <w:rFonts w:ascii="Consolas" w:hAnsi="Consolas" w:cs="Consolas"/>
          <w:color w:val="777777"/>
          <w:sz w:val="21"/>
          <w:szCs w:val="21"/>
        </w:rPr>
        <w:t>ConstStrBlobPtr</w:t>
      </w:r>
      <w:r>
        <w:rPr>
          <w:rStyle w:val="apple-converted-space"/>
          <w:rFonts w:ascii="Helvetica" w:hAnsi="Helvetica" w:cs="Helvetica"/>
          <w:color w:val="777777"/>
        </w:rPr>
        <w:t> </w:t>
      </w:r>
      <w:r>
        <w:rPr>
          <w:rFonts w:ascii="Helvetica" w:hAnsi="Helvetica" w:cs="Helvetica"/>
          <w:color w:val="777777"/>
        </w:rPr>
        <w:t>class that you defined in exercise 12.22 from 12.1.6 (p. 476). Note that the operators in</w:t>
      </w:r>
      <w:r>
        <w:rPr>
          <w:rStyle w:val="apple-converted-space"/>
          <w:rFonts w:ascii="Helvetica" w:hAnsi="Helvetica" w:cs="Helvetica"/>
          <w:color w:val="777777"/>
        </w:rPr>
        <w:t> </w:t>
      </w:r>
      <w:r>
        <w:rPr>
          <w:rStyle w:val="HTML0"/>
          <w:rFonts w:ascii="Consolas" w:hAnsi="Consolas" w:cs="Consolas"/>
          <w:color w:val="777777"/>
          <w:sz w:val="21"/>
          <w:szCs w:val="21"/>
        </w:rPr>
        <w:t>constStrBlobPtr</w:t>
      </w:r>
      <w:r>
        <w:rPr>
          <w:rStyle w:val="apple-converted-space"/>
          <w:rFonts w:ascii="Helvetica" w:hAnsi="Helvetica" w:cs="Helvetica"/>
          <w:color w:val="777777"/>
        </w:rPr>
        <w:t> </w:t>
      </w:r>
      <w:r>
        <w:rPr>
          <w:rFonts w:ascii="Helvetica" w:hAnsi="Helvetica" w:cs="Helvetica"/>
          <w:color w:val="777777"/>
        </w:rPr>
        <w:t>must return</w:t>
      </w:r>
      <w:r>
        <w:rPr>
          <w:rStyle w:val="apple-converted-space"/>
          <w:rFonts w:ascii="Helvetica" w:hAnsi="Helvetica" w:cs="Helvetica"/>
          <w:color w:val="777777"/>
        </w:rPr>
        <w:t> </w:t>
      </w:r>
      <w:r>
        <w:rPr>
          <w:rStyle w:val="HTML0"/>
          <w:rFonts w:ascii="Consolas" w:hAnsi="Consolas" w:cs="Consolas"/>
          <w:color w:val="777777"/>
          <w:sz w:val="21"/>
          <w:szCs w:val="21"/>
        </w:rPr>
        <w:t>const</w:t>
      </w:r>
      <w:r>
        <w:rPr>
          <w:rStyle w:val="apple-converted-space"/>
          <w:rFonts w:ascii="Helvetica" w:hAnsi="Helvetica" w:cs="Helvetica"/>
          <w:color w:val="777777"/>
        </w:rPr>
        <w:t> </w:t>
      </w:r>
      <w:r>
        <w:rPr>
          <w:rFonts w:ascii="Helvetica" w:hAnsi="Helvetica" w:cs="Helvetica"/>
          <w:color w:val="777777"/>
        </w:rPr>
        <w:t>references because the</w:t>
      </w:r>
      <w:r>
        <w:rPr>
          <w:rStyle w:val="apple-converted-space"/>
          <w:rFonts w:ascii="Helvetica" w:hAnsi="Helvetica" w:cs="Helvetica"/>
          <w:color w:val="777777"/>
        </w:rPr>
        <w:t> </w:t>
      </w:r>
      <w:r>
        <w:rPr>
          <w:rStyle w:val="HTML0"/>
          <w:rFonts w:ascii="Consolas" w:hAnsi="Consolas" w:cs="Consolas"/>
          <w:color w:val="777777"/>
          <w:sz w:val="21"/>
          <w:szCs w:val="21"/>
        </w:rPr>
        <w:t>data</w:t>
      </w:r>
      <w:r>
        <w:rPr>
          <w:rStyle w:val="apple-converted-space"/>
          <w:rFonts w:ascii="Helvetica" w:hAnsi="Helvetica" w:cs="Helvetica"/>
          <w:color w:val="777777"/>
        </w:rPr>
        <w:t> </w:t>
      </w:r>
      <w:r>
        <w:rPr>
          <w:rFonts w:ascii="Helvetica" w:hAnsi="Helvetica" w:cs="Helvetica"/>
          <w:color w:val="777777"/>
        </w:rPr>
        <w:t>member in</w:t>
      </w:r>
      <w:r>
        <w:rPr>
          <w:rStyle w:val="apple-converted-space"/>
          <w:rFonts w:ascii="Helvetica" w:hAnsi="Helvetica" w:cs="Helvetica"/>
          <w:color w:val="777777"/>
        </w:rPr>
        <w:t> </w:t>
      </w:r>
      <w:r>
        <w:rPr>
          <w:rStyle w:val="HTML0"/>
          <w:rFonts w:ascii="Consolas" w:hAnsi="Consolas" w:cs="Consolas"/>
          <w:color w:val="777777"/>
          <w:sz w:val="21"/>
          <w:szCs w:val="21"/>
        </w:rPr>
        <w:t>constStrBlobPtr</w:t>
      </w:r>
      <w:r>
        <w:rPr>
          <w:rStyle w:val="apple-converted-space"/>
          <w:rFonts w:ascii="Helvetica" w:hAnsi="Helvetica" w:cs="Helvetica"/>
          <w:color w:val="777777"/>
        </w:rPr>
        <w:t> </w:t>
      </w:r>
      <w:r>
        <w:rPr>
          <w:rFonts w:ascii="Helvetica" w:hAnsi="Helvetica" w:cs="Helvetica"/>
          <w:color w:val="777777"/>
        </w:rPr>
        <w:t>points to a</w:t>
      </w:r>
      <w:r>
        <w:rPr>
          <w:rStyle w:val="apple-converted-space"/>
          <w:rFonts w:ascii="Helvetica" w:hAnsi="Helvetica" w:cs="Helvetica"/>
          <w:color w:val="777777"/>
        </w:rPr>
        <w:t> </w:t>
      </w:r>
      <w:r>
        <w:rPr>
          <w:rStyle w:val="HTML0"/>
          <w:rFonts w:ascii="Consolas" w:hAnsi="Consolas" w:cs="Consolas"/>
          <w:color w:val="777777"/>
          <w:sz w:val="21"/>
          <w:szCs w:val="21"/>
        </w:rPr>
        <w:t>const vector</w:t>
      </w:r>
      <w:r>
        <w:rPr>
          <w:rFonts w:ascii="Helvetica" w:hAnsi="Helvetica" w:cs="Helvetica"/>
          <w:color w:val="777777"/>
        </w:rPr>
        <w: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01"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02"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03"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Our StrBlobPtr class does not define the copy constructor, assignment operator, or a destructor. Why is that okay?</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Applying the Rule of 3/5: There is no dynamic allocation to deal with, so the synthesized destructor is enough. Moreover, no unique is needed. Hence, the synthesized ones can handle all the corresponding operations.</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 class that holds a pointer to a</w:t>
      </w:r>
      <w:r>
        <w:rPr>
          <w:rStyle w:val="apple-converted-space"/>
          <w:rFonts w:ascii="Helvetica" w:hAnsi="Helvetica" w:cs="Helvetica"/>
          <w:color w:val="777777"/>
        </w:rPr>
        <w:t> </w:t>
      </w:r>
      <w:r>
        <w:rPr>
          <w:rStyle w:val="HTML0"/>
          <w:rFonts w:ascii="Consolas" w:hAnsi="Consolas" w:cs="Consolas"/>
          <w:color w:val="777777"/>
          <w:sz w:val="21"/>
          <w:szCs w:val="21"/>
        </w:rPr>
        <w:t>StrBlobPtr</w:t>
      </w:r>
      <w:r>
        <w:rPr>
          <w:rFonts w:ascii="Helvetica" w:hAnsi="Helvetica" w:cs="Helvetica"/>
          <w:color w:val="777777"/>
        </w:rPr>
        <w:t>. Define the overloaded arrow operator for that class.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04"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05" w:history="1">
        <w:r>
          <w:rPr>
            <w:rStyle w:val="a5"/>
            <w:rFonts w:ascii="Helvetica" w:hAnsi="Helvetica" w:cs="Helvetica"/>
            <w:color w:val="4183C4"/>
          </w:rPr>
          <w:t>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How many operands may an overloaded function-call operator take?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An overloaded operator function has the same number of parameters as the operator has operands. Hence the maximum value should be around 256. (</w:t>
      </w:r>
      <w:hyperlink r:id="rId406" w:history="1">
        <w:r>
          <w:rPr>
            <w:rStyle w:val="a5"/>
            <w:rFonts w:ascii="Helvetica" w:hAnsi="Helvetica" w:cs="Helvetica"/>
            <w:color w:val="4183C4"/>
          </w:rPr>
          <w:t>question on SO</w:t>
        </w:r>
      </w:hyperlink>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Define a function-object class to perform an if-then-else operation: The call operator for this class should take three parameters. It should test its first parameter and if that test succeeds, it should return its second parameter; otherwise, it should return its third parameter.</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lastRenderedPageBreak/>
        <w:t>struct</w:t>
      </w:r>
      <w:r>
        <w:rPr>
          <w:rFonts w:ascii="Consolas" w:hAnsi="Consolas" w:cs="Consolas"/>
          <w:color w:val="333333"/>
          <w:sz w:val="21"/>
          <w:szCs w:val="21"/>
        </w:rPr>
        <w:t xml:space="preserve"> </w:t>
      </w:r>
      <w:r>
        <w:rPr>
          <w:rStyle w:val="pl-en"/>
          <w:rFonts w:ascii="Consolas" w:hAnsi="Consolas" w:cs="Consolas"/>
          <w:color w:val="795DA3"/>
          <w:sz w:val="21"/>
          <w:szCs w:val="21"/>
        </w:rPr>
        <w:t>Test</w:t>
      </w:r>
      <w:r>
        <w:rPr>
          <w:rFonts w:ascii="Consolas" w:hAnsi="Consolas" w:cs="Consolas"/>
          <w:color w:val="333333"/>
          <w:sz w:val="21"/>
          <w:szCs w:val="21"/>
        </w:rPr>
        <w:t xml:space="preserve"> {</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w:t>
      </w:r>
      <w:r>
        <w:rPr>
          <w:rStyle w:val="pl-en"/>
          <w:rFonts w:ascii="Consolas" w:hAnsi="Consolas" w:cs="Consolas"/>
          <w:color w:val="795DA3"/>
          <w:sz w:val="21"/>
          <w:szCs w:val="21"/>
        </w:rPr>
        <w:t>operator</w:t>
      </w:r>
      <w:r>
        <w:rPr>
          <w:rFonts w:ascii="Consolas" w:hAnsi="Consolas" w:cs="Consolas"/>
          <w:color w:val="333333"/>
          <w:sz w:val="21"/>
          <w:szCs w:val="21"/>
        </w:rPr>
        <w:t>()(</w:t>
      </w:r>
      <w:r>
        <w:rPr>
          <w:rStyle w:val="pl-k"/>
          <w:rFonts w:ascii="Consolas" w:hAnsi="Consolas" w:cs="Consolas"/>
          <w:color w:val="A71D5D"/>
          <w:sz w:val="21"/>
          <w:szCs w:val="21"/>
        </w:rPr>
        <w:t>bool</w:t>
      </w:r>
      <w:r>
        <w:rPr>
          <w:rFonts w:ascii="Consolas" w:hAnsi="Consolas" w:cs="Consolas"/>
          <w:color w:val="333333"/>
          <w:sz w:val="21"/>
          <w:szCs w:val="21"/>
        </w:rPr>
        <w:t xml:space="preserve"> b, </w:t>
      </w:r>
      <w:r>
        <w:rPr>
          <w:rStyle w:val="pl-k"/>
          <w:rFonts w:ascii="Consolas" w:hAnsi="Consolas" w:cs="Consolas"/>
          <w:color w:val="A71D5D"/>
          <w:sz w:val="21"/>
          <w:szCs w:val="21"/>
        </w:rPr>
        <w:t>int</w:t>
      </w:r>
      <w:r>
        <w:rPr>
          <w:rFonts w:ascii="Consolas" w:hAnsi="Consolas" w:cs="Consolas"/>
          <w:color w:val="333333"/>
          <w:sz w:val="21"/>
          <w:szCs w:val="21"/>
        </w:rPr>
        <w:t xml:space="preserve"> iA, </w:t>
      </w:r>
      <w:r>
        <w:rPr>
          <w:rStyle w:val="pl-k"/>
          <w:rFonts w:ascii="Consolas" w:hAnsi="Consolas" w:cs="Consolas"/>
          <w:color w:val="A71D5D"/>
          <w:sz w:val="21"/>
          <w:szCs w:val="21"/>
        </w:rPr>
        <w:t>int</w:t>
      </w:r>
      <w:r>
        <w:rPr>
          <w:rFonts w:ascii="Consolas" w:hAnsi="Consolas" w:cs="Consolas"/>
          <w:color w:val="333333"/>
          <w:sz w:val="21"/>
          <w:szCs w:val="21"/>
        </w:rPr>
        <w:t xml:space="preserve"> iB) {</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return</w:t>
      </w:r>
      <w:r>
        <w:rPr>
          <w:rFonts w:ascii="Consolas" w:hAnsi="Consolas" w:cs="Consolas"/>
          <w:color w:val="333333"/>
          <w:sz w:val="21"/>
          <w:szCs w:val="21"/>
        </w:rPr>
        <w:t xml:space="preserve"> b ? iA : iB;</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class like</w:t>
      </w:r>
      <w:r>
        <w:rPr>
          <w:rStyle w:val="apple-converted-space"/>
          <w:rFonts w:ascii="Helvetica" w:hAnsi="Helvetica" w:cs="Helvetica"/>
          <w:color w:val="777777"/>
        </w:rPr>
        <w:t> </w:t>
      </w:r>
      <w:r>
        <w:rPr>
          <w:rStyle w:val="HTML0"/>
          <w:rFonts w:ascii="Consolas" w:hAnsi="Consolas" w:cs="Consolas"/>
          <w:color w:val="777777"/>
          <w:sz w:val="21"/>
          <w:szCs w:val="21"/>
        </w:rPr>
        <w:t>PrintString</w:t>
      </w:r>
      <w:r>
        <w:rPr>
          <w:rStyle w:val="apple-converted-space"/>
          <w:rFonts w:ascii="Helvetica" w:hAnsi="Helvetica" w:cs="Helvetica"/>
          <w:color w:val="777777"/>
        </w:rPr>
        <w:t> </w:t>
      </w:r>
      <w:r>
        <w:rPr>
          <w:rFonts w:ascii="Helvetica" w:hAnsi="Helvetica" w:cs="Helvetica"/>
          <w:color w:val="777777"/>
        </w:rPr>
        <w:t>that reads a line of input from an</w:t>
      </w:r>
      <w:r>
        <w:rPr>
          <w:rStyle w:val="apple-converted-space"/>
          <w:rFonts w:ascii="Helvetica" w:hAnsi="Helvetica" w:cs="Helvetica"/>
          <w:color w:val="777777"/>
        </w:rPr>
        <w:t> </w:t>
      </w:r>
      <w:r>
        <w:rPr>
          <w:rStyle w:val="HTML0"/>
          <w:rFonts w:ascii="Consolas" w:hAnsi="Consolas" w:cs="Consolas"/>
          <w:color w:val="777777"/>
          <w:sz w:val="21"/>
          <w:szCs w:val="21"/>
        </w:rPr>
        <w:t>istream</w:t>
      </w:r>
      <w:r>
        <w:rPr>
          <w:rStyle w:val="apple-converted-space"/>
          <w:rFonts w:ascii="Helvetica" w:hAnsi="Helvetica" w:cs="Helvetica"/>
          <w:color w:val="777777"/>
        </w:rPr>
        <w:t> </w:t>
      </w:r>
      <w:r>
        <w:rPr>
          <w:rFonts w:ascii="Helvetica" w:hAnsi="Helvetica" w:cs="Helvetica"/>
          <w:color w:val="777777"/>
        </w:rPr>
        <w:t>and returns a</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representing what was read. If the read fails, return the empty</w:t>
      </w:r>
      <w:r>
        <w:rPr>
          <w:rStyle w:val="apple-converted-space"/>
          <w:rFonts w:ascii="Helvetica" w:hAnsi="Helvetica" w:cs="Helvetica"/>
          <w:color w:val="777777"/>
        </w:rPr>
        <w:t> </w:t>
      </w:r>
      <w:r>
        <w:rPr>
          <w:rStyle w:val="HTML0"/>
          <w:rFonts w:ascii="Consolas" w:hAnsi="Consolas" w:cs="Consolas"/>
          <w:color w:val="777777"/>
          <w:sz w:val="21"/>
          <w:szCs w:val="21"/>
        </w:rPr>
        <w:t>string</w:t>
      </w:r>
      <w:r>
        <w:rPr>
          <w:rFonts w:ascii="Helvetica" w:hAnsi="Helvetica" w:cs="Helvetica"/>
          <w:color w:val="777777"/>
        </w:rPr>
        <w:t>.</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07"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Use the class from the previous exercise to read the standard input, storing each line as an element in a vector.</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08"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14.37:</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class that tests whether two values are equal. Use that object and the library algorithms to write a program to replace all instances of a given value in a sequence.</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09"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a class that tests whether the length of a given</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matches a given bound. Use that object to write a program to report how many words in an input file are of sizes 1 through 10 inclusive.</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0" w:history="1">
        <w:r>
          <w:rPr>
            <w:rStyle w:val="a5"/>
            <w:rFonts w:ascii="Helvetica" w:hAnsi="Helvetica" w:cs="Helvetica"/>
            <w:color w:val="4183C4"/>
          </w:rPr>
          <w:t>BoundTest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Revise the previous program to report the count of words that are sizes 1 through 9 and 10 or more.</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hyperlink r:id="rId411" w:anchor="exercise-1438" w:history="1">
        <w:r>
          <w:rPr>
            <w:rStyle w:val="a5"/>
            <w:rFonts w:ascii="Helvetica" w:hAnsi="Helvetica" w:cs="Helvetica"/>
            <w:color w:val="4183C4"/>
          </w:rPr>
          <w:t>Exercise 14.38</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14.40:</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Rewrite the</w:t>
      </w:r>
      <w:r>
        <w:rPr>
          <w:rStyle w:val="apple-converted-space"/>
          <w:rFonts w:ascii="Helvetica" w:hAnsi="Helvetica" w:cs="Helvetica"/>
          <w:color w:val="777777"/>
        </w:rPr>
        <w:t> </w:t>
      </w:r>
      <w:r>
        <w:rPr>
          <w:rStyle w:val="HTML0"/>
          <w:rFonts w:ascii="Consolas" w:hAnsi="Consolas" w:cs="Consolas"/>
          <w:color w:val="777777"/>
          <w:sz w:val="21"/>
          <w:szCs w:val="21"/>
        </w:rPr>
        <w:t>biggies</w:t>
      </w:r>
      <w:r>
        <w:rPr>
          <w:rStyle w:val="apple-converted-space"/>
          <w:rFonts w:ascii="Helvetica" w:hAnsi="Helvetica" w:cs="Helvetica"/>
          <w:color w:val="777777"/>
        </w:rPr>
        <w:t> </w:t>
      </w:r>
      <w:r>
        <w:rPr>
          <w:rFonts w:ascii="Helvetica" w:hAnsi="Helvetica" w:cs="Helvetica"/>
          <w:color w:val="777777"/>
        </w:rPr>
        <w:t>function from 10.3.2 (p. 391) to use function-object classes in place of lambdas.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2"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Why do you suppose the new standard added lambdas? Explain when you would use a lambda and when you would write a class instead.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IMO, lambda is quite handy to use. Lambda can be used when the functor is not used frequently nor complicated, whereas functor is supposed to call more times than lambda or quite complicated to implement as a lambda.</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14.42:</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Using library function objects and adaptors, define an expression to</w:t>
      </w:r>
    </w:p>
    <w:p w:rsidR="00DD49C2" w:rsidRDefault="00DD49C2" w:rsidP="00DD49C2">
      <w:pPr>
        <w:widowControl/>
        <w:numPr>
          <w:ilvl w:val="0"/>
          <w:numId w:val="4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Count the number of values that are greater than 1024</w:t>
      </w:r>
    </w:p>
    <w:p w:rsidR="00DD49C2" w:rsidRDefault="00DD49C2" w:rsidP="00DD49C2">
      <w:pPr>
        <w:widowControl/>
        <w:numPr>
          <w:ilvl w:val="0"/>
          <w:numId w:val="43"/>
        </w:numPr>
        <w:spacing w:beforeAutospacing="1" w:afterAutospacing="1" w:line="384" w:lineRule="atLeast"/>
        <w:jc w:val="left"/>
        <w:rPr>
          <w:rFonts w:ascii="Helvetica" w:hAnsi="Helvetica" w:cs="Helvetica"/>
          <w:color w:val="777777"/>
        </w:rPr>
      </w:pPr>
      <w:r>
        <w:rPr>
          <w:rFonts w:ascii="Helvetica" w:hAnsi="Helvetica" w:cs="Helvetica"/>
          <w:color w:val="777777"/>
        </w:rPr>
        <w:t>(b) Find the first string that is not equal to</w:t>
      </w:r>
      <w:r>
        <w:rPr>
          <w:rStyle w:val="apple-converted-space"/>
          <w:rFonts w:ascii="Helvetica" w:hAnsi="Helvetica" w:cs="Helvetica"/>
          <w:color w:val="777777"/>
        </w:rPr>
        <w:t> </w:t>
      </w:r>
      <w:r>
        <w:rPr>
          <w:rStyle w:val="HTML0"/>
          <w:rFonts w:ascii="Consolas" w:hAnsi="Consolas" w:cs="Consolas"/>
          <w:color w:val="777777"/>
          <w:szCs w:val="21"/>
        </w:rPr>
        <w:t>pooh</w:t>
      </w:r>
    </w:p>
    <w:p w:rsidR="00DD49C2" w:rsidRDefault="00DD49C2" w:rsidP="00DD49C2">
      <w:pPr>
        <w:widowControl/>
        <w:numPr>
          <w:ilvl w:val="0"/>
          <w:numId w:val="4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Multiply all values by 2</w:t>
      </w: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std::count_if</w:t>
      </w:r>
      <w:r>
        <w:rPr>
          <w:rFonts w:ascii="Consolas" w:hAnsi="Consolas" w:cs="Consolas"/>
          <w:color w:val="333333"/>
          <w:sz w:val="21"/>
          <w:szCs w:val="21"/>
        </w:rPr>
        <w:t>(ivec.cbegin(), ivec.cend(), std::bind(std::greater&lt;</w:t>
      </w:r>
      <w:r>
        <w:rPr>
          <w:rStyle w:val="pl-k"/>
          <w:rFonts w:ascii="Consolas" w:hAnsi="Consolas" w:cs="Consolas"/>
          <w:color w:val="A71D5D"/>
          <w:sz w:val="21"/>
          <w:szCs w:val="21"/>
        </w:rPr>
        <w:t>int</w:t>
      </w:r>
      <w:r>
        <w:rPr>
          <w:rFonts w:ascii="Consolas" w:hAnsi="Consolas" w:cs="Consolas"/>
          <w:color w:val="333333"/>
          <w:sz w:val="21"/>
          <w:szCs w:val="21"/>
        </w:rPr>
        <w:t>&gt;(), _1, 1024));</w:t>
      </w: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std::find_if</w:t>
      </w:r>
      <w:r>
        <w:rPr>
          <w:rFonts w:ascii="Consolas" w:hAnsi="Consolas" w:cs="Consolas"/>
          <w:color w:val="333333"/>
          <w:sz w:val="21"/>
          <w:szCs w:val="21"/>
        </w:rPr>
        <w:t>(svec.cbegin(), svec.cend(), std::bind(std::not_equal_to&lt;std::string&gt;(), _1, "pooh"));</w:t>
      </w:r>
    </w:p>
    <w:p w:rsidR="00DD49C2" w:rsidRDefault="00DD49C2" w:rsidP="00DD49C2">
      <w:pPr>
        <w:pStyle w:val="HTML"/>
        <w:shd w:val="clear" w:color="auto" w:fill="F7F7F7"/>
        <w:rPr>
          <w:rFonts w:ascii="Consolas" w:hAnsi="Consolas" w:cs="Consolas"/>
          <w:color w:val="333333"/>
          <w:sz w:val="21"/>
          <w:szCs w:val="21"/>
        </w:rPr>
      </w:pPr>
      <w:r>
        <w:rPr>
          <w:rStyle w:val="pl-en"/>
          <w:rFonts w:ascii="Consolas" w:hAnsi="Consolas" w:cs="Consolas"/>
          <w:color w:val="795DA3"/>
          <w:sz w:val="21"/>
          <w:szCs w:val="21"/>
        </w:rPr>
        <w:t>std::transform</w:t>
      </w:r>
      <w:r>
        <w:rPr>
          <w:rFonts w:ascii="Consolas" w:hAnsi="Consolas" w:cs="Consolas"/>
          <w:color w:val="333333"/>
          <w:sz w:val="21"/>
          <w:szCs w:val="21"/>
        </w:rPr>
        <w:t>(ivec.begin(), ivec.end(), ivec.begin(), std::bind(std::multiplies&lt;</w:t>
      </w:r>
      <w:r>
        <w:rPr>
          <w:rStyle w:val="pl-k"/>
          <w:rFonts w:ascii="Consolas" w:hAnsi="Consolas" w:cs="Consolas"/>
          <w:color w:val="A71D5D"/>
          <w:sz w:val="21"/>
          <w:szCs w:val="21"/>
        </w:rPr>
        <w:t>int</w:t>
      </w:r>
      <w:r>
        <w:rPr>
          <w:rFonts w:ascii="Consolas" w:hAnsi="Consolas" w:cs="Consolas"/>
          <w:color w:val="333333"/>
          <w:sz w:val="21"/>
          <w:szCs w:val="21"/>
        </w:rPr>
        <w:t>&gt;(), _1, 2));</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3"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14.43:</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Using library function objects, determine whether a given</w:t>
      </w:r>
      <w:r>
        <w:rPr>
          <w:rStyle w:val="apple-converted-space"/>
          <w:rFonts w:ascii="Helvetica" w:hAnsi="Helvetica" w:cs="Helvetica"/>
          <w:color w:val="777777"/>
        </w:rPr>
        <w:t> </w:t>
      </w:r>
      <w:r>
        <w:rPr>
          <w:rStyle w:val="HTML0"/>
          <w:rFonts w:ascii="Consolas" w:hAnsi="Consolas" w:cs="Consolas"/>
          <w:color w:val="777777"/>
          <w:sz w:val="21"/>
          <w:szCs w:val="21"/>
        </w:rPr>
        <w:t>int</w:t>
      </w:r>
      <w:r>
        <w:rPr>
          <w:rStyle w:val="apple-converted-space"/>
          <w:rFonts w:ascii="Helvetica" w:hAnsi="Helvetica" w:cs="Helvetica"/>
          <w:color w:val="777777"/>
        </w:rPr>
        <w:t> </w:t>
      </w:r>
      <w:r>
        <w:rPr>
          <w:rFonts w:ascii="Helvetica" w:hAnsi="Helvetica" w:cs="Helvetica"/>
          <w:color w:val="777777"/>
        </w:rPr>
        <w:t>value is divisible by any element in a container of</w:t>
      </w:r>
      <w:r>
        <w:rPr>
          <w:rStyle w:val="HTML0"/>
          <w:rFonts w:ascii="Consolas" w:hAnsi="Consolas" w:cs="Consolas"/>
          <w:color w:val="777777"/>
          <w:sz w:val="21"/>
          <w:szCs w:val="21"/>
        </w:rPr>
        <w:t>int</w:t>
      </w:r>
      <w:r>
        <w:rPr>
          <w:rFonts w:ascii="Helvetica" w:hAnsi="Helvetica" w:cs="Helvetica"/>
          <w:color w:val="777777"/>
        </w:rPr>
        <w:t>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4" w:history="1">
        <w:r>
          <w:rPr>
            <w:rStyle w:val="a5"/>
            <w:rFonts w:ascii="Helvetica" w:hAnsi="Helvetica" w:cs="Helvetica"/>
            <w:color w:val="4183C4"/>
          </w:rPr>
          <w:t>ex14_43.cpp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14.44:</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a simple desk calculator that can handle binary operations.</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5" w:history="1">
        <w:r>
          <w:rPr>
            <w:rStyle w:val="a5"/>
            <w:rFonts w:ascii="Helvetica" w:hAnsi="Helvetica" w:cs="Helvetica"/>
            <w:color w:val="4183C4"/>
          </w:rPr>
          <w:t>ex14_44.cpp</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14.45:</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Write conversion operators to convert a</w:t>
      </w:r>
      <w:r>
        <w:rPr>
          <w:rStyle w:val="apple-converted-space"/>
          <w:rFonts w:ascii="Helvetica" w:hAnsi="Helvetica" w:cs="Helvetica"/>
          <w:color w:val="777777"/>
        </w:rPr>
        <w:t> </w:t>
      </w:r>
      <w:r>
        <w:rPr>
          <w:rStyle w:val="HTML0"/>
          <w:rFonts w:ascii="Consolas" w:hAnsi="Consolas" w:cs="Consolas"/>
          <w:color w:val="777777"/>
          <w:sz w:val="21"/>
          <w:szCs w:val="21"/>
        </w:rPr>
        <w:t>Sales_data</w:t>
      </w:r>
      <w:r>
        <w:rPr>
          <w:rStyle w:val="apple-converted-space"/>
          <w:rFonts w:ascii="Helvetica" w:hAnsi="Helvetica" w:cs="Helvetica"/>
          <w:color w:val="777777"/>
        </w:rPr>
        <w:t> </w:t>
      </w:r>
      <w:r>
        <w:rPr>
          <w:rFonts w:ascii="Helvetica" w:hAnsi="Helvetica" w:cs="Helvetica"/>
          <w:color w:val="777777"/>
        </w:rPr>
        <w:t>to</w:t>
      </w:r>
      <w:r>
        <w:rPr>
          <w:rStyle w:val="apple-converted-space"/>
          <w:rFonts w:ascii="Helvetica" w:hAnsi="Helvetica" w:cs="Helvetica"/>
          <w:color w:val="777777"/>
        </w:rPr>
        <w:t> </w:t>
      </w:r>
      <w:r>
        <w:rPr>
          <w:rStyle w:val="HTML0"/>
          <w:rFonts w:ascii="Consolas" w:hAnsi="Consolas" w:cs="Consolas"/>
          <w:color w:val="777777"/>
          <w:sz w:val="21"/>
          <w:szCs w:val="21"/>
        </w:rPr>
        <w:t>string</w:t>
      </w:r>
      <w:r>
        <w:rPr>
          <w:rStyle w:val="apple-converted-space"/>
          <w:rFonts w:ascii="Helvetica" w:hAnsi="Helvetica" w:cs="Helvetica"/>
          <w:color w:val="777777"/>
        </w:rPr>
        <w:t> </w:t>
      </w:r>
      <w:r>
        <w:rPr>
          <w:rFonts w:ascii="Helvetica" w:hAnsi="Helvetica" w:cs="Helvetica"/>
          <w:color w:val="777777"/>
        </w:rPr>
        <w:t>and to</w:t>
      </w:r>
      <w:r>
        <w:rPr>
          <w:rStyle w:val="apple-converted-space"/>
          <w:rFonts w:ascii="Helvetica" w:hAnsi="Helvetica" w:cs="Helvetica"/>
          <w:color w:val="777777"/>
        </w:rPr>
        <w:t> </w:t>
      </w:r>
      <w:r>
        <w:rPr>
          <w:rStyle w:val="HTML0"/>
          <w:rFonts w:ascii="Consolas" w:hAnsi="Consolas" w:cs="Consolas"/>
          <w:color w:val="777777"/>
          <w:sz w:val="21"/>
          <w:szCs w:val="21"/>
        </w:rPr>
        <w:t>double</w:t>
      </w:r>
      <w:r>
        <w:rPr>
          <w:rFonts w:ascii="Helvetica" w:hAnsi="Helvetica" w:cs="Helvetica"/>
          <w:color w:val="777777"/>
        </w:rPr>
        <w:t>. What values do you think these operators should return?</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6"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17"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18"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14.46:</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Explain whether defining these Sales_data conversion operators is a good idea and whether they should be explicit.</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It's a bad idea to do so, because these conversion is misleading.</w:t>
      </w:r>
      <w:r>
        <w:rPr>
          <w:rStyle w:val="HTML0"/>
          <w:rFonts w:ascii="Consolas" w:hAnsi="Consolas" w:cs="Consolas"/>
          <w:color w:val="333333"/>
          <w:sz w:val="21"/>
          <w:szCs w:val="21"/>
        </w:rPr>
        <w:t>explicit</w:t>
      </w:r>
      <w:r>
        <w:rPr>
          <w:rStyle w:val="apple-converted-space"/>
          <w:rFonts w:ascii="Helvetica" w:hAnsi="Helvetica" w:cs="Helvetica"/>
          <w:color w:val="333333"/>
        </w:rPr>
        <w:t> </w:t>
      </w:r>
      <w:r>
        <w:rPr>
          <w:rFonts w:ascii="Helvetica" w:hAnsi="Helvetica" w:cs="Helvetica"/>
          <w:color w:val="333333"/>
        </w:rPr>
        <w:t>should be added to prevent implicit conversion.</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14.47:</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Explain the difference between these two conversion operators:</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struct</w:t>
      </w:r>
      <w:r>
        <w:rPr>
          <w:rFonts w:ascii="Consolas" w:hAnsi="Consolas" w:cs="Consolas"/>
          <w:color w:val="777777"/>
          <w:sz w:val="21"/>
          <w:szCs w:val="21"/>
        </w:rPr>
        <w:t xml:space="preserve"> </w:t>
      </w:r>
      <w:r>
        <w:rPr>
          <w:rStyle w:val="pl-en"/>
          <w:rFonts w:ascii="Consolas" w:hAnsi="Consolas" w:cs="Consolas"/>
          <w:color w:val="795DA3"/>
          <w:sz w:val="21"/>
          <w:szCs w:val="21"/>
        </w:rPr>
        <w:t>Integral</w:t>
      </w:r>
      <w:r>
        <w:rPr>
          <w:rFonts w:ascii="Consolas" w:hAnsi="Consolas" w:cs="Consolas"/>
          <w:color w:val="777777"/>
          <w:sz w:val="21"/>
          <w:szCs w:val="21"/>
        </w:rPr>
        <w:t xml:space="preserve"> {</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operator</w:t>
      </w:r>
      <w:r>
        <w:rPr>
          <w:rFonts w:ascii="Consolas" w:hAnsi="Consolas" w:cs="Consolas"/>
          <w:color w:val="777777"/>
          <w:sz w:val="21"/>
          <w:szCs w:val="21"/>
        </w:rPr>
        <w:t xml:space="preserve"> </w:t>
      </w: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en"/>
          <w:rFonts w:ascii="Consolas" w:hAnsi="Consolas" w:cs="Consolas"/>
          <w:color w:val="795DA3"/>
          <w:sz w:val="21"/>
          <w:szCs w:val="21"/>
        </w:rPr>
        <w:t>int</w:t>
      </w:r>
      <w:r>
        <w:rPr>
          <w:rFonts w:ascii="Consolas" w:hAnsi="Consolas" w:cs="Consolas"/>
          <w:color w:val="777777"/>
          <w:sz w:val="21"/>
          <w:szCs w:val="21"/>
        </w:rPr>
        <w:t xml:space="preserve">();   </w:t>
      </w:r>
      <w:r>
        <w:rPr>
          <w:rStyle w:val="pl-c"/>
          <w:rFonts w:ascii="Consolas" w:hAnsi="Consolas" w:cs="Consolas"/>
          <w:color w:val="969896"/>
          <w:sz w:val="21"/>
          <w:szCs w:val="21"/>
        </w:rPr>
        <w:t>// meaningless, it will be ignored by compiler.</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operator</w:t>
      </w:r>
      <w:r>
        <w:rPr>
          <w:rFonts w:ascii="Consolas" w:hAnsi="Consolas" w:cs="Consolas"/>
          <w:color w:val="777777"/>
          <w:sz w:val="21"/>
          <w:szCs w:val="21"/>
        </w:rPr>
        <w:t xml:space="preserve"> </w:t>
      </w:r>
      <w:r>
        <w:rPr>
          <w:rStyle w:val="pl-en"/>
          <w:rFonts w:ascii="Consolas" w:hAnsi="Consolas" w:cs="Consolas"/>
          <w:color w:val="795DA3"/>
          <w:sz w:val="21"/>
          <w:szCs w:val="21"/>
        </w:rPr>
        <w:t>int</w:t>
      </w:r>
      <w:r>
        <w:rPr>
          <w:rFonts w:ascii="Consolas" w:hAnsi="Consolas" w:cs="Consolas"/>
          <w:color w:val="777777"/>
          <w:sz w:val="21"/>
          <w:szCs w:val="21"/>
        </w:rPr>
        <w:t xml:space="preserve">() </w:t>
      </w:r>
      <w:r>
        <w:rPr>
          <w:rStyle w:val="pl-k"/>
          <w:rFonts w:ascii="Consolas" w:hAnsi="Consolas" w:cs="Consolas"/>
          <w:color w:val="A71D5D"/>
          <w:sz w:val="21"/>
          <w:szCs w:val="21"/>
        </w:rPr>
        <w:t>const</w:t>
      </w:r>
      <w:r>
        <w:rPr>
          <w:rFonts w:ascii="Consolas" w:hAnsi="Consolas" w:cs="Consolas"/>
          <w:color w:val="777777"/>
          <w:sz w:val="21"/>
          <w:szCs w:val="21"/>
        </w:rPr>
        <w:t xml:space="preserve">;   </w:t>
      </w:r>
      <w:r>
        <w:rPr>
          <w:rStyle w:val="pl-c"/>
          <w:rFonts w:ascii="Consolas" w:hAnsi="Consolas" w:cs="Consolas"/>
          <w:color w:val="969896"/>
          <w:sz w:val="21"/>
          <w:szCs w:val="21"/>
        </w:rPr>
        <w:t>// promising that this operator will not change the state of the obj</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14.48:</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Determine whether the class you used in exercise 7.40 from 7.5.1 (p. 291) should have a conversion to</w:t>
      </w:r>
      <w:r>
        <w:rPr>
          <w:rStyle w:val="apple-converted-space"/>
          <w:rFonts w:ascii="Helvetica" w:hAnsi="Helvetica" w:cs="Helvetica"/>
          <w:color w:val="777777"/>
        </w:rPr>
        <w:t> </w:t>
      </w:r>
      <w:r>
        <w:rPr>
          <w:rStyle w:val="HTML0"/>
          <w:rFonts w:ascii="Consolas" w:hAnsi="Consolas" w:cs="Consolas"/>
          <w:color w:val="777777"/>
          <w:sz w:val="21"/>
          <w:szCs w:val="21"/>
        </w:rPr>
        <w:t>bool</w:t>
      </w:r>
      <w:r>
        <w:rPr>
          <w:rFonts w:ascii="Helvetica" w:hAnsi="Helvetica" w:cs="Helvetica"/>
          <w:color w:val="777777"/>
        </w:rPr>
        <w:t>. If so, explain why, and explain whether the operator should be</w:t>
      </w:r>
      <w:r>
        <w:rPr>
          <w:rStyle w:val="apple-converted-space"/>
          <w:rFonts w:ascii="Helvetica" w:hAnsi="Helvetica" w:cs="Helvetica"/>
          <w:color w:val="777777"/>
        </w:rPr>
        <w:t> </w:t>
      </w:r>
      <w:r>
        <w:rPr>
          <w:rStyle w:val="HTML0"/>
          <w:rFonts w:ascii="Consolas" w:hAnsi="Consolas" w:cs="Consolas"/>
          <w:color w:val="777777"/>
          <w:sz w:val="21"/>
          <w:szCs w:val="21"/>
        </w:rPr>
        <w:t>explicit</w:t>
      </w:r>
      <w:r>
        <w:rPr>
          <w:rFonts w:ascii="Helvetica" w:hAnsi="Helvetica" w:cs="Helvetica"/>
          <w:color w:val="777777"/>
        </w:rPr>
        <w:t>. If not, explain why not.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 conversion to bool can be useful for the class Date. But it must be an explicit one to prevent any automatic conversion.</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14.49:</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Regardless of whether it is a good idea to do so, define a conversion to bool for the class from the previous exercise.</w:t>
      </w:r>
    </w:p>
    <w:p w:rsidR="00DD49C2" w:rsidRDefault="00DD49C2" w:rsidP="00DD49C2">
      <w:pPr>
        <w:pStyle w:val="a3"/>
        <w:spacing w:before="0" w:beforeAutospacing="0" w:after="240" w:afterAutospacing="0" w:line="384" w:lineRule="atLeast"/>
        <w:rPr>
          <w:rFonts w:ascii="Helvetica" w:hAnsi="Helvetica" w:cs="Helvetica"/>
          <w:color w:val="333333"/>
        </w:rPr>
      </w:pPr>
      <w:hyperlink r:id="rId419" w:history="1">
        <w:r>
          <w:rPr>
            <w:rStyle w:val="a5"/>
            <w:rFonts w:ascii="Helvetica" w:hAnsi="Helvetica" w:cs="Helvetica"/>
            <w:color w:val="4183C4"/>
          </w:rPr>
          <w:t>hpp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20" w:history="1">
        <w:r>
          <w:rPr>
            <w:rStyle w:val="a5"/>
            <w:rFonts w:ascii="Helvetica" w:hAnsi="Helvetica" w:cs="Helvetica"/>
            <w:color w:val="4183C4"/>
          </w:rPr>
          <w:t>cpp</w:t>
        </w:r>
      </w:hyperlink>
      <w:r>
        <w:rPr>
          <w:rStyle w:val="apple-converted-space"/>
          <w:rFonts w:ascii="Helvetica" w:hAnsi="Helvetica" w:cs="Helvetica"/>
          <w:color w:val="333333"/>
        </w:rPr>
        <w:t> </w:t>
      </w:r>
      <w:r>
        <w:rPr>
          <w:rFonts w:ascii="Helvetica" w:hAnsi="Helvetica" w:cs="Helvetica"/>
          <w:color w:val="333333"/>
        </w:rPr>
        <w:t>|</w:t>
      </w:r>
      <w:r>
        <w:rPr>
          <w:rStyle w:val="apple-converted-space"/>
          <w:rFonts w:ascii="Helvetica" w:hAnsi="Helvetica" w:cs="Helvetica"/>
          <w:color w:val="333333"/>
        </w:rPr>
        <w:t> </w:t>
      </w:r>
      <w:hyperlink r:id="rId421" w:history="1">
        <w:r>
          <w:rPr>
            <w:rStyle w:val="a5"/>
            <w:rFonts w:ascii="Helvetica" w:hAnsi="Helvetica" w:cs="Helvetica"/>
            <w:color w:val="4183C4"/>
          </w:rPr>
          <w:t>Test</w:t>
        </w:r>
      </w:hyperlink>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14.50:</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Show the possible class-type conversion sequences for the initializations of ex1 and ex2. Explain whether the initializations are legal or not.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struct</w:t>
      </w:r>
      <w:r>
        <w:rPr>
          <w:rFonts w:ascii="Consolas" w:hAnsi="Consolas" w:cs="Consolas"/>
          <w:color w:val="777777"/>
          <w:sz w:val="21"/>
          <w:szCs w:val="21"/>
        </w:rPr>
        <w:t xml:space="preserve"> </w:t>
      </w:r>
      <w:r>
        <w:rPr>
          <w:rStyle w:val="pl-en"/>
          <w:rFonts w:ascii="Consolas" w:hAnsi="Consolas" w:cs="Consolas"/>
          <w:color w:val="795DA3"/>
          <w:sz w:val="21"/>
          <w:szCs w:val="21"/>
        </w:rPr>
        <w:t>LongDouble</w:t>
      </w:r>
      <w:r>
        <w:rPr>
          <w:rFonts w:ascii="Consolas" w:hAnsi="Consolas" w:cs="Consolas"/>
          <w:color w:val="777777"/>
          <w:sz w:val="21"/>
          <w:szCs w:val="21"/>
        </w:rPr>
        <w:t xml:space="preserve"> {</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en"/>
          <w:rFonts w:ascii="Consolas" w:hAnsi="Consolas" w:cs="Consolas"/>
          <w:color w:val="795DA3"/>
          <w:sz w:val="21"/>
          <w:szCs w:val="21"/>
        </w:rPr>
        <w:t>LongDouble</w:t>
      </w:r>
      <w:r>
        <w:rPr>
          <w:rFonts w:ascii="Consolas" w:hAnsi="Consolas" w:cs="Consolas"/>
          <w:color w:val="777777"/>
          <w:sz w:val="21"/>
          <w:szCs w:val="21"/>
        </w:rPr>
        <w:t>(</w:t>
      </w:r>
      <w:r>
        <w:rPr>
          <w:rStyle w:val="pl-k"/>
          <w:rFonts w:ascii="Consolas" w:hAnsi="Consolas" w:cs="Consolas"/>
          <w:color w:val="A71D5D"/>
          <w:sz w:val="21"/>
          <w:szCs w:val="21"/>
        </w:rPr>
        <w:t>double</w:t>
      </w:r>
      <w:r>
        <w:rPr>
          <w:rFonts w:ascii="Consolas" w:hAnsi="Consolas" w:cs="Consolas"/>
          <w:color w:val="777777"/>
          <w:sz w:val="21"/>
          <w:szCs w:val="21"/>
        </w:rPr>
        <w:t xml:space="preserve"> = </w:t>
      </w:r>
      <w:r>
        <w:rPr>
          <w:rStyle w:val="pl-c1"/>
          <w:rFonts w:ascii="Consolas" w:hAnsi="Consolas" w:cs="Consolas"/>
          <w:color w:val="0086B3"/>
          <w:sz w:val="21"/>
          <w:szCs w:val="21"/>
        </w:rPr>
        <w:t>0.0</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operator</w:t>
      </w:r>
      <w:r>
        <w:rPr>
          <w:rFonts w:ascii="Consolas" w:hAnsi="Consolas" w:cs="Consolas"/>
          <w:color w:val="777777"/>
          <w:sz w:val="21"/>
          <w:szCs w:val="21"/>
        </w:rPr>
        <w:t xml:space="preserve"> </w:t>
      </w:r>
      <w:r>
        <w:rPr>
          <w:rStyle w:val="pl-en"/>
          <w:rFonts w:ascii="Consolas" w:hAnsi="Consolas" w:cs="Consolas"/>
          <w:color w:val="795DA3"/>
          <w:sz w:val="21"/>
          <w:szCs w:val="21"/>
        </w:rPr>
        <w:t>double</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k"/>
          <w:rFonts w:ascii="Consolas" w:hAnsi="Consolas" w:cs="Consolas"/>
          <w:color w:val="A71D5D"/>
          <w:sz w:val="21"/>
          <w:szCs w:val="21"/>
        </w:rPr>
        <w:t>operator</w:t>
      </w:r>
      <w:r>
        <w:rPr>
          <w:rFonts w:ascii="Consolas" w:hAnsi="Consolas" w:cs="Consolas"/>
          <w:color w:val="777777"/>
          <w:sz w:val="21"/>
          <w:szCs w:val="21"/>
        </w:rPr>
        <w:t xml:space="preserve"> </w:t>
      </w:r>
      <w:r>
        <w:rPr>
          <w:rStyle w:val="pl-en"/>
          <w:rFonts w:ascii="Consolas" w:hAnsi="Consolas" w:cs="Consolas"/>
          <w:color w:val="795DA3"/>
          <w:sz w:val="21"/>
          <w:szCs w:val="21"/>
        </w:rPr>
        <w:t>float</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LongDouble ldObj;</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int</w:t>
      </w:r>
      <w:r>
        <w:rPr>
          <w:rFonts w:ascii="Consolas" w:hAnsi="Consolas" w:cs="Consolas"/>
          <w:color w:val="777777"/>
          <w:sz w:val="21"/>
          <w:szCs w:val="21"/>
        </w:rPr>
        <w:t xml:space="preserve"> ex1 = ldObj;    </w:t>
      </w:r>
      <w:r>
        <w:rPr>
          <w:rStyle w:val="pl-c"/>
          <w:rFonts w:ascii="Consolas" w:hAnsi="Consolas" w:cs="Consolas"/>
          <w:color w:val="969896"/>
          <w:sz w:val="21"/>
          <w:szCs w:val="21"/>
        </w:rPr>
        <w:t>// error ambiguous: double or float?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float</w:t>
      </w:r>
      <w:r>
        <w:rPr>
          <w:rFonts w:ascii="Consolas" w:hAnsi="Consolas" w:cs="Consolas"/>
          <w:color w:val="777777"/>
          <w:sz w:val="21"/>
          <w:szCs w:val="21"/>
        </w:rPr>
        <w:t xml:space="preserve"> ex2 = ldObj;  </w:t>
      </w:r>
      <w:r>
        <w:rPr>
          <w:rStyle w:val="pl-c"/>
          <w:rFonts w:ascii="Consolas" w:hAnsi="Consolas" w:cs="Consolas"/>
          <w:color w:val="969896"/>
          <w:sz w:val="21"/>
          <w:szCs w:val="21"/>
        </w:rPr>
        <w:t>// legal</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14.51:</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Show the conversion sequences (if any) needed to call each version of</w:t>
      </w:r>
      <w:r>
        <w:rPr>
          <w:rStyle w:val="apple-converted-space"/>
          <w:rFonts w:ascii="Helvetica" w:hAnsi="Helvetica" w:cs="Helvetica"/>
          <w:color w:val="777777"/>
        </w:rPr>
        <w:t> </w:t>
      </w:r>
      <w:r>
        <w:rPr>
          <w:rStyle w:val="HTML0"/>
          <w:rFonts w:ascii="Consolas" w:hAnsi="Consolas" w:cs="Consolas"/>
          <w:color w:val="777777"/>
          <w:sz w:val="21"/>
          <w:szCs w:val="21"/>
        </w:rPr>
        <w:t>calc</w:t>
      </w:r>
      <w:r>
        <w:rPr>
          <w:rStyle w:val="apple-converted-space"/>
          <w:rFonts w:ascii="Helvetica" w:hAnsi="Helvetica" w:cs="Helvetica"/>
          <w:color w:val="777777"/>
        </w:rPr>
        <w:t> </w:t>
      </w:r>
      <w:r>
        <w:rPr>
          <w:rFonts w:ascii="Helvetica" w:hAnsi="Helvetica" w:cs="Helvetica"/>
          <w:color w:val="777777"/>
        </w:rPr>
        <w:t>and explain why the best viable function is selected.</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void</w:t>
      </w:r>
      <w:r>
        <w:rPr>
          <w:rFonts w:ascii="Consolas" w:hAnsi="Consolas" w:cs="Consolas"/>
          <w:color w:val="777777"/>
          <w:sz w:val="21"/>
          <w:szCs w:val="21"/>
        </w:rPr>
        <w:t xml:space="preserve"> </w:t>
      </w:r>
      <w:r>
        <w:rPr>
          <w:rStyle w:val="pl-en"/>
          <w:rFonts w:ascii="Consolas" w:hAnsi="Consolas" w:cs="Consolas"/>
          <w:color w:val="795DA3"/>
          <w:sz w:val="21"/>
          <w:szCs w:val="21"/>
        </w:rPr>
        <w:t>calc</w:t>
      </w:r>
      <w:r>
        <w:rPr>
          <w:rFonts w:ascii="Consolas" w:hAnsi="Consolas" w:cs="Consolas"/>
          <w:color w:val="777777"/>
          <w:sz w:val="21"/>
          <w:szCs w:val="21"/>
        </w:rPr>
        <w:t>(</w:t>
      </w:r>
      <w:r>
        <w:rPr>
          <w:rStyle w:val="pl-k"/>
          <w:rFonts w:ascii="Consolas" w:hAnsi="Consolas" w:cs="Consolas"/>
          <w:color w:val="A71D5D"/>
          <w:sz w:val="21"/>
          <w:szCs w:val="21"/>
        </w:rPr>
        <w:t>int</w:t>
      </w: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void</w:t>
      </w:r>
      <w:r>
        <w:rPr>
          <w:rFonts w:ascii="Consolas" w:hAnsi="Consolas" w:cs="Consolas"/>
          <w:color w:val="777777"/>
          <w:sz w:val="21"/>
          <w:szCs w:val="21"/>
        </w:rPr>
        <w:t xml:space="preserve"> </w:t>
      </w:r>
      <w:r>
        <w:rPr>
          <w:rStyle w:val="pl-en"/>
          <w:rFonts w:ascii="Consolas" w:hAnsi="Consolas" w:cs="Consolas"/>
          <w:color w:val="795DA3"/>
          <w:sz w:val="21"/>
          <w:szCs w:val="21"/>
        </w:rPr>
        <w:t>calc</w:t>
      </w:r>
      <w:r>
        <w:rPr>
          <w:rFonts w:ascii="Consolas" w:hAnsi="Consolas" w:cs="Consolas"/>
          <w:color w:val="777777"/>
          <w:sz w:val="21"/>
          <w:szCs w:val="21"/>
        </w:rPr>
        <w:t>(LongDouble);</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double</w:t>
      </w:r>
      <w:r>
        <w:rPr>
          <w:rFonts w:ascii="Consolas" w:hAnsi="Consolas" w:cs="Consolas"/>
          <w:color w:val="777777"/>
          <w:sz w:val="21"/>
          <w:szCs w:val="21"/>
        </w:rPr>
        <w:t xml:space="preserve"> dval;</w:t>
      </w:r>
    </w:p>
    <w:p w:rsidR="00DD49C2" w:rsidRDefault="00DD49C2" w:rsidP="00DD49C2">
      <w:pPr>
        <w:pStyle w:val="HTML"/>
        <w:shd w:val="clear" w:color="auto" w:fill="F7F7F7"/>
        <w:rPr>
          <w:rFonts w:ascii="Consolas" w:hAnsi="Consolas" w:cs="Consolas"/>
          <w:color w:val="777777"/>
          <w:sz w:val="21"/>
          <w:szCs w:val="21"/>
        </w:rPr>
      </w:pPr>
      <w:r>
        <w:rPr>
          <w:rStyle w:val="pl-en"/>
          <w:rFonts w:ascii="Consolas" w:hAnsi="Consolas" w:cs="Consolas"/>
          <w:color w:val="795DA3"/>
          <w:sz w:val="21"/>
          <w:szCs w:val="21"/>
        </w:rPr>
        <w:t>calc</w:t>
      </w:r>
      <w:r>
        <w:rPr>
          <w:rFonts w:ascii="Consolas" w:hAnsi="Consolas" w:cs="Consolas"/>
          <w:color w:val="777777"/>
          <w:sz w:val="21"/>
          <w:szCs w:val="21"/>
        </w:rPr>
        <w:t xml:space="preserve">(dval); </w:t>
      </w:r>
      <w:r>
        <w:rPr>
          <w:rStyle w:val="pl-c"/>
          <w:rFonts w:ascii="Consolas" w:hAnsi="Consolas" w:cs="Consolas"/>
          <w:color w:val="969896"/>
          <w:sz w:val="21"/>
          <w:szCs w:val="21"/>
        </w:rPr>
        <w:t>// which calc?</w:t>
      </w:r>
    </w:p>
    <w:p w:rsidR="00DD49C2" w:rsidRDefault="00DD49C2" w:rsidP="00DD49C2">
      <w:pPr>
        <w:pStyle w:val="a3"/>
        <w:spacing w:before="0" w:beforeAutospacing="0" w:after="0" w:afterAutospacing="0" w:line="384" w:lineRule="atLeast"/>
        <w:rPr>
          <w:rFonts w:ascii="Helvetica" w:hAnsi="Helvetica" w:cs="Helvetica"/>
          <w:color w:val="333333"/>
        </w:rPr>
      </w:pPr>
      <w:r>
        <w:rPr>
          <w:rFonts w:ascii="Helvetica" w:hAnsi="Helvetica" w:cs="Helvetica"/>
          <w:color w:val="333333"/>
        </w:rPr>
        <w:t>best viable function:</w:t>
      </w:r>
      <w:r>
        <w:rPr>
          <w:rStyle w:val="apple-converted-space"/>
          <w:rFonts w:ascii="Helvetica" w:hAnsi="Helvetica" w:cs="Helvetica"/>
          <w:color w:val="333333"/>
        </w:rPr>
        <w:t> </w:t>
      </w:r>
      <w:r>
        <w:rPr>
          <w:rStyle w:val="HTML0"/>
          <w:rFonts w:ascii="Consolas" w:hAnsi="Consolas" w:cs="Consolas"/>
          <w:color w:val="333333"/>
          <w:sz w:val="21"/>
          <w:szCs w:val="21"/>
        </w:rPr>
        <w:t>void calc(int)</w:t>
      </w:r>
      <w:r>
        <w:rPr>
          <w:rFonts w:ascii="Helvetica" w:hAnsi="Helvetica" w:cs="Helvetica"/>
          <w:color w:val="333333"/>
        </w:rPr>
        <w:t>. cause class-type conversion is the lowest ranked.</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review the order:</w:t>
      </w:r>
    </w:p>
    <w:p w:rsidR="00DD49C2" w:rsidRDefault="00DD49C2" w:rsidP="00DD49C2">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exact match</w:t>
      </w:r>
    </w:p>
    <w:p w:rsidR="00DD49C2" w:rsidRDefault="00DD49C2" w:rsidP="00DD49C2">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const conversion</w:t>
      </w:r>
    </w:p>
    <w:p w:rsidR="00DD49C2" w:rsidRDefault="00DD49C2" w:rsidP="00DD49C2">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promotion</w:t>
      </w:r>
    </w:p>
    <w:p w:rsidR="00DD49C2" w:rsidRDefault="00DD49C2" w:rsidP="00DD49C2">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arithmetic or pointer conversion</w:t>
      </w:r>
    </w:p>
    <w:p w:rsidR="00DD49C2" w:rsidRDefault="00DD49C2" w:rsidP="00DD49C2">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class-type conversion</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14.52:</w:t>
      </w:r>
    </w:p>
    <w:p w:rsidR="00DD49C2" w:rsidRDefault="00DD49C2" w:rsidP="00DD49C2">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Which</w:t>
      </w:r>
      <w:r>
        <w:rPr>
          <w:rStyle w:val="apple-converted-space"/>
          <w:rFonts w:ascii="Helvetica" w:hAnsi="Helvetica" w:cs="Helvetica"/>
          <w:color w:val="777777"/>
        </w:rPr>
        <w:t> </w:t>
      </w:r>
      <w:r>
        <w:rPr>
          <w:rStyle w:val="HTML0"/>
          <w:rFonts w:ascii="Consolas" w:hAnsi="Consolas" w:cs="Consolas"/>
          <w:color w:val="777777"/>
          <w:sz w:val="21"/>
          <w:szCs w:val="21"/>
        </w:rPr>
        <w:t>operator+</w:t>
      </w:r>
      <w:r>
        <w:rPr>
          <w:rFonts w:ascii="Helvetica" w:hAnsi="Helvetica" w:cs="Helvetica"/>
          <w:color w:val="777777"/>
        </w:rPr>
        <w:t>, if any, is selected for each of the addition expressions? List the candidate functions, the viable functions, and the type conversions on the arguments for each viable function:</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struct</w:t>
      </w:r>
      <w:r>
        <w:rPr>
          <w:rFonts w:ascii="Consolas" w:hAnsi="Consolas" w:cs="Consolas"/>
          <w:color w:val="777777"/>
          <w:sz w:val="21"/>
          <w:szCs w:val="21"/>
        </w:rPr>
        <w:t xml:space="preserve"> </w:t>
      </w:r>
      <w:r>
        <w:rPr>
          <w:rStyle w:val="pl-en"/>
          <w:rFonts w:ascii="Consolas" w:hAnsi="Consolas" w:cs="Consolas"/>
          <w:color w:val="795DA3"/>
          <w:sz w:val="21"/>
          <w:szCs w:val="21"/>
        </w:rPr>
        <w:t>LongDouble</w:t>
      </w:r>
      <w:r>
        <w:rPr>
          <w:rFonts w:ascii="Consolas" w:hAnsi="Consolas" w:cs="Consolas"/>
          <w:color w:val="777777"/>
          <w:sz w:val="21"/>
          <w:szCs w:val="21"/>
        </w:rPr>
        <w:t xml:space="preserve"> {</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
          <w:rFonts w:ascii="Consolas" w:hAnsi="Consolas" w:cs="Consolas"/>
          <w:color w:val="969896"/>
          <w:sz w:val="21"/>
          <w:szCs w:val="21"/>
        </w:rPr>
        <w:t>// member operator+ for illustration purposes; + is usually a nonmember LongDouble operator+(const SmallInt&amp;); // 1</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pl-c"/>
          <w:rFonts w:ascii="Consolas" w:hAnsi="Consolas" w:cs="Consolas"/>
          <w:color w:val="969896"/>
          <w:sz w:val="21"/>
          <w:szCs w:val="21"/>
        </w:rPr>
        <w:t>// other members as in 14.9.2 (p. 587)</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 xml:space="preserve">LongDouble </w:t>
      </w:r>
      <w:r>
        <w:rPr>
          <w:rStyle w:val="pl-k"/>
          <w:rFonts w:ascii="Consolas" w:hAnsi="Consolas" w:cs="Consolas"/>
          <w:color w:val="A71D5D"/>
          <w:sz w:val="21"/>
          <w:szCs w:val="21"/>
        </w:rPr>
        <w:t>operator</w:t>
      </w:r>
      <w:r>
        <w:rPr>
          <w:rFonts w:ascii="Consolas" w:hAnsi="Consolas" w:cs="Consolas"/>
          <w:color w:val="777777"/>
          <w:sz w:val="21"/>
          <w:szCs w:val="21"/>
        </w:rPr>
        <w:t xml:space="preserve">+(LongDouble&amp;, </w:t>
      </w:r>
      <w:r>
        <w:rPr>
          <w:rStyle w:val="pl-k"/>
          <w:rFonts w:ascii="Consolas" w:hAnsi="Consolas" w:cs="Consolas"/>
          <w:color w:val="A71D5D"/>
          <w:sz w:val="21"/>
          <w:szCs w:val="21"/>
        </w:rPr>
        <w:t>double</w:t>
      </w:r>
      <w:r>
        <w:rPr>
          <w:rFonts w:ascii="Consolas" w:hAnsi="Consolas" w:cs="Consolas"/>
          <w:color w:val="777777"/>
          <w:sz w:val="21"/>
          <w:szCs w:val="21"/>
        </w:rPr>
        <w:t xml:space="preserve">); </w:t>
      </w:r>
      <w:r>
        <w:rPr>
          <w:rStyle w:val="pl-c"/>
          <w:rFonts w:ascii="Consolas" w:hAnsi="Consolas" w:cs="Consolas"/>
          <w:color w:val="969896"/>
          <w:sz w:val="21"/>
          <w:szCs w:val="21"/>
        </w:rPr>
        <w:t>// 2</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SmallInt si;</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LongDouble ld;</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ld = si + ld;</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ld = ld + si;</w:t>
      </w:r>
    </w:p>
    <w:p w:rsidR="00DD49C2" w:rsidRDefault="00DD49C2" w:rsidP="00DD49C2">
      <w:pPr>
        <w:pStyle w:val="a3"/>
        <w:spacing w:before="0" w:beforeAutospacing="0" w:after="0" w:afterAutospacing="0" w:line="384" w:lineRule="atLeast"/>
        <w:rPr>
          <w:rFonts w:ascii="Helvetica" w:hAnsi="Helvetica" w:cs="Helvetica"/>
          <w:color w:val="333333"/>
        </w:rPr>
      </w:pPr>
      <w:r>
        <w:rPr>
          <w:rStyle w:val="HTML0"/>
          <w:rFonts w:ascii="Consolas" w:hAnsi="Consolas" w:cs="Consolas"/>
          <w:color w:val="333333"/>
          <w:sz w:val="21"/>
          <w:szCs w:val="21"/>
        </w:rPr>
        <w:t>ld = si + ld;</w:t>
      </w:r>
      <w:r>
        <w:rPr>
          <w:rStyle w:val="apple-converted-space"/>
          <w:rFonts w:ascii="Helvetica" w:hAnsi="Helvetica" w:cs="Helvetica"/>
          <w:color w:val="333333"/>
        </w:rPr>
        <w:t> </w:t>
      </w:r>
      <w:r>
        <w:rPr>
          <w:rFonts w:ascii="Helvetica" w:hAnsi="Helvetica" w:cs="Helvetica"/>
          <w:color w:val="333333"/>
        </w:rPr>
        <w:t>is ambiguous.</w:t>
      </w:r>
      <w:r>
        <w:rPr>
          <w:rStyle w:val="apple-converted-space"/>
          <w:rFonts w:ascii="Helvetica" w:hAnsi="Helvetica" w:cs="Helvetica"/>
          <w:color w:val="333333"/>
        </w:rPr>
        <w:t> </w:t>
      </w:r>
      <w:r>
        <w:rPr>
          <w:rStyle w:val="HTML0"/>
          <w:rFonts w:ascii="Consolas" w:hAnsi="Consolas" w:cs="Consolas"/>
          <w:color w:val="333333"/>
          <w:sz w:val="21"/>
          <w:szCs w:val="21"/>
        </w:rPr>
        <w:t>ld = ld + si</w:t>
      </w:r>
      <w:r>
        <w:rPr>
          <w:rStyle w:val="apple-converted-space"/>
          <w:rFonts w:ascii="Helvetica" w:hAnsi="Helvetica" w:cs="Helvetica"/>
          <w:color w:val="333333"/>
        </w:rPr>
        <w:t> </w:t>
      </w:r>
      <w:r>
        <w:rPr>
          <w:rFonts w:ascii="Helvetica" w:hAnsi="Helvetica" w:cs="Helvetica"/>
          <w:color w:val="333333"/>
        </w:rPr>
        <w:t>can use both 1 and 2, but 1 is more exactly. (in the 2, SmallInt need to convert to</w:t>
      </w:r>
      <w:r>
        <w:rPr>
          <w:rStyle w:val="apple-converted-space"/>
          <w:rFonts w:ascii="Helvetica" w:hAnsi="Helvetica" w:cs="Helvetica"/>
          <w:color w:val="333333"/>
        </w:rPr>
        <w:t> </w:t>
      </w:r>
      <w:r>
        <w:rPr>
          <w:rStyle w:val="HTML0"/>
          <w:rFonts w:ascii="Consolas" w:hAnsi="Consolas" w:cs="Consolas"/>
          <w:color w:val="333333"/>
          <w:sz w:val="21"/>
          <w:szCs w:val="21"/>
        </w:rPr>
        <w:t>double</w:t>
      </w:r>
      <w:r>
        <w:rPr>
          <w:rFonts w:ascii="Helvetica" w:hAnsi="Helvetica" w:cs="Helvetica"/>
          <w:color w:val="333333"/>
        </w:rPr>
        <w:t>)</w:t>
      </w:r>
    </w:p>
    <w:p w:rsidR="00DD49C2" w:rsidRDefault="00DD49C2" w:rsidP="00DD49C2">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14.53:</w:t>
      </w:r>
    </w:p>
    <w:p w:rsidR="00DD49C2" w:rsidRDefault="00DD49C2" w:rsidP="00DD49C2">
      <w:pPr>
        <w:pStyle w:val="a3"/>
        <w:spacing w:before="0" w:beforeAutospacing="0" w:after="240" w:afterAutospacing="0" w:line="384" w:lineRule="atLeast"/>
        <w:rPr>
          <w:rFonts w:ascii="Helvetica" w:hAnsi="Helvetica" w:cs="Helvetica"/>
          <w:color w:val="777777"/>
        </w:rPr>
      </w:pPr>
      <w:r>
        <w:rPr>
          <w:rFonts w:ascii="Helvetica" w:hAnsi="Helvetica" w:cs="Helvetica"/>
          <w:color w:val="777777"/>
        </w:rPr>
        <w:t>Given the definition of SmallInt on page 588, determine whether the following addition expression is legal. If so, what addition operator is used? If not, how might you change the code to make it legal?</w:t>
      </w:r>
    </w:p>
    <w:p w:rsidR="00DD49C2" w:rsidRDefault="00DD49C2" w:rsidP="00DD49C2">
      <w:pPr>
        <w:pStyle w:val="HTML"/>
        <w:shd w:val="clear" w:color="auto" w:fill="F7F7F7"/>
        <w:rPr>
          <w:rFonts w:ascii="Consolas" w:hAnsi="Consolas" w:cs="Consolas"/>
          <w:color w:val="777777"/>
          <w:sz w:val="21"/>
          <w:szCs w:val="21"/>
        </w:rPr>
      </w:pPr>
      <w:r>
        <w:rPr>
          <w:rFonts w:ascii="Consolas" w:hAnsi="Consolas" w:cs="Consolas"/>
          <w:color w:val="777777"/>
          <w:sz w:val="21"/>
          <w:szCs w:val="21"/>
        </w:rPr>
        <w:t>SmallInt s1;</w:t>
      </w:r>
    </w:p>
    <w:p w:rsidR="00DD49C2" w:rsidRDefault="00DD49C2" w:rsidP="00DD49C2">
      <w:pPr>
        <w:pStyle w:val="HTML"/>
        <w:shd w:val="clear" w:color="auto" w:fill="F7F7F7"/>
        <w:rPr>
          <w:rFonts w:ascii="Consolas" w:hAnsi="Consolas" w:cs="Consolas"/>
          <w:color w:val="777777"/>
          <w:sz w:val="21"/>
          <w:szCs w:val="21"/>
        </w:rPr>
      </w:pPr>
      <w:r>
        <w:rPr>
          <w:rStyle w:val="pl-k"/>
          <w:rFonts w:ascii="Consolas" w:hAnsi="Consolas" w:cs="Consolas"/>
          <w:color w:val="A71D5D"/>
          <w:sz w:val="21"/>
          <w:szCs w:val="21"/>
        </w:rPr>
        <w:t>double</w:t>
      </w:r>
      <w:r>
        <w:rPr>
          <w:rFonts w:ascii="Consolas" w:hAnsi="Consolas" w:cs="Consolas"/>
          <w:color w:val="777777"/>
          <w:sz w:val="21"/>
          <w:szCs w:val="21"/>
        </w:rPr>
        <w:t xml:space="preserve"> d = s1 + </w:t>
      </w:r>
      <w:r>
        <w:rPr>
          <w:rStyle w:val="pl-c1"/>
          <w:rFonts w:ascii="Consolas" w:hAnsi="Consolas" w:cs="Consolas"/>
          <w:color w:val="0086B3"/>
          <w:sz w:val="21"/>
          <w:szCs w:val="21"/>
        </w:rPr>
        <w:t>3.14</w:t>
      </w:r>
      <w:r>
        <w:rPr>
          <w:rFonts w:ascii="Consolas" w:hAnsi="Consolas" w:cs="Consolas"/>
          <w:color w:val="777777"/>
          <w:sz w:val="21"/>
          <w:szCs w:val="21"/>
        </w:rPr>
        <w:t>;</w:t>
      </w:r>
    </w:p>
    <w:p w:rsidR="00DD49C2" w:rsidRDefault="00DD49C2" w:rsidP="00DD49C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ambiguous.</w:t>
      </w:r>
    </w:p>
    <w:p w:rsidR="00DD49C2" w:rsidRDefault="00DD49C2" w:rsidP="00DD49C2">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Fixed</w:t>
      </w:r>
      <w:r>
        <w:rPr>
          <w:rFonts w:ascii="Helvetica" w:hAnsi="Helvetica" w:cs="Helvetica"/>
          <w:color w:val="333333"/>
        </w:rPr>
        <w:t>:</w:t>
      </w:r>
    </w:p>
    <w:p w:rsidR="00DD49C2" w:rsidRDefault="00DD49C2" w:rsidP="00DD49C2">
      <w:pPr>
        <w:pStyle w:val="HTML"/>
        <w:shd w:val="clear" w:color="auto" w:fill="F7F7F7"/>
        <w:rPr>
          <w:rFonts w:ascii="Consolas" w:hAnsi="Consolas" w:cs="Consolas"/>
          <w:color w:val="333333"/>
          <w:sz w:val="21"/>
          <w:szCs w:val="21"/>
        </w:rPr>
      </w:pPr>
      <w:r>
        <w:rPr>
          <w:rFonts w:ascii="Consolas" w:hAnsi="Consolas" w:cs="Consolas"/>
          <w:color w:val="333333"/>
          <w:sz w:val="21"/>
          <w:szCs w:val="21"/>
        </w:rPr>
        <w:t>SmallInt s1;</w:t>
      </w:r>
    </w:p>
    <w:p w:rsidR="00DD49C2" w:rsidRDefault="00DD49C2" w:rsidP="00DD49C2">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double</w:t>
      </w:r>
      <w:r>
        <w:rPr>
          <w:rFonts w:ascii="Consolas" w:hAnsi="Consolas" w:cs="Consolas"/>
          <w:color w:val="333333"/>
          <w:sz w:val="21"/>
          <w:szCs w:val="21"/>
        </w:rPr>
        <w:t xml:space="preserve"> d = s1 + SmallInt(</w:t>
      </w:r>
      <w:r>
        <w:rPr>
          <w:rStyle w:val="pl-c1"/>
          <w:rFonts w:ascii="Consolas" w:hAnsi="Consolas" w:cs="Consolas"/>
          <w:color w:val="0086B3"/>
          <w:sz w:val="21"/>
          <w:szCs w:val="21"/>
        </w:rPr>
        <w:t>3.14</w:t>
      </w:r>
      <w:r>
        <w:rPr>
          <w:rFonts w:ascii="Consolas" w:hAnsi="Consolas" w:cs="Consolas"/>
          <w:color w:val="333333"/>
          <w:sz w:val="21"/>
          <w:szCs w:val="21"/>
        </w:rPr>
        <w:t>);</w:t>
      </w:r>
    </w:p>
    <w:p w:rsidR="00C155FC" w:rsidRDefault="00C155FC" w:rsidP="00B70D7E">
      <w:pPr>
        <w:rPr>
          <w:b/>
          <w:sz w:val="32"/>
          <w:szCs w:val="32"/>
        </w:rPr>
      </w:pPr>
    </w:p>
    <w:p w:rsidR="000F27B5" w:rsidRDefault="009C027C" w:rsidP="00B70D7E">
      <w:pPr>
        <w:rPr>
          <w:b/>
          <w:sz w:val="32"/>
          <w:szCs w:val="32"/>
        </w:rPr>
      </w:pPr>
      <w:r>
        <w:rPr>
          <w:rFonts w:hint="eastAsia"/>
          <w:b/>
          <w:sz w:val="32"/>
          <w:szCs w:val="32"/>
        </w:rPr>
        <w:lastRenderedPageBreak/>
        <w:t>Chapter 15</w:t>
      </w:r>
    </w:p>
    <w:tbl>
      <w:tblPr>
        <w:tblW w:w="13770" w:type="dxa"/>
        <w:shd w:val="clear" w:color="auto" w:fill="F8F8F8"/>
        <w:tblCellMar>
          <w:top w:w="15" w:type="dxa"/>
          <w:left w:w="15" w:type="dxa"/>
          <w:bottom w:w="15" w:type="dxa"/>
          <w:right w:w="15" w:type="dxa"/>
        </w:tblCellMar>
        <w:tblLook w:val="04A0" w:firstRow="1" w:lastRow="0" w:firstColumn="1" w:lastColumn="0" w:noHBand="0" w:noVBand="1"/>
      </w:tblPr>
      <w:tblGrid>
        <w:gridCol w:w="1025"/>
        <w:gridCol w:w="3569"/>
        <w:gridCol w:w="6082"/>
        <w:gridCol w:w="3094"/>
      </w:tblGrid>
      <w:tr w:rsidR="000F27B5" w:rsidRPr="000F27B5" w:rsidTr="000F27B5">
        <w:trPr>
          <w:gridAfter w:val="1"/>
        </w:trPr>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22" w:tooltip="ex15.1.2.3" w:history="1">
              <w:r w:rsidRPr="000F27B5">
                <w:rPr>
                  <w:rFonts w:ascii="Helvetica" w:eastAsia="宋体" w:hAnsi="Helvetica" w:cs="Helvetica"/>
                  <w:color w:val="4183C4"/>
                  <w:kern w:val="0"/>
                  <w:sz w:val="20"/>
                  <w:szCs w:val="20"/>
                </w:rPr>
                <w:t>ex15.1.2.3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23"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24" w:tooltip="ex15.11" w:history="1">
              <w:r w:rsidRPr="000F27B5">
                <w:rPr>
                  <w:rFonts w:ascii="Helvetica" w:eastAsia="宋体" w:hAnsi="Helvetica" w:cs="Helvetica"/>
                  <w:color w:val="4183C4"/>
                  <w:kern w:val="0"/>
                  <w:sz w:val="20"/>
                  <w:szCs w:val="20"/>
                </w:rPr>
                <w:t>ex15.11</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25" w:tooltip="remove system(&quot;pause&quot;)" w:history="1">
              <w:r w:rsidRPr="000F27B5">
                <w:rPr>
                  <w:rFonts w:ascii="Helvetica" w:eastAsia="宋体" w:hAnsi="Helvetica" w:cs="Helvetica"/>
                  <w:color w:val="888888"/>
                  <w:kern w:val="0"/>
                  <w:sz w:val="20"/>
                  <w:szCs w:val="20"/>
                </w:rPr>
                <w:t>remove system("pause")</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8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26" w:tooltip="ex15.12.13.14" w:history="1">
              <w:r w:rsidRPr="000F27B5">
                <w:rPr>
                  <w:rFonts w:ascii="Helvetica" w:eastAsia="宋体" w:hAnsi="Helvetica" w:cs="Helvetica"/>
                  <w:color w:val="4183C4"/>
                  <w:kern w:val="0"/>
                  <w:sz w:val="20"/>
                  <w:szCs w:val="20"/>
                </w:rPr>
                <w:t>ex15.12.13.14</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27"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28" w:tooltip="ex15.15.16.17" w:history="1">
              <w:r w:rsidRPr="000F27B5">
                <w:rPr>
                  <w:rFonts w:ascii="Helvetica" w:eastAsia="宋体" w:hAnsi="Helvetica" w:cs="Helvetica"/>
                  <w:color w:val="4183C4"/>
                  <w:kern w:val="0"/>
                  <w:sz w:val="20"/>
                  <w:szCs w:val="20"/>
                </w:rPr>
                <w:t>ex15.15.16.17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29" w:tooltip="add error information" w:history="1">
              <w:r w:rsidRPr="000F27B5">
                <w:rPr>
                  <w:rFonts w:ascii="Helvetica" w:eastAsia="宋体" w:hAnsi="Helvetica" w:cs="Helvetica"/>
                  <w:color w:val="888888"/>
                  <w:kern w:val="0"/>
                  <w:sz w:val="20"/>
                  <w:szCs w:val="20"/>
                </w:rPr>
                <w:t>add error information</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8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30" w:tooltip="ex15.18.19.20" w:history="1">
              <w:r w:rsidRPr="000F27B5">
                <w:rPr>
                  <w:rFonts w:ascii="Helvetica" w:eastAsia="宋体" w:hAnsi="Helvetica" w:cs="Helvetica"/>
                  <w:color w:val="4183C4"/>
                  <w:kern w:val="0"/>
                  <w:sz w:val="20"/>
                  <w:szCs w:val="20"/>
                </w:rPr>
                <w:t>ex15.18.19.20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31"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32" w:tooltip="ex15.21.22" w:history="1">
              <w:r w:rsidRPr="000F27B5">
                <w:rPr>
                  <w:rFonts w:ascii="Helvetica" w:eastAsia="宋体" w:hAnsi="Helvetica" w:cs="Helvetica"/>
                  <w:color w:val="4183C4"/>
                  <w:kern w:val="0"/>
                  <w:sz w:val="20"/>
                  <w:szCs w:val="20"/>
                </w:rPr>
                <w:t>ex15.21.22</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33"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34" w:tooltip="ex15.26" w:history="1">
              <w:r w:rsidRPr="000F27B5">
                <w:rPr>
                  <w:rFonts w:ascii="Helvetica" w:eastAsia="宋体" w:hAnsi="Helvetica" w:cs="Helvetica"/>
                  <w:color w:val="4183C4"/>
                  <w:kern w:val="0"/>
                  <w:sz w:val="20"/>
                  <w:szCs w:val="20"/>
                </w:rPr>
                <w:t>ex15.26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35" w:tooltip="Update bulk_quote.h" w:history="1">
              <w:r w:rsidRPr="000F27B5">
                <w:rPr>
                  <w:rFonts w:ascii="Helvetica" w:eastAsia="宋体" w:hAnsi="Helvetica" w:cs="Helvetica"/>
                  <w:color w:val="888888"/>
                  <w:kern w:val="0"/>
                  <w:sz w:val="20"/>
                  <w:szCs w:val="20"/>
                </w:rPr>
                <w:t>Update bulk_quote.h</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3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36" w:tooltip="ex15.27" w:history="1">
              <w:r w:rsidRPr="000F27B5">
                <w:rPr>
                  <w:rFonts w:ascii="Helvetica" w:eastAsia="宋体" w:hAnsi="Helvetica" w:cs="Helvetica"/>
                  <w:color w:val="4183C4"/>
                  <w:kern w:val="0"/>
                  <w:sz w:val="20"/>
                  <w:szCs w:val="20"/>
                </w:rPr>
                <w:t>ex15.27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37"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38" w:tooltip="ex15.28.29" w:history="1">
              <w:r w:rsidRPr="000F27B5">
                <w:rPr>
                  <w:rFonts w:ascii="Helvetica" w:eastAsia="宋体" w:hAnsi="Helvetica" w:cs="Helvetica"/>
                  <w:color w:val="4183C4"/>
                  <w:kern w:val="0"/>
                  <w:sz w:val="20"/>
                  <w:szCs w:val="20"/>
                </w:rPr>
                <w:t>ex15.28.29</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39"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40" w:tooltip="ex15.30" w:history="1">
              <w:r w:rsidRPr="000F27B5">
                <w:rPr>
                  <w:rFonts w:ascii="Helvetica" w:eastAsia="宋体" w:hAnsi="Helvetica" w:cs="Helvetica"/>
                  <w:color w:val="4183C4"/>
                  <w:kern w:val="0"/>
                  <w:sz w:val="20"/>
                  <w:szCs w:val="20"/>
                </w:rPr>
                <w:t>ex15.30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41" w:tooltip="Modify test data" w:history="1">
              <w:r w:rsidRPr="000F27B5">
                <w:rPr>
                  <w:rFonts w:ascii="Helvetica" w:eastAsia="宋体" w:hAnsi="Helvetica" w:cs="Helvetica"/>
                  <w:color w:val="888888"/>
                  <w:kern w:val="0"/>
                  <w:sz w:val="20"/>
                  <w:szCs w:val="20"/>
                </w:rPr>
                <w:t>Modify test data</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8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42" w:tooltip="ex15.34.35.36.38" w:history="1">
              <w:r w:rsidRPr="000F27B5">
                <w:rPr>
                  <w:rFonts w:ascii="Helvetica" w:eastAsia="宋体" w:hAnsi="Helvetica" w:cs="Helvetica"/>
                  <w:color w:val="4183C4"/>
                  <w:kern w:val="0"/>
                  <w:sz w:val="20"/>
                  <w:szCs w:val="20"/>
                </w:rPr>
                <w:t>ex15.34.35.36.38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43"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44" w:tooltip="ex15.39.40" w:history="1">
              <w:r w:rsidRPr="000F27B5">
                <w:rPr>
                  <w:rFonts w:ascii="Helvetica" w:eastAsia="宋体" w:hAnsi="Helvetica" w:cs="Helvetica"/>
                  <w:color w:val="4183C4"/>
                  <w:kern w:val="0"/>
                  <w:sz w:val="20"/>
                  <w:szCs w:val="20"/>
                </w:rPr>
                <w:t>ex15.39.40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45"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46" w:tooltip="ex15.42_b" w:history="1">
              <w:r w:rsidRPr="000F27B5">
                <w:rPr>
                  <w:rFonts w:ascii="Helvetica" w:eastAsia="宋体" w:hAnsi="Helvetica" w:cs="Helvetica"/>
                  <w:color w:val="4183C4"/>
                  <w:kern w:val="0"/>
                  <w:sz w:val="20"/>
                  <w:szCs w:val="20"/>
                </w:rPr>
                <w:t>ex15.42_b</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47" w:tooltip="solution for exercise 15.42 (b)" w:history="1">
              <w:r w:rsidRPr="000F27B5">
                <w:rPr>
                  <w:rFonts w:ascii="Helvetica" w:eastAsia="宋体" w:hAnsi="Helvetica" w:cs="Helvetica"/>
                  <w:color w:val="888888"/>
                  <w:kern w:val="0"/>
                  <w:sz w:val="20"/>
                  <w:szCs w:val="20"/>
                </w:rPr>
                <w:t>solution for exercise 15.42 (b)</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8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48" w:tooltip="ex15.42_c" w:history="1">
              <w:r w:rsidRPr="000F27B5">
                <w:rPr>
                  <w:rFonts w:ascii="Helvetica" w:eastAsia="宋体" w:hAnsi="Helvetica" w:cs="Helvetica"/>
                  <w:color w:val="4183C4"/>
                  <w:kern w:val="0"/>
                  <w:sz w:val="20"/>
                  <w:szCs w:val="20"/>
                </w:rPr>
                <w:t>ex15.42_c</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49" w:tooltip="a solution for exercise 15.42 (c)" w:history="1">
              <w:r w:rsidRPr="000F27B5">
                <w:rPr>
                  <w:rFonts w:ascii="Helvetica" w:eastAsia="宋体" w:hAnsi="Helvetica" w:cs="Helvetica"/>
                  <w:color w:val="888888"/>
                  <w:kern w:val="0"/>
                  <w:sz w:val="20"/>
                  <w:szCs w:val="20"/>
                </w:rPr>
                <w:t>a solution for exercise 15.42 (c)</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8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50" w:tooltip="ex15.5.6" w:history="1">
              <w:r w:rsidRPr="000F27B5">
                <w:rPr>
                  <w:rFonts w:ascii="Helvetica" w:eastAsia="宋体" w:hAnsi="Helvetica" w:cs="Helvetica"/>
                  <w:color w:val="4183C4"/>
                  <w:kern w:val="0"/>
                  <w:sz w:val="20"/>
                  <w:szCs w:val="20"/>
                </w:rPr>
                <w:t>ex15.5.6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51" w:tooltip="fixed : #154" w:history="1">
              <w:r w:rsidRPr="000F27B5">
                <w:rPr>
                  <w:rFonts w:ascii="Helvetica" w:eastAsia="宋体" w:hAnsi="Helvetica" w:cs="Helvetica"/>
                  <w:color w:val="888888"/>
                  <w:kern w:val="0"/>
                  <w:sz w:val="20"/>
                  <w:szCs w:val="20"/>
                </w:rPr>
                <w:t>fixed :</w:t>
              </w:r>
            </w:hyperlink>
            <w:r w:rsidRPr="000F27B5">
              <w:rPr>
                <w:rFonts w:ascii="Helvetica" w:eastAsia="宋体" w:hAnsi="Helvetica" w:cs="Helvetica"/>
                <w:color w:val="888888"/>
                <w:kern w:val="0"/>
                <w:sz w:val="20"/>
                <w:szCs w:val="20"/>
              </w:rPr>
              <w:t> </w:t>
            </w:r>
            <w:hyperlink r:id="rId452" w:tooltip="Exercise 15.4" w:history="1">
              <w:r w:rsidRPr="000F27B5">
                <w:rPr>
                  <w:rFonts w:ascii="Helvetica" w:eastAsia="宋体" w:hAnsi="Helvetica" w:cs="Helvetica"/>
                  <w:color w:val="888888"/>
                  <w:kern w:val="0"/>
                  <w:sz w:val="20"/>
                  <w:szCs w:val="20"/>
                </w:rPr>
                <w:t>#154</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2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53" w:tooltip="ex15.7" w:history="1">
              <w:r w:rsidRPr="000F27B5">
                <w:rPr>
                  <w:rFonts w:ascii="Helvetica" w:eastAsia="宋体" w:hAnsi="Helvetica" w:cs="Helvetica"/>
                  <w:color w:val="4183C4"/>
                  <w:kern w:val="0"/>
                  <w:sz w:val="20"/>
                  <w:szCs w:val="20"/>
                </w:rPr>
                <w:t>ex15.7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54"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55" w:tooltip="ex15.8.9.10" w:history="1">
              <w:r w:rsidRPr="000F27B5">
                <w:rPr>
                  <w:rFonts w:ascii="Helvetica" w:eastAsia="宋体" w:hAnsi="Helvetica" w:cs="Helvetica"/>
                  <w:color w:val="4183C4"/>
                  <w:kern w:val="0"/>
                  <w:sz w:val="20"/>
                  <w:szCs w:val="20"/>
                </w:rPr>
                <w:t>ex15.8.9.10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56"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57" w:tooltip="ex15.23.cpp" w:history="1">
              <w:r w:rsidRPr="000F27B5">
                <w:rPr>
                  <w:rFonts w:ascii="Helvetica" w:eastAsia="宋体" w:hAnsi="Helvetica" w:cs="Helvetica"/>
                  <w:color w:val="4183C4"/>
                  <w:kern w:val="0"/>
                  <w:sz w:val="20"/>
                  <w:szCs w:val="20"/>
                </w:rPr>
                <w:t>ex15.23.cpp</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58"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59" w:tooltip="ex15.24.25.cpp" w:history="1">
              <w:r w:rsidRPr="000F27B5">
                <w:rPr>
                  <w:rFonts w:ascii="Helvetica" w:eastAsia="宋体" w:hAnsi="Helvetica" w:cs="Helvetica"/>
                  <w:color w:val="4183C4"/>
                  <w:kern w:val="0"/>
                  <w:sz w:val="20"/>
                  <w:szCs w:val="20"/>
                </w:rPr>
                <w:t>ex15.24.25.cpp</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60"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r w:rsidR="000F27B5" w:rsidRPr="000F27B5" w:rsidTr="000F27B5">
        <w:tc>
          <w:tcPr>
            <w:tcW w:w="255" w:type="dxa"/>
            <w:tcBorders>
              <w:top w:val="single" w:sz="6" w:space="0" w:color="EEEEEE"/>
            </w:tcBorders>
            <w:shd w:val="clear" w:color="auto" w:fill="F8F8F8"/>
            <w:tcMar>
              <w:top w:w="90" w:type="dxa"/>
              <w:left w:w="150" w:type="dxa"/>
              <w:bottom w:w="90" w:type="dxa"/>
              <w:right w:w="3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333333"/>
                <w:kern w:val="0"/>
                <w:sz w:val="20"/>
                <w:szCs w:val="20"/>
              </w:rPr>
            </w:pPr>
            <w:hyperlink r:id="rId461" w:tooltip="ex15.31.32.33.cpp" w:history="1">
              <w:r w:rsidRPr="000F27B5">
                <w:rPr>
                  <w:rFonts w:ascii="Helvetica" w:eastAsia="宋体" w:hAnsi="Helvetica" w:cs="Helvetica"/>
                  <w:color w:val="4183C4"/>
                  <w:kern w:val="0"/>
                  <w:sz w:val="20"/>
                  <w:szCs w:val="20"/>
                </w:rPr>
                <w:t>ex15.31.32.33.cpp</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0F27B5" w:rsidRPr="000F27B5" w:rsidRDefault="000F27B5" w:rsidP="000F27B5">
            <w:pPr>
              <w:widowControl/>
              <w:spacing w:line="300" w:lineRule="atLeast"/>
              <w:jc w:val="left"/>
              <w:rPr>
                <w:rFonts w:ascii="Helvetica" w:eastAsia="宋体" w:hAnsi="Helvetica" w:cs="Helvetica"/>
                <w:color w:val="888888"/>
                <w:kern w:val="0"/>
                <w:sz w:val="20"/>
                <w:szCs w:val="20"/>
              </w:rPr>
            </w:pPr>
            <w:hyperlink r:id="rId462" w:tooltip="rename and clear" w:history="1">
              <w:r w:rsidRPr="000F27B5">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0F27B5" w:rsidRPr="000F27B5" w:rsidRDefault="000F27B5" w:rsidP="000F27B5">
            <w:pPr>
              <w:widowControl/>
              <w:spacing w:line="300" w:lineRule="atLeast"/>
              <w:jc w:val="right"/>
              <w:rPr>
                <w:rFonts w:ascii="Helvetica" w:eastAsia="宋体" w:hAnsi="Helvetica" w:cs="Helvetica"/>
                <w:color w:val="888888"/>
                <w:kern w:val="0"/>
                <w:sz w:val="20"/>
                <w:szCs w:val="20"/>
              </w:rPr>
            </w:pPr>
            <w:r w:rsidRPr="000F27B5">
              <w:rPr>
                <w:rFonts w:ascii="Helvetica" w:eastAsia="宋体" w:hAnsi="Helvetica" w:cs="Helvetica"/>
                <w:color w:val="888888"/>
                <w:kern w:val="0"/>
                <w:sz w:val="20"/>
                <w:szCs w:val="20"/>
              </w:rPr>
              <w:t>10 months ago</w:t>
            </w:r>
          </w:p>
        </w:tc>
      </w:tr>
    </w:tbl>
    <w:p w:rsidR="000F27B5" w:rsidRDefault="000F27B5" w:rsidP="00B70D7E">
      <w:pPr>
        <w:rPr>
          <w:b/>
          <w:sz w:val="32"/>
          <w:szCs w:val="32"/>
        </w:rPr>
      </w:pPr>
    </w:p>
    <w:p w:rsidR="00BB09EE" w:rsidRDefault="00BB09EE" w:rsidP="00B70D7E">
      <w:pPr>
        <w:rPr>
          <w:b/>
          <w:sz w:val="32"/>
          <w:szCs w:val="32"/>
        </w:rPr>
      </w:pPr>
    </w:p>
    <w:p w:rsidR="00BB09EE" w:rsidRDefault="00BB09EE" w:rsidP="00B70D7E">
      <w:pPr>
        <w:rPr>
          <w:rFonts w:hint="eastAsia"/>
          <w:b/>
          <w:sz w:val="32"/>
          <w:szCs w:val="32"/>
        </w:rPr>
      </w:pPr>
      <w:r>
        <w:rPr>
          <w:rFonts w:hint="eastAsia"/>
          <w:b/>
          <w:sz w:val="32"/>
          <w:szCs w:val="32"/>
        </w:rPr>
        <w:t>Chapter 16</w:t>
      </w:r>
    </w:p>
    <w:tbl>
      <w:tblPr>
        <w:tblW w:w="13770" w:type="dxa"/>
        <w:shd w:val="clear" w:color="auto" w:fill="F8F8F8"/>
        <w:tblCellMar>
          <w:top w:w="15" w:type="dxa"/>
          <w:left w:w="15" w:type="dxa"/>
          <w:bottom w:w="15" w:type="dxa"/>
          <w:right w:w="15" w:type="dxa"/>
        </w:tblCellMar>
        <w:tblLook w:val="04A0" w:firstRow="1" w:lastRow="0" w:firstColumn="1" w:lastColumn="0" w:noHBand="0" w:noVBand="1"/>
      </w:tblPr>
      <w:tblGrid>
        <w:gridCol w:w="255"/>
        <w:gridCol w:w="4205"/>
        <w:gridCol w:w="5973"/>
        <w:gridCol w:w="3337"/>
      </w:tblGrid>
      <w:tr w:rsidR="00BB09EE" w:rsidRPr="00BB09EE" w:rsidTr="00BB09EE">
        <w:trPr>
          <w:gridAfter w:val="1"/>
        </w:trPr>
        <w:tc>
          <w:tcPr>
            <w:tcW w:w="0" w:type="auto"/>
            <w:tcBorders>
              <w:top w:val="nil"/>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63" w:tooltip="Go to parent directory" w:history="1">
              <w:r w:rsidRPr="00BB09EE">
                <w:rPr>
                  <w:rFonts w:ascii="Helvetica" w:eastAsia="宋体" w:hAnsi="Helvetica" w:cs="Helvetica"/>
                  <w:b/>
                  <w:bCs/>
                  <w:color w:val="4183C4"/>
                  <w:kern w:val="0"/>
                  <w:sz w:val="20"/>
                  <w:szCs w:val="20"/>
                </w:rPr>
                <w:br/>
                <w:t>..</w:t>
              </w:r>
            </w:hyperlink>
          </w:p>
        </w:tc>
        <w:tc>
          <w:tcPr>
            <w:tcW w:w="0" w:type="auto"/>
            <w:tcBorders>
              <w:top w:val="nil"/>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p>
        </w:tc>
        <w:tc>
          <w:tcPr>
            <w:tcW w:w="0" w:type="auto"/>
            <w:tcBorders>
              <w:top w:val="nil"/>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Times New Roman" w:eastAsia="Times New Roman" w:hAnsi="Times New Roman" w:cs="Times New Roman"/>
                <w:kern w:val="0"/>
                <w:sz w:val="20"/>
                <w:szCs w:val="20"/>
              </w:rPr>
            </w:pP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left"/>
              <w:rPr>
                <w:rFonts w:ascii="Times New Roman" w:eastAsia="Times New Roman" w:hAnsi="Times New Roman" w:cs="Times New Roman"/>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64" w:tooltip="ex16.1.2.3" w:history="1">
              <w:r w:rsidRPr="00BB09EE">
                <w:rPr>
                  <w:rFonts w:ascii="Helvetica" w:eastAsia="宋体" w:hAnsi="Helvetica" w:cs="Helvetica"/>
                  <w:color w:val="4183C4"/>
                  <w:kern w:val="0"/>
                  <w:sz w:val="20"/>
                  <w:szCs w:val="20"/>
                </w:rPr>
                <w:t>ex16.1.2.3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65" w:tooltip="fix exercise 16.3 16.4&#10;&#10;Add a test for exercise 16.3.&#10;A better solution for exercise 16.4." w:history="1">
              <w:r w:rsidRPr="00BB09EE">
                <w:rPr>
                  <w:rFonts w:ascii="Helvetica" w:eastAsia="宋体" w:hAnsi="Helvetica" w:cs="Helvetica"/>
                  <w:color w:val="888888"/>
                  <w:kern w:val="0"/>
                  <w:sz w:val="20"/>
                  <w:szCs w:val="20"/>
                </w:rPr>
                <w:t>fix exercise 16.3 16.4</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6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66" w:tooltip="ex16.12.13" w:history="1">
              <w:r w:rsidRPr="00BB09EE">
                <w:rPr>
                  <w:rFonts w:ascii="Helvetica" w:eastAsia="宋体" w:hAnsi="Helvetica" w:cs="Helvetica"/>
                  <w:color w:val="4183C4"/>
                  <w:kern w:val="0"/>
                  <w:sz w:val="20"/>
                  <w:szCs w:val="20"/>
                </w:rPr>
                <w:t>ex16.12.13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67" w:tooltip="Update blobptr.h" w:history="1">
              <w:r w:rsidRPr="00BB09EE">
                <w:rPr>
                  <w:rFonts w:ascii="Helvetica" w:eastAsia="宋体" w:hAnsi="Helvetica" w:cs="Helvetica"/>
                  <w:color w:val="888888"/>
                  <w:kern w:val="0"/>
                  <w:sz w:val="20"/>
                  <w:szCs w:val="20"/>
                </w:rPr>
                <w:t>Update blobptr.h</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2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68" w:tooltip="ex16.14.15" w:history="1">
              <w:r w:rsidRPr="00BB09EE">
                <w:rPr>
                  <w:rFonts w:ascii="Helvetica" w:eastAsia="宋体" w:hAnsi="Helvetica" w:cs="Helvetica"/>
                  <w:color w:val="4183C4"/>
                  <w:kern w:val="0"/>
                  <w:sz w:val="20"/>
                  <w:szCs w:val="20"/>
                </w:rPr>
                <w:t>ex16.14.15</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69" w:tooltip="A solution for exercise 16.15" w:history="1">
              <w:r w:rsidRPr="00BB09EE">
                <w:rPr>
                  <w:rFonts w:ascii="Helvetica" w:eastAsia="宋体" w:hAnsi="Helvetica" w:cs="Helvetica"/>
                  <w:color w:val="888888"/>
                  <w:kern w:val="0"/>
                  <w:sz w:val="20"/>
                  <w:szCs w:val="20"/>
                </w:rPr>
                <w:t>A solution for exercise 16.15</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6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70" w:tooltip="ex16.16" w:history="1">
              <w:r w:rsidRPr="00BB09EE">
                <w:rPr>
                  <w:rFonts w:ascii="Helvetica" w:eastAsia="宋体" w:hAnsi="Helvetica" w:cs="Helvetica"/>
                  <w:color w:val="4183C4"/>
                  <w:kern w:val="0"/>
                  <w:sz w:val="20"/>
                  <w:szCs w:val="20"/>
                </w:rPr>
                <w:t>ex16.16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71"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72" w:tooltip="ex16.17.18" w:history="1">
              <w:r w:rsidRPr="00BB09EE">
                <w:rPr>
                  <w:rFonts w:ascii="Helvetica" w:eastAsia="宋体" w:hAnsi="Helvetica" w:cs="Helvetica"/>
                  <w:color w:val="4183C4"/>
                  <w:kern w:val="0"/>
                  <w:sz w:val="20"/>
                  <w:szCs w:val="20"/>
                </w:rPr>
                <w:t>ex16.17.18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73" w:tooltip="Fix spelling error" w:history="1">
              <w:r w:rsidRPr="00BB09EE">
                <w:rPr>
                  <w:rFonts w:ascii="Helvetica" w:eastAsia="宋体" w:hAnsi="Helvetica" w:cs="Helvetica"/>
                  <w:color w:val="888888"/>
                  <w:kern w:val="0"/>
                  <w:sz w:val="20"/>
                  <w:szCs w:val="20"/>
                </w:rPr>
                <w:t>Fix spelling error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3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74" w:tooltip="ex16.19.20" w:history="1">
              <w:r w:rsidRPr="00BB09EE">
                <w:rPr>
                  <w:rFonts w:ascii="Helvetica" w:eastAsia="宋体" w:hAnsi="Helvetica" w:cs="Helvetica"/>
                  <w:color w:val="4183C4"/>
                  <w:kern w:val="0"/>
                  <w:sz w:val="20"/>
                  <w:szCs w:val="20"/>
                </w:rPr>
                <w:t>ex16.19.20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75" w:tooltip="Add an ostream parameter" w:history="1">
              <w:r w:rsidRPr="00BB09EE">
                <w:rPr>
                  <w:rFonts w:ascii="Helvetica" w:eastAsia="宋体" w:hAnsi="Helvetica" w:cs="Helvetica"/>
                  <w:color w:val="888888"/>
                  <w:kern w:val="0"/>
                  <w:sz w:val="20"/>
                  <w:szCs w:val="20"/>
                </w:rPr>
                <w:t>Add an ostream parameter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6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76" w:tooltip="ex16.21.22" w:history="1">
              <w:r w:rsidRPr="00BB09EE">
                <w:rPr>
                  <w:rFonts w:ascii="Helvetica" w:eastAsia="宋体" w:hAnsi="Helvetica" w:cs="Helvetica"/>
                  <w:color w:val="4183C4"/>
                  <w:kern w:val="0"/>
                  <w:sz w:val="20"/>
                  <w:szCs w:val="20"/>
                </w:rPr>
                <w:t>ex16.21.22</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7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78" w:tooltip="ex16.24" w:history="1">
              <w:r w:rsidRPr="00BB09EE">
                <w:rPr>
                  <w:rFonts w:ascii="Helvetica" w:eastAsia="宋体" w:hAnsi="Helvetica" w:cs="Helvetica"/>
                  <w:color w:val="4183C4"/>
                  <w:kern w:val="0"/>
                  <w:sz w:val="20"/>
                  <w:szCs w:val="20"/>
                </w:rPr>
                <w:t>ex16.24</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79"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80" w:tooltip="ex16.25.26" w:history="1">
              <w:r w:rsidRPr="00BB09EE">
                <w:rPr>
                  <w:rFonts w:ascii="Helvetica" w:eastAsia="宋体" w:hAnsi="Helvetica" w:cs="Helvetica"/>
                  <w:color w:val="4183C4"/>
                  <w:kern w:val="0"/>
                  <w:sz w:val="20"/>
                  <w:szCs w:val="20"/>
                </w:rPr>
                <w:t>ex16.25.26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81"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82" w:tooltip="ex16.28" w:history="1">
              <w:r w:rsidRPr="00BB09EE">
                <w:rPr>
                  <w:rFonts w:ascii="Helvetica" w:eastAsia="宋体" w:hAnsi="Helvetica" w:cs="Helvetica"/>
                  <w:color w:val="4183C4"/>
                  <w:kern w:val="0"/>
                  <w:sz w:val="20"/>
                  <w:szCs w:val="20"/>
                </w:rPr>
                <w:t>ex16.28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83"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84" w:tooltip="ex16.29" w:history="1">
              <w:r w:rsidRPr="00BB09EE">
                <w:rPr>
                  <w:rFonts w:ascii="Helvetica" w:eastAsia="宋体" w:hAnsi="Helvetica" w:cs="Helvetica"/>
                  <w:color w:val="4183C4"/>
                  <w:kern w:val="0"/>
                  <w:sz w:val="20"/>
                  <w:szCs w:val="20"/>
                </w:rPr>
                <w:t>ex16.29</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85"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86" w:tooltip="ex16.32.33.34.35.36" w:history="1">
              <w:r w:rsidRPr="00BB09EE">
                <w:rPr>
                  <w:rFonts w:ascii="Helvetica" w:eastAsia="宋体" w:hAnsi="Helvetica" w:cs="Helvetica"/>
                  <w:color w:val="4183C4"/>
                  <w:kern w:val="0"/>
                  <w:sz w:val="20"/>
                  <w:szCs w:val="20"/>
                </w:rPr>
                <w:t>ex16.32.33.34.35.36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8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88" w:tooltip="ex16.37.38.39" w:history="1">
              <w:r w:rsidRPr="00BB09EE">
                <w:rPr>
                  <w:rFonts w:ascii="Helvetica" w:eastAsia="宋体" w:hAnsi="Helvetica" w:cs="Helvetica"/>
                  <w:color w:val="4183C4"/>
                  <w:kern w:val="0"/>
                  <w:sz w:val="20"/>
                  <w:szCs w:val="20"/>
                </w:rPr>
                <w:t>ex16.37.38.39</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89"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90" w:tooltip="ex16.4" w:history="1">
              <w:r w:rsidRPr="00BB09EE">
                <w:rPr>
                  <w:rFonts w:ascii="Helvetica" w:eastAsia="宋体" w:hAnsi="Helvetica" w:cs="Helvetica"/>
                  <w:color w:val="4183C4"/>
                  <w:kern w:val="0"/>
                  <w:sz w:val="20"/>
                  <w:szCs w:val="20"/>
                </w:rPr>
                <w:t>ex16.4</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91" w:tooltip="fix exercise 16.3 16.4&#10;&#10;Add a test for exercise 16.3.&#10;A better solution for exercise 16.4." w:history="1">
              <w:r w:rsidRPr="00BB09EE">
                <w:rPr>
                  <w:rFonts w:ascii="Helvetica" w:eastAsia="宋体" w:hAnsi="Helvetica" w:cs="Helvetica"/>
                  <w:color w:val="888888"/>
                  <w:kern w:val="0"/>
                  <w:sz w:val="20"/>
                  <w:szCs w:val="20"/>
                </w:rPr>
                <w:t>fix exercise 16.3 16.4</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6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92" w:tooltip="ex16.40" w:history="1">
              <w:r w:rsidRPr="00BB09EE">
                <w:rPr>
                  <w:rFonts w:ascii="Helvetica" w:eastAsia="宋体" w:hAnsi="Helvetica" w:cs="Helvetica"/>
                  <w:color w:val="4183C4"/>
                  <w:kern w:val="0"/>
                  <w:sz w:val="20"/>
                  <w:szCs w:val="20"/>
                </w:rPr>
                <w:t>ex16.40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93"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94" w:tooltip="ex16.41" w:history="1">
              <w:r w:rsidRPr="00BB09EE">
                <w:rPr>
                  <w:rFonts w:ascii="Helvetica" w:eastAsia="宋体" w:hAnsi="Helvetica" w:cs="Helvetica"/>
                  <w:color w:val="4183C4"/>
                  <w:kern w:val="0"/>
                  <w:sz w:val="20"/>
                  <w:szCs w:val="20"/>
                </w:rPr>
                <w:t>ex16.41</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95"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96" w:tooltip="ex16.42.43.44.45.46" w:history="1">
              <w:r w:rsidRPr="00BB09EE">
                <w:rPr>
                  <w:rFonts w:ascii="Helvetica" w:eastAsia="宋体" w:hAnsi="Helvetica" w:cs="Helvetica"/>
                  <w:color w:val="4183C4"/>
                  <w:kern w:val="0"/>
                  <w:sz w:val="20"/>
                  <w:szCs w:val="20"/>
                </w:rPr>
                <w:t>ex16.42.43.44.45.46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9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498" w:tooltip="ex16.47" w:history="1">
              <w:r w:rsidRPr="00BB09EE">
                <w:rPr>
                  <w:rFonts w:ascii="Helvetica" w:eastAsia="宋体" w:hAnsi="Helvetica" w:cs="Helvetica"/>
                  <w:color w:val="4183C4"/>
                  <w:kern w:val="0"/>
                  <w:sz w:val="20"/>
                  <w:szCs w:val="20"/>
                </w:rPr>
                <w:t>ex16.47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499"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00" w:tooltip="ex16.48" w:history="1">
              <w:r w:rsidRPr="00BB09EE">
                <w:rPr>
                  <w:rFonts w:ascii="Helvetica" w:eastAsia="宋体" w:hAnsi="Helvetica" w:cs="Helvetica"/>
                  <w:color w:val="4183C4"/>
                  <w:kern w:val="0"/>
                  <w:sz w:val="20"/>
                  <w:szCs w:val="20"/>
                </w:rPr>
                <w:t>ex16.48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01"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02" w:tooltip="ex16.49.50" w:history="1">
              <w:r w:rsidRPr="00BB09EE">
                <w:rPr>
                  <w:rFonts w:ascii="Helvetica" w:eastAsia="宋体" w:hAnsi="Helvetica" w:cs="Helvetica"/>
                  <w:color w:val="4183C4"/>
                  <w:kern w:val="0"/>
                  <w:sz w:val="20"/>
                  <w:szCs w:val="20"/>
                </w:rPr>
                <w:t>ex16.49.50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03"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04" w:tooltip="ex16.5" w:history="1">
              <w:r w:rsidRPr="00BB09EE">
                <w:rPr>
                  <w:rFonts w:ascii="Helvetica" w:eastAsia="宋体" w:hAnsi="Helvetica" w:cs="Helvetica"/>
                  <w:color w:val="4183C4"/>
                  <w:kern w:val="0"/>
                  <w:sz w:val="20"/>
                  <w:szCs w:val="20"/>
                </w:rPr>
                <w:t>ex16.5</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05" w:tooltip="Use range for instead of for" w:history="1">
              <w:r w:rsidRPr="00BB09EE">
                <w:rPr>
                  <w:rFonts w:ascii="Helvetica" w:eastAsia="宋体" w:hAnsi="Helvetica" w:cs="Helvetica"/>
                  <w:color w:val="888888"/>
                  <w:kern w:val="0"/>
                  <w:sz w:val="20"/>
                  <w:szCs w:val="20"/>
                </w:rPr>
                <w:t>Use range for instead of for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8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06" w:tooltip="ex16.51.52" w:history="1">
              <w:r w:rsidRPr="00BB09EE">
                <w:rPr>
                  <w:rFonts w:ascii="Helvetica" w:eastAsia="宋体" w:hAnsi="Helvetica" w:cs="Helvetica"/>
                  <w:color w:val="4183C4"/>
                  <w:kern w:val="0"/>
                  <w:sz w:val="20"/>
                  <w:szCs w:val="20"/>
                </w:rPr>
                <w:t>ex16.51.52</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0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08" w:tooltip="ex16.53.54.55" w:history="1">
              <w:r w:rsidRPr="00BB09EE">
                <w:rPr>
                  <w:rFonts w:ascii="Helvetica" w:eastAsia="宋体" w:hAnsi="Helvetica" w:cs="Helvetica"/>
                  <w:color w:val="4183C4"/>
                  <w:kern w:val="0"/>
                  <w:sz w:val="20"/>
                  <w:szCs w:val="20"/>
                </w:rPr>
                <w:t>ex16.53.54.55</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09"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10" w:tooltip="ex16.56.57" w:history="1">
              <w:r w:rsidRPr="00BB09EE">
                <w:rPr>
                  <w:rFonts w:ascii="Helvetica" w:eastAsia="宋体" w:hAnsi="Helvetica" w:cs="Helvetica"/>
                  <w:color w:val="4183C4"/>
                  <w:kern w:val="0"/>
                  <w:sz w:val="20"/>
                  <w:szCs w:val="20"/>
                </w:rPr>
                <w:t>ex16.56.57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11"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12" w:tooltip="ex16.58.59" w:history="1">
              <w:r w:rsidRPr="00BB09EE">
                <w:rPr>
                  <w:rFonts w:ascii="Helvetica" w:eastAsia="宋体" w:hAnsi="Helvetica" w:cs="Helvetica"/>
                  <w:color w:val="4183C4"/>
                  <w:kern w:val="0"/>
                  <w:sz w:val="20"/>
                  <w:szCs w:val="20"/>
                </w:rPr>
                <w:t>ex16.58.59</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13"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14" w:tooltip="ex16.6" w:history="1">
              <w:r w:rsidRPr="00BB09EE">
                <w:rPr>
                  <w:rFonts w:ascii="Helvetica" w:eastAsia="宋体" w:hAnsi="Helvetica" w:cs="Helvetica"/>
                  <w:color w:val="4183C4"/>
                  <w:kern w:val="0"/>
                  <w:sz w:val="20"/>
                  <w:szCs w:val="20"/>
                </w:rPr>
                <w:t>ex16.6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15"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16" w:tooltip="ex16.60.61" w:history="1">
              <w:r w:rsidRPr="00BB09EE">
                <w:rPr>
                  <w:rFonts w:ascii="Helvetica" w:eastAsia="宋体" w:hAnsi="Helvetica" w:cs="Helvetica"/>
                  <w:color w:val="4183C4"/>
                  <w:kern w:val="0"/>
                  <w:sz w:val="20"/>
                  <w:szCs w:val="20"/>
                </w:rPr>
                <w:t>ex16.60.61</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1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18" w:tooltip="ex16.62" w:history="1">
              <w:r w:rsidRPr="00BB09EE">
                <w:rPr>
                  <w:rFonts w:ascii="Helvetica" w:eastAsia="宋体" w:hAnsi="Helvetica" w:cs="Helvetica"/>
                  <w:color w:val="4183C4"/>
                  <w:kern w:val="0"/>
                  <w:sz w:val="20"/>
                  <w:szCs w:val="20"/>
                </w:rPr>
                <w:t>ex16.62</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19"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20" w:tooltip="ex16.63.64" w:history="1">
              <w:r w:rsidRPr="00BB09EE">
                <w:rPr>
                  <w:rFonts w:ascii="Helvetica" w:eastAsia="宋体" w:hAnsi="Helvetica" w:cs="Helvetica"/>
                  <w:color w:val="4183C4"/>
                  <w:kern w:val="0"/>
                  <w:sz w:val="20"/>
                  <w:szCs w:val="20"/>
                </w:rPr>
                <w:t>ex16.63.64</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21"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22" w:tooltip="ex16.65.66.67" w:history="1">
              <w:r w:rsidRPr="00BB09EE">
                <w:rPr>
                  <w:rFonts w:ascii="Helvetica" w:eastAsia="宋体" w:hAnsi="Helvetica" w:cs="Helvetica"/>
                  <w:color w:val="4183C4"/>
                  <w:kern w:val="0"/>
                  <w:sz w:val="20"/>
                  <w:szCs w:val="20"/>
                </w:rPr>
                <w:t>ex16.65.66.67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23"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24" w:tooltip="ex16.7.8" w:history="1">
              <w:r w:rsidRPr="00BB09EE">
                <w:rPr>
                  <w:rFonts w:ascii="Helvetica" w:eastAsia="宋体" w:hAnsi="Helvetica" w:cs="Helvetica"/>
                  <w:color w:val="4183C4"/>
                  <w:kern w:val="0"/>
                  <w:sz w:val="20"/>
                  <w:szCs w:val="20"/>
                </w:rPr>
                <w:t>ex16.7.8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25"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r w:rsidR="00BB09EE" w:rsidRPr="00BB09EE" w:rsidTr="00BB09EE">
        <w:tc>
          <w:tcPr>
            <w:tcW w:w="255" w:type="dxa"/>
            <w:tcBorders>
              <w:top w:val="single" w:sz="6" w:space="0" w:color="EEEEEE"/>
            </w:tcBorders>
            <w:shd w:val="clear" w:color="auto" w:fill="F8F8F8"/>
            <w:tcMar>
              <w:top w:w="90" w:type="dxa"/>
              <w:left w:w="150" w:type="dxa"/>
              <w:bottom w:w="90" w:type="dxa"/>
              <w:right w:w="3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333333"/>
                <w:kern w:val="0"/>
                <w:sz w:val="20"/>
                <w:szCs w:val="20"/>
              </w:rPr>
            </w:pPr>
            <w:hyperlink r:id="rId526" w:tooltip="ex16.9.10.11" w:history="1">
              <w:r w:rsidRPr="00BB09EE">
                <w:rPr>
                  <w:rFonts w:ascii="Helvetica" w:eastAsia="宋体" w:hAnsi="Helvetica" w:cs="Helvetica"/>
                  <w:color w:val="4183C4"/>
                  <w:kern w:val="0"/>
                  <w:sz w:val="20"/>
                  <w:szCs w:val="20"/>
                </w:rPr>
                <w:t>ex16.9.10.11</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BB09EE" w:rsidRPr="00BB09EE" w:rsidRDefault="00BB09EE" w:rsidP="00BB09EE">
            <w:pPr>
              <w:widowControl/>
              <w:spacing w:line="300" w:lineRule="atLeast"/>
              <w:jc w:val="left"/>
              <w:rPr>
                <w:rFonts w:ascii="Helvetica" w:eastAsia="宋体" w:hAnsi="Helvetica" w:cs="Helvetica"/>
                <w:color w:val="888888"/>
                <w:kern w:val="0"/>
                <w:sz w:val="20"/>
                <w:szCs w:val="20"/>
              </w:rPr>
            </w:pPr>
            <w:hyperlink r:id="rId527" w:tooltip="rename and clear" w:history="1">
              <w:r w:rsidRPr="00BB09EE">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BB09EE" w:rsidRPr="00BB09EE" w:rsidRDefault="00BB09EE" w:rsidP="00BB09EE">
            <w:pPr>
              <w:widowControl/>
              <w:spacing w:line="300" w:lineRule="atLeast"/>
              <w:jc w:val="right"/>
              <w:rPr>
                <w:rFonts w:ascii="Helvetica" w:eastAsia="宋体" w:hAnsi="Helvetica" w:cs="Helvetica"/>
                <w:color w:val="888888"/>
                <w:kern w:val="0"/>
                <w:sz w:val="20"/>
                <w:szCs w:val="20"/>
              </w:rPr>
            </w:pPr>
            <w:r w:rsidRPr="00BB09EE">
              <w:rPr>
                <w:rFonts w:ascii="Helvetica" w:eastAsia="宋体" w:hAnsi="Helvetica" w:cs="Helvetica"/>
                <w:color w:val="888888"/>
                <w:kern w:val="0"/>
                <w:sz w:val="20"/>
                <w:szCs w:val="20"/>
              </w:rPr>
              <w:t>10 months ago</w:t>
            </w:r>
          </w:p>
        </w:tc>
      </w:tr>
    </w:tbl>
    <w:p w:rsidR="00BB09EE" w:rsidRDefault="00BB09EE" w:rsidP="00B70D7E">
      <w:pPr>
        <w:rPr>
          <w:b/>
          <w:sz w:val="32"/>
          <w:szCs w:val="32"/>
        </w:rPr>
      </w:pPr>
    </w:p>
    <w:p w:rsidR="00594DA4" w:rsidRDefault="00594DA4" w:rsidP="00B70D7E">
      <w:pPr>
        <w:rPr>
          <w:rFonts w:hint="eastAsia"/>
          <w:b/>
          <w:sz w:val="32"/>
          <w:szCs w:val="32"/>
        </w:rPr>
      </w:pPr>
      <w:r>
        <w:rPr>
          <w:rFonts w:hint="eastAsia"/>
          <w:b/>
          <w:sz w:val="32"/>
          <w:szCs w:val="32"/>
        </w:rPr>
        <w:t>Chapter 17</w:t>
      </w:r>
    </w:p>
    <w:tbl>
      <w:tblPr>
        <w:tblW w:w="13770" w:type="dxa"/>
        <w:shd w:val="clear" w:color="auto" w:fill="F8F8F8"/>
        <w:tblCellMar>
          <w:top w:w="15" w:type="dxa"/>
          <w:left w:w="15" w:type="dxa"/>
          <w:bottom w:w="15" w:type="dxa"/>
          <w:right w:w="15" w:type="dxa"/>
        </w:tblCellMar>
        <w:tblLook w:val="04A0" w:firstRow="1" w:lastRow="0" w:firstColumn="1" w:lastColumn="0" w:noHBand="0" w:noVBand="1"/>
      </w:tblPr>
      <w:tblGrid>
        <w:gridCol w:w="255"/>
        <w:gridCol w:w="2879"/>
        <w:gridCol w:w="7415"/>
        <w:gridCol w:w="3221"/>
      </w:tblGrid>
      <w:tr w:rsidR="00594DA4" w:rsidRPr="00594DA4" w:rsidTr="00594DA4">
        <w:trPr>
          <w:gridAfter w:val="1"/>
        </w:trPr>
        <w:tc>
          <w:tcPr>
            <w:tcW w:w="0" w:type="auto"/>
            <w:tcBorders>
              <w:top w:val="nil"/>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28" w:tooltip="Go to parent directory" w:history="1">
              <w:r w:rsidRPr="00594DA4">
                <w:rPr>
                  <w:rFonts w:ascii="Helvetica" w:eastAsia="宋体" w:hAnsi="Helvetica" w:cs="Helvetica"/>
                  <w:b/>
                  <w:bCs/>
                  <w:color w:val="4183C4"/>
                  <w:kern w:val="0"/>
                  <w:sz w:val="20"/>
                  <w:szCs w:val="20"/>
                </w:rPr>
                <w:br/>
                <w:t>..</w:t>
              </w:r>
            </w:hyperlink>
          </w:p>
        </w:tc>
        <w:tc>
          <w:tcPr>
            <w:tcW w:w="0" w:type="auto"/>
            <w:tcBorders>
              <w:top w:val="nil"/>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p>
        </w:tc>
        <w:tc>
          <w:tcPr>
            <w:tcW w:w="0" w:type="auto"/>
            <w:tcBorders>
              <w:top w:val="nil"/>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Times New Roman" w:eastAsia="Times New Roman" w:hAnsi="Times New Roman" w:cs="Times New Roman"/>
                <w:kern w:val="0"/>
                <w:sz w:val="20"/>
                <w:szCs w:val="20"/>
              </w:rPr>
            </w:pP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left"/>
              <w:rPr>
                <w:rFonts w:ascii="Times New Roman" w:eastAsia="Times New Roman" w:hAnsi="Times New Roman" w:cs="Times New Roman"/>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29" w:tooltip="ex17.1.2" w:history="1">
              <w:r w:rsidRPr="00594DA4">
                <w:rPr>
                  <w:rFonts w:ascii="Helvetica" w:eastAsia="宋体" w:hAnsi="Helvetica" w:cs="Helvetica"/>
                  <w:color w:val="4183C4"/>
                  <w:kern w:val="0"/>
                  <w:sz w:val="20"/>
                  <w:szCs w:val="20"/>
                </w:rPr>
                <w:t>ex17.1.2</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30" w:tooltip="rename and clear" w:history="1">
              <w:r w:rsidRPr="00594DA4">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10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31" w:tooltip="ex17.10" w:history="1">
              <w:r w:rsidRPr="00594DA4">
                <w:rPr>
                  <w:rFonts w:ascii="Helvetica" w:eastAsia="宋体" w:hAnsi="Helvetica" w:cs="Helvetica"/>
                  <w:color w:val="4183C4"/>
                  <w:kern w:val="0"/>
                  <w:sz w:val="20"/>
                  <w:szCs w:val="20"/>
                </w:rPr>
                <w:t>ex17.10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32" w:tooltip="rename and clear" w:history="1">
              <w:r w:rsidRPr="00594DA4">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10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33" w:tooltip="ex17.11.12.13" w:history="1">
              <w:r w:rsidRPr="00594DA4">
                <w:rPr>
                  <w:rFonts w:ascii="Helvetica" w:eastAsia="宋体" w:hAnsi="Helvetica" w:cs="Helvetica"/>
                  <w:color w:val="4183C4"/>
                  <w:kern w:val="0"/>
                  <w:sz w:val="20"/>
                  <w:szCs w:val="20"/>
                </w:rPr>
                <w:t>ex17.11.12.13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34" w:tooltip="Template functions update and mark.&#10;A more effective function mark." w:history="1">
              <w:r w:rsidRPr="00594DA4">
                <w:rPr>
                  <w:rFonts w:ascii="Helvetica" w:eastAsia="宋体" w:hAnsi="Helvetica" w:cs="Helvetica"/>
                  <w:color w:val="888888"/>
                  <w:kern w:val="0"/>
                  <w:sz w:val="20"/>
                  <w:szCs w:val="20"/>
                </w:rPr>
                <w:t>Template functions update and mark.</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35" w:tooltip="ex17.14.15.16" w:history="1">
              <w:r w:rsidRPr="00594DA4">
                <w:rPr>
                  <w:rFonts w:ascii="Helvetica" w:eastAsia="宋体" w:hAnsi="Helvetica" w:cs="Helvetica"/>
                  <w:color w:val="4183C4"/>
                  <w:kern w:val="0"/>
                  <w:sz w:val="20"/>
                  <w:szCs w:val="20"/>
                </w:rPr>
                <w:t>ex17.14.15.16</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36" w:tooltip="exercise 17.19.20" w:history="1">
              <w:r w:rsidRPr="00594DA4">
                <w:rPr>
                  <w:rFonts w:ascii="Helvetica" w:eastAsia="宋体" w:hAnsi="Helvetica" w:cs="Helvetica"/>
                  <w:color w:val="888888"/>
                  <w:kern w:val="0"/>
                  <w:sz w:val="20"/>
                  <w:szCs w:val="20"/>
                </w:rPr>
                <w:t>exercise 17.19.20</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37" w:tooltip="ex17.17.18" w:history="1">
              <w:r w:rsidRPr="00594DA4">
                <w:rPr>
                  <w:rFonts w:ascii="Helvetica" w:eastAsia="宋体" w:hAnsi="Helvetica" w:cs="Helvetica"/>
                  <w:color w:val="4183C4"/>
                  <w:kern w:val="0"/>
                  <w:sz w:val="20"/>
                  <w:szCs w:val="20"/>
                </w:rPr>
                <w:t>ex17.17.18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38" w:tooltip="exercise 17.19.20" w:history="1">
              <w:r w:rsidRPr="00594DA4">
                <w:rPr>
                  <w:rFonts w:ascii="Helvetica" w:eastAsia="宋体" w:hAnsi="Helvetica" w:cs="Helvetica"/>
                  <w:color w:val="888888"/>
                  <w:kern w:val="0"/>
                  <w:sz w:val="20"/>
                  <w:szCs w:val="20"/>
                </w:rPr>
                <w:t>exercise 17.19.20</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39" w:tooltip="ex17.19.20" w:history="1">
              <w:r w:rsidRPr="00594DA4">
                <w:rPr>
                  <w:rFonts w:ascii="Helvetica" w:eastAsia="宋体" w:hAnsi="Helvetica" w:cs="Helvetica"/>
                  <w:color w:val="4183C4"/>
                  <w:kern w:val="0"/>
                  <w:sz w:val="20"/>
                  <w:szCs w:val="20"/>
                </w:rPr>
                <w:t>ex17.19.20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40" w:tooltip="exercise 17.19.20" w:history="1">
              <w:r w:rsidRPr="00594DA4">
                <w:rPr>
                  <w:rFonts w:ascii="Helvetica" w:eastAsia="宋体" w:hAnsi="Helvetica" w:cs="Helvetica"/>
                  <w:color w:val="888888"/>
                  <w:kern w:val="0"/>
                  <w:sz w:val="20"/>
                  <w:szCs w:val="20"/>
                </w:rPr>
                <w:t>exercise 17.19.20</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41" w:tooltip="ex17.21" w:history="1">
              <w:r w:rsidRPr="00594DA4">
                <w:rPr>
                  <w:rFonts w:ascii="Helvetica" w:eastAsia="宋体" w:hAnsi="Helvetica" w:cs="Helvetica"/>
                  <w:color w:val="4183C4"/>
                  <w:kern w:val="0"/>
                  <w:sz w:val="20"/>
                  <w:szCs w:val="20"/>
                </w:rPr>
                <w:t>ex17.21</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42" w:tooltip="Fix character mistake" w:history="1">
              <w:r w:rsidRPr="00594DA4">
                <w:rPr>
                  <w:rFonts w:ascii="Helvetica" w:eastAsia="宋体" w:hAnsi="Helvetica" w:cs="Helvetica"/>
                  <w:color w:val="888888"/>
                  <w:kern w:val="0"/>
                  <w:sz w:val="20"/>
                  <w:szCs w:val="20"/>
                </w:rPr>
                <w:t>Fix character mistake</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43" w:tooltip="ex17.28.29.30" w:history="1">
              <w:r w:rsidRPr="00594DA4">
                <w:rPr>
                  <w:rFonts w:ascii="Helvetica" w:eastAsia="宋体" w:hAnsi="Helvetica" w:cs="Helvetica"/>
                  <w:color w:val="4183C4"/>
                  <w:kern w:val="0"/>
                  <w:sz w:val="20"/>
                  <w:szCs w:val="20"/>
                </w:rPr>
                <w:t>ex17.28.29.30</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44" w:tooltip="rename and clear" w:history="1">
              <w:r w:rsidRPr="00594DA4">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10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45" w:tooltip="ex17.3" w:history="1">
              <w:r w:rsidRPr="00594DA4">
                <w:rPr>
                  <w:rFonts w:ascii="Helvetica" w:eastAsia="宋体" w:hAnsi="Helvetica" w:cs="Helvetica"/>
                  <w:color w:val="4183C4"/>
                  <w:kern w:val="0"/>
                  <w:sz w:val="20"/>
                  <w:szCs w:val="20"/>
                </w:rPr>
                <w:t>ex17.3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46" w:tooltip="Beautify the code." w:history="1">
              <w:r w:rsidRPr="00594DA4">
                <w:rPr>
                  <w:rFonts w:ascii="Helvetica" w:eastAsia="宋体" w:hAnsi="Helvetica" w:cs="Helvetica"/>
                  <w:color w:val="888888"/>
                  <w:kern w:val="0"/>
                  <w:sz w:val="20"/>
                  <w:szCs w:val="20"/>
                </w:rPr>
                <w:t>Beautify the code.</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47" w:tooltip="ex17.4.5.6.7.8" w:history="1">
              <w:r w:rsidRPr="00594DA4">
                <w:rPr>
                  <w:rFonts w:ascii="Helvetica" w:eastAsia="宋体" w:hAnsi="Helvetica" w:cs="Helvetica"/>
                  <w:color w:val="4183C4"/>
                  <w:kern w:val="0"/>
                  <w:sz w:val="20"/>
                  <w:szCs w:val="20"/>
                </w:rPr>
                <w:t>ex17.4.5.6.7.8</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48" w:tooltip="A solution for exercise 17.6" w:history="1">
              <w:r w:rsidRPr="00594DA4">
                <w:rPr>
                  <w:rFonts w:ascii="Helvetica" w:eastAsia="宋体" w:hAnsi="Helvetica" w:cs="Helvetica"/>
                  <w:color w:val="888888"/>
                  <w:kern w:val="0"/>
                  <w:sz w:val="20"/>
                  <w:szCs w:val="20"/>
                </w:rPr>
                <w:t>A solution for exercise 17.6</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6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49" w:tooltip="ex17.9" w:history="1">
              <w:r w:rsidRPr="00594DA4">
                <w:rPr>
                  <w:rFonts w:ascii="Helvetica" w:eastAsia="宋体" w:hAnsi="Helvetica" w:cs="Helvetica"/>
                  <w:color w:val="4183C4"/>
                  <w:kern w:val="0"/>
                  <w:sz w:val="20"/>
                  <w:szCs w:val="20"/>
                </w:rPr>
                <w:t>ex17.9</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50" w:tooltip="rename and clear" w:history="1">
              <w:r w:rsidRPr="00594DA4">
                <w:rPr>
                  <w:rFonts w:ascii="Helvetica" w:eastAsia="宋体" w:hAnsi="Helvetica" w:cs="Helvetica"/>
                  <w:color w:val="888888"/>
                  <w:kern w:val="0"/>
                  <w:sz w:val="20"/>
                  <w:szCs w:val="20"/>
                </w:rPr>
                <w:t>rename and clear</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10 months ago</w:t>
            </w:r>
          </w:p>
        </w:tc>
      </w:tr>
      <w:tr w:rsidR="00594DA4" w:rsidRPr="00594DA4" w:rsidTr="00594DA4">
        <w:tc>
          <w:tcPr>
            <w:tcW w:w="255" w:type="dxa"/>
            <w:tcBorders>
              <w:top w:val="single" w:sz="6" w:space="0" w:color="EEEEEE"/>
            </w:tcBorders>
            <w:shd w:val="clear" w:color="auto" w:fill="F8F8F8"/>
            <w:tcMar>
              <w:top w:w="90" w:type="dxa"/>
              <w:left w:w="150" w:type="dxa"/>
              <w:bottom w:w="90" w:type="dxa"/>
              <w:right w:w="3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333333"/>
                <w:kern w:val="0"/>
                <w:sz w:val="20"/>
                <w:szCs w:val="20"/>
              </w:rPr>
            </w:pPr>
            <w:hyperlink r:id="rId551" w:tooltip="ex_33.cpp" w:history="1">
              <w:r w:rsidRPr="00594DA4">
                <w:rPr>
                  <w:rFonts w:ascii="Helvetica" w:eastAsia="宋体" w:hAnsi="Helvetica" w:cs="Helvetica"/>
                  <w:color w:val="4183C4"/>
                  <w:kern w:val="0"/>
                  <w:sz w:val="20"/>
                  <w:szCs w:val="20"/>
                </w:rPr>
                <w:t>ex_33.cpp</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594DA4" w:rsidRPr="00594DA4" w:rsidRDefault="00594DA4" w:rsidP="00594DA4">
            <w:pPr>
              <w:widowControl/>
              <w:spacing w:line="300" w:lineRule="atLeast"/>
              <w:jc w:val="left"/>
              <w:rPr>
                <w:rFonts w:ascii="Helvetica" w:eastAsia="宋体" w:hAnsi="Helvetica" w:cs="Helvetica"/>
                <w:color w:val="888888"/>
                <w:kern w:val="0"/>
                <w:sz w:val="20"/>
                <w:szCs w:val="20"/>
              </w:rPr>
            </w:pPr>
            <w:hyperlink r:id="rId552" w:tooltip="Create ex_33.cpp" w:history="1">
              <w:r w:rsidRPr="00594DA4">
                <w:rPr>
                  <w:rFonts w:ascii="Helvetica" w:eastAsia="宋体" w:hAnsi="Helvetica" w:cs="Helvetica"/>
                  <w:color w:val="888888"/>
                  <w:kern w:val="0"/>
                  <w:sz w:val="20"/>
                  <w:szCs w:val="20"/>
                </w:rPr>
                <w:t>Create ex_33.cpp</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594DA4" w:rsidRPr="00594DA4" w:rsidRDefault="00594DA4" w:rsidP="00594DA4">
            <w:pPr>
              <w:widowControl/>
              <w:spacing w:line="300" w:lineRule="atLeast"/>
              <w:jc w:val="right"/>
              <w:rPr>
                <w:rFonts w:ascii="Helvetica" w:eastAsia="宋体" w:hAnsi="Helvetica" w:cs="Helvetica"/>
                <w:color w:val="888888"/>
                <w:kern w:val="0"/>
                <w:sz w:val="20"/>
                <w:szCs w:val="20"/>
              </w:rPr>
            </w:pPr>
            <w:r w:rsidRPr="00594DA4">
              <w:rPr>
                <w:rFonts w:ascii="Helvetica" w:eastAsia="宋体" w:hAnsi="Helvetica" w:cs="Helvetica"/>
                <w:color w:val="888888"/>
                <w:kern w:val="0"/>
                <w:sz w:val="20"/>
                <w:szCs w:val="20"/>
              </w:rPr>
              <w:t>a month ago</w:t>
            </w:r>
          </w:p>
        </w:tc>
      </w:tr>
    </w:tbl>
    <w:p w:rsidR="00594DA4" w:rsidRDefault="00594DA4" w:rsidP="00B70D7E">
      <w:pPr>
        <w:rPr>
          <w:b/>
          <w:sz w:val="32"/>
          <w:szCs w:val="32"/>
        </w:rPr>
      </w:pPr>
    </w:p>
    <w:p w:rsidR="00F41139" w:rsidRDefault="00F41139" w:rsidP="00B70D7E">
      <w:pPr>
        <w:rPr>
          <w:b/>
          <w:sz w:val="32"/>
          <w:szCs w:val="32"/>
        </w:rPr>
      </w:pPr>
    </w:p>
    <w:p w:rsidR="00F41139" w:rsidRDefault="00F41139" w:rsidP="00B70D7E">
      <w:pPr>
        <w:rPr>
          <w:b/>
          <w:sz w:val="32"/>
          <w:szCs w:val="32"/>
        </w:rPr>
      </w:pPr>
    </w:p>
    <w:p w:rsidR="00F41139" w:rsidRDefault="00F41139" w:rsidP="00B70D7E">
      <w:pPr>
        <w:rPr>
          <w:b/>
          <w:sz w:val="32"/>
          <w:szCs w:val="32"/>
        </w:rPr>
      </w:pPr>
      <w:r>
        <w:rPr>
          <w:rFonts w:hint="eastAsia"/>
          <w:b/>
          <w:sz w:val="32"/>
          <w:szCs w:val="32"/>
        </w:rPr>
        <w:t>Chapter 18</w:t>
      </w:r>
    </w:p>
    <w:tbl>
      <w:tblPr>
        <w:tblW w:w="13770" w:type="dxa"/>
        <w:shd w:val="clear" w:color="auto" w:fill="F8F8F8"/>
        <w:tblCellMar>
          <w:top w:w="15" w:type="dxa"/>
          <w:left w:w="15" w:type="dxa"/>
          <w:bottom w:w="15" w:type="dxa"/>
          <w:right w:w="15" w:type="dxa"/>
        </w:tblCellMar>
        <w:tblLook w:val="04A0" w:firstRow="1" w:lastRow="0" w:firstColumn="1" w:lastColumn="0" w:noHBand="0" w:noVBand="1"/>
      </w:tblPr>
      <w:tblGrid>
        <w:gridCol w:w="255"/>
        <w:gridCol w:w="3668"/>
        <w:gridCol w:w="6003"/>
        <w:gridCol w:w="3844"/>
      </w:tblGrid>
      <w:tr w:rsidR="00F41139" w:rsidTr="00F41139">
        <w:trPr>
          <w:gridAfter w:val="1"/>
        </w:trPr>
        <w:tc>
          <w:tcPr>
            <w:tcW w:w="0" w:type="auto"/>
            <w:tcBorders>
              <w:top w:val="nil"/>
            </w:tcBorders>
            <w:shd w:val="clear" w:color="auto" w:fill="F8F8F8"/>
            <w:tcMar>
              <w:top w:w="90" w:type="dxa"/>
              <w:left w:w="45" w:type="dxa"/>
              <w:bottom w:w="90" w:type="dxa"/>
              <w:right w:w="45" w:type="dxa"/>
            </w:tcMar>
            <w:vAlign w:val="center"/>
            <w:hideMark/>
          </w:tcPr>
          <w:p w:rsidR="00F41139" w:rsidRDefault="00F41139">
            <w:pPr>
              <w:widowControl/>
              <w:spacing w:line="300" w:lineRule="atLeast"/>
              <w:jc w:val="left"/>
            </w:pPr>
            <w:hyperlink r:id="rId553" w:tooltip="Go to parent directory" w:history="1">
              <w:r>
                <w:rPr>
                  <w:b/>
                  <w:bCs/>
                  <w:color w:val="4183C4"/>
                </w:rPr>
                <w:br/>
              </w:r>
              <w:r>
                <w:rPr>
                  <w:rStyle w:val="a5"/>
                  <w:b/>
                  <w:bCs/>
                  <w:color w:val="4183C4"/>
                </w:rPr>
                <w:t>..</w:t>
              </w:r>
            </w:hyperlink>
          </w:p>
        </w:tc>
        <w:tc>
          <w:tcPr>
            <w:tcW w:w="0" w:type="auto"/>
            <w:tcBorders>
              <w:top w:val="nil"/>
            </w:tcBorders>
            <w:shd w:val="clear" w:color="auto" w:fill="F8F8F8"/>
            <w:tcMar>
              <w:top w:w="90" w:type="dxa"/>
              <w:left w:w="45" w:type="dxa"/>
              <w:bottom w:w="90" w:type="dxa"/>
              <w:right w:w="45" w:type="dxa"/>
            </w:tcMar>
            <w:vAlign w:val="center"/>
            <w:hideMark/>
          </w:tcPr>
          <w:p w:rsidR="00F41139" w:rsidRDefault="00F41139">
            <w:pPr>
              <w:spacing w:line="300" w:lineRule="atLeast"/>
            </w:pPr>
          </w:p>
        </w:tc>
        <w:tc>
          <w:tcPr>
            <w:tcW w:w="0" w:type="auto"/>
            <w:tcBorders>
              <w:top w:val="nil"/>
            </w:tcBorders>
            <w:shd w:val="clear" w:color="auto" w:fill="F8F8F8"/>
            <w:tcMar>
              <w:top w:w="90" w:type="dxa"/>
              <w:left w:w="45" w:type="dxa"/>
              <w:bottom w:w="90" w:type="dxa"/>
              <w:right w:w="45" w:type="dxa"/>
            </w:tcMar>
            <w:vAlign w:val="center"/>
            <w:hideMark/>
          </w:tcPr>
          <w:p w:rsidR="00F41139" w:rsidRDefault="00F41139">
            <w:pPr>
              <w:spacing w:line="300" w:lineRule="atLeast"/>
              <w:rPr>
                <w:rFonts w:ascii="Times New Roman" w:eastAsia="Times New Roman" w:hAnsi="Times New Roman" w:cs="Times New Roman"/>
                <w:sz w:val="20"/>
                <w:szCs w:val="20"/>
              </w:rPr>
            </w:pPr>
          </w:p>
        </w:tc>
      </w:tr>
      <w:tr w:rsidR="00F41139" w:rsidTr="00F41139">
        <w:tc>
          <w:tcPr>
            <w:tcW w:w="255" w:type="dxa"/>
            <w:tcBorders>
              <w:top w:val="single" w:sz="6" w:space="0" w:color="EEEEEE"/>
            </w:tcBorders>
            <w:shd w:val="clear" w:color="auto" w:fill="F8F8F8"/>
            <w:tcMar>
              <w:top w:w="90" w:type="dxa"/>
              <w:left w:w="150" w:type="dxa"/>
              <w:bottom w:w="90" w:type="dxa"/>
              <w:right w:w="30" w:type="dxa"/>
            </w:tcMar>
            <w:vAlign w:val="center"/>
            <w:hideMark/>
          </w:tcPr>
          <w:p w:rsidR="00F41139" w:rsidRDefault="00F41139">
            <w:pPr>
              <w:spacing w:line="300" w:lineRule="atLeast"/>
              <w:rPr>
                <w:rFonts w:ascii="Times New Roman" w:eastAsia="Times New Roman" w:hAnsi="Times New Roman" w:cs="Times New Roman"/>
                <w:sz w:val="20"/>
                <w:szCs w:val="20"/>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F41139" w:rsidRDefault="00F41139">
            <w:pPr>
              <w:spacing w:line="300" w:lineRule="atLeast"/>
              <w:rPr>
                <w:rFonts w:ascii="宋体" w:eastAsia="宋体" w:hAnsi="宋体" w:cs="宋体"/>
                <w:sz w:val="24"/>
                <w:szCs w:val="24"/>
              </w:rPr>
            </w:pPr>
            <w:hyperlink r:id="rId554" w:tooltip="ex18.1.2.3" w:history="1">
              <w:r>
                <w:rPr>
                  <w:rStyle w:val="a5"/>
                  <w:color w:val="4183C4"/>
                </w:rPr>
                <w:t>ex18.1.2.3</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F41139" w:rsidRDefault="00F41139">
            <w:pPr>
              <w:spacing w:line="300" w:lineRule="atLeast"/>
              <w:rPr>
                <w:color w:val="888888"/>
              </w:rPr>
            </w:pPr>
            <w:hyperlink r:id="rId555" w:tooltip="Update ex18.1.2.3.cpp" w:history="1">
              <w:r>
                <w:rPr>
                  <w:rStyle w:val="a5"/>
                  <w:color w:val="888888"/>
                </w:rPr>
                <w:t>Update ex18.1.2.3.cpp</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F41139" w:rsidRDefault="00F41139">
            <w:pPr>
              <w:spacing w:line="300" w:lineRule="atLeast"/>
              <w:jc w:val="right"/>
              <w:rPr>
                <w:color w:val="888888"/>
              </w:rPr>
            </w:pPr>
            <w:r>
              <w:rPr>
                <w:rStyle w:val="css-truncate"/>
                <w:color w:val="888888"/>
              </w:rPr>
              <w:t>29 days ago</w:t>
            </w:r>
          </w:p>
        </w:tc>
      </w:tr>
      <w:tr w:rsidR="00F41139" w:rsidTr="00F41139">
        <w:tc>
          <w:tcPr>
            <w:tcW w:w="255" w:type="dxa"/>
            <w:tcBorders>
              <w:top w:val="single" w:sz="6" w:space="0" w:color="EEEEEE"/>
            </w:tcBorders>
            <w:shd w:val="clear" w:color="auto" w:fill="F8F8F8"/>
            <w:tcMar>
              <w:top w:w="90" w:type="dxa"/>
              <w:left w:w="150" w:type="dxa"/>
              <w:bottom w:w="90" w:type="dxa"/>
              <w:right w:w="30" w:type="dxa"/>
            </w:tcMar>
            <w:vAlign w:val="center"/>
            <w:hideMark/>
          </w:tcPr>
          <w:p w:rsidR="00F41139" w:rsidRDefault="00F41139">
            <w:pPr>
              <w:spacing w:line="300" w:lineRule="atLeast"/>
              <w:jc w:val="right"/>
              <w:rPr>
                <w:color w:val="888888"/>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F41139" w:rsidRDefault="00F41139">
            <w:pPr>
              <w:spacing w:line="300" w:lineRule="atLeast"/>
              <w:rPr>
                <w:rFonts w:ascii="宋体" w:eastAsia="宋体" w:hAnsi="宋体" w:cs="宋体"/>
                <w:sz w:val="24"/>
                <w:szCs w:val="24"/>
              </w:rPr>
            </w:pPr>
            <w:hyperlink r:id="rId556" w:tooltip="ex18.12.13.14" w:history="1">
              <w:r>
                <w:rPr>
                  <w:rStyle w:val="a5"/>
                  <w:color w:val="4183C4"/>
                </w:rPr>
                <w:t>ex18.12.13.14</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F41139" w:rsidRDefault="00F41139">
            <w:pPr>
              <w:spacing w:line="300" w:lineRule="atLeast"/>
              <w:rPr>
                <w:color w:val="888888"/>
              </w:rPr>
            </w:pPr>
            <w:hyperlink r:id="rId557" w:tooltip="ex18.12.13.14" w:history="1">
              <w:r>
                <w:rPr>
                  <w:rStyle w:val="a5"/>
                  <w:color w:val="888888"/>
                </w:rPr>
                <w:t>ex18.12.13.14</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F41139" w:rsidRDefault="00F41139">
            <w:pPr>
              <w:spacing w:line="300" w:lineRule="atLeast"/>
              <w:jc w:val="right"/>
              <w:rPr>
                <w:color w:val="888888"/>
              </w:rPr>
            </w:pPr>
            <w:r>
              <w:rPr>
                <w:rStyle w:val="css-truncate"/>
                <w:color w:val="888888"/>
              </w:rPr>
              <w:t>6 months ago</w:t>
            </w:r>
          </w:p>
        </w:tc>
      </w:tr>
      <w:tr w:rsidR="00F41139" w:rsidTr="00F41139">
        <w:tc>
          <w:tcPr>
            <w:tcW w:w="255" w:type="dxa"/>
            <w:tcBorders>
              <w:top w:val="single" w:sz="6" w:space="0" w:color="EEEEEE"/>
            </w:tcBorders>
            <w:shd w:val="clear" w:color="auto" w:fill="F8F8F8"/>
            <w:tcMar>
              <w:top w:w="90" w:type="dxa"/>
              <w:left w:w="150" w:type="dxa"/>
              <w:bottom w:w="90" w:type="dxa"/>
              <w:right w:w="30" w:type="dxa"/>
            </w:tcMar>
            <w:vAlign w:val="center"/>
            <w:hideMark/>
          </w:tcPr>
          <w:p w:rsidR="00F41139" w:rsidRDefault="00F41139">
            <w:pPr>
              <w:spacing w:line="300" w:lineRule="atLeast"/>
              <w:jc w:val="right"/>
              <w:rPr>
                <w:color w:val="888888"/>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F41139" w:rsidRDefault="00F41139">
            <w:pPr>
              <w:spacing w:line="300" w:lineRule="atLeast"/>
              <w:rPr>
                <w:rFonts w:ascii="宋体" w:eastAsia="宋体" w:hAnsi="宋体" w:cs="宋体"/>
                <w:sz w:val="24"/>
                <w:szCs w:val="24"/>
              </w:rPr>
            </w:pPr>
            <w:hyperlink r:id="rId558" w:tooltip="ex18.15.16.17" w:history="1">
              <w:r>
                <w:rPr>
                  <w:rStyle w:val="a5"/>
                  <w:color w:val="4183C4"/>
                </w:rPr>
                <w:t>ex18.15.16.17</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F41139" w:rsidRDefault="00F41139">
            <w:pPr>
              <w:spacing w:line="300" w:lineRule="atLeast"/>
              <w:rPr>
                <w:color w:val="888888"/>
              </w:rPr>
            </w:pPr>
            <w:hyperlink r:id="rId559" w:tooltip="ex18.15.16.17" w:history="1">
              <w:r>
                <w:rPr>
                  <w:rStyle w:val="a5"/>
                  <w:color w:val="888888"/>
                </w:rPr>
                <w:t>ex18.15.16.17</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F41139" w:rsidRDefault="00F41139">
            <w:pPr>
              <w:spacing w:line="300" w:lineRule="atLeast"/>
              <w:jc w:val="right"/>
              <w:rPr>
                <w:color w:val="888888"/>
              </w:rPr>
            </w:pPr>
            <w:r>
              <w:rPr>
                <w:rStyle w:val="css-truncate"/>
                <w:color w:val="888888"/>
              </w:rPr>
              <w:t>6 months ago</w:t>
            </w:r>
          </w:p>
        </w:tc>
      </w:tr>
      <w:tr w:rsidR="00F41139" w:rsidTr="00F41139">
        <w:tc>
          <w:tcPr>
            <w:tcW w:w="255" w:type="dxa"/>
            <w:tcBorders>
              <w:top w:val="single" w:sz="6" w:space="0" w:color="EEEEEE"/>
            </w:tcBorders>
            <w:shd w:val="clear" w:color="auto" w:fill="F8F8F8"/>
            <w:tcMar>
              <w:top w:w="90" w:type="dxa"/>
              <w:left w:w="150" w:type="dxa"/>
              <w:bottom w:w="90" w:type="dxa"/>
              <w:right w:w="30" w:type="dxa"/>
            </w:tcMar>
            <w:vAlign w:val="center"/>
            <w:hideMark/>
          </w:tcPr>
          <w:p w:rsidR="00F41139" w:rsidRDefault="00F41139">
            <w:pPr>
              <w:spacing w:line="300" w:lineRule="atLeast"/>
              <w:jc w:val="right"/>
              <w:rPr>
                <w:color w:val="888888"/>
              </w:rPr>
            </w:pPr>
          </w:p>
        </w:tc>
        <w:tc>
          <w:tcPr>
            <w:tcW w:w="0" w:type="auto"/>
            <w:tcBorders>
              <w:top w:val="single" w:sz="6" w:space="0" w:color="EEEEEE"/>
            </w:tcBorders>
            <w:shd w:val="clear" w:color="auto" w:fill="F8F8F8"/>
            <w:tcMar>
              <w:top w:w="90" w:type="dxa"/>
              <w:left w:w="45" w:type="dxa"/>
              <w:bottom w:w="90" w:type="dxa"/>
              <w:right w:w="45" w:type="dxa"/>
            </w:tcMar>
            <w:vAlign w:val="center"/>
            <w:hideMark/>
          </w:tcPr>
          <w:p w:rsidR="00F41139" w:rsidRDefault="00F41139">
            <w:pPr>
              <w:spacing w:line="300" w:lineRule="atLeast"/>
              <w:rPr>
                <w:rFonts w:ascii="宋体" w:eastAsia="宋体" w:hAnsi="宋体" w:cs="宋体"/>
                <w:sz w:val="24"/>
                <w:szCs w:val="24"/>
              </w:rPr>
            </w:pPr>
            <w:hyperlink r:id="rId560" w:tooltip="README.md" w:history="1">
              <w:r>
                <w:rPr>
                  <w:rStyle w:val="a5"/>
                  <w:color w:val="4183C4"/>
                </w:rPr>
                <w:t>README.md</w:t>
              </w:r>
            </w:hyperlink>
          </w:p>
        </w:tc>
        <w:tc>
          <w:tcPr>
            <w:tcW w:w="0" w:type="auto"/>
            <w:tcBorders>
              <w:top w:val="single" w:sz="6" w:space="0" w:color="EEEEEE"/>
            </w:tcBorders>
            <w:shd w:val="clear" w:color="auto" w:fill="F8F8F8"/>
            <w:tcMar>
              <w:top w:w="90" w:type="dxa"/>
              <w:left w:w="150" w:type="dxa"/>
              <w:bottom w:w="90" w:type="dxa"/>
              <w:right w:w="45" w:type="dxa"/>
            </w:tcMar>
            <w:vAlign w:val="center"/>
            <w:hideMark/>
          </w:tcPr>
          <w:p w:rsidR="00F41139" w:rsidRDefault="00F41139">
            <w:pPr>
              <w:spacing w:line="300" w:lineRule="atLeast"/>
              <w:rPr>
                <w:color w:val="888888"/>
              </w:rPr>
            </w:pPr>
            <w:hyperlink r:id="rId561" w:tooltip="Add Exercise 18.2&#10;&#10;Add the answer of exercise 18.2" w:history="1">
              <w:r>
                <w:rPr>
                  <w:rStyle w:val="a5"/>
                  <w:color w:val="888888"/>
                </w:rPr>
                <w:t>Add Exercise 18.2</w:t>
              </w:r>
            </w:hyperlink>
          </w:p>
        </w:tc>
        <w:tc>
          <w:tcPr>
            <w:tcW w:w="0" w:type="auto"/>
            <w:tcBorders>
              <w:top w:val="single" w:sz="6" w:space="0" w:color="EEEEEE"/>
            </w:tcBorders>
            <w:shd w:val="clear" w:color="auto" w:fill="F8F8F8"/>
            <w:noWrap/>
            <w:tcMar>
              <w:top w:w="90" w:type="dxa"/>
              <w:left w:w="45" w:type="dxa"/>
              <w:bottom w:w="90" w:type="dxa"/>
              <w:right w:w="150" w:type="dxa"/>
            </w:tcMar>
            <w:vAlign w:val="center"/>
            <w:hideMark/>
          </w:tcPr>
          <w:p w:rsidR="00F41139" w:rsidRDefault="00F41139">
            <w:pPr>
              <w:spacing w:line="300" w:lineRule="atLeast"/>
              <w:jc w:val="right"/>
              <w:rPr>
                <w:color w:val="888888"/>
              </w:rPr>
            </w:pPr>
            <w:r>
              <w:rPr>
                <w:rStyle w:val="css-truncate"/>
                <w:color w:val="888888"/>
              </w:rPr>
              <w:t>2 months ago</w:t>
            </w:r>
          </w:p>
        </w:tc>
      </w:tr>
    </w:tbl>
    <w:p w:rsidR="00F41139" w:rsidRDefault="00F41139" w:rsidP="00F41139">
      <w:pPr>
        <w:pStyle w:val="3"/>
        <w:pBdr>
          <w:top w:val="single" w:sz="6" w:space="7" w:color="D8D8D8"/>
          <w:left w:val="single" w:sz="6" w:space="8" w:color="D8D8D8"/>
          <w:right w:val="single" w:sz="6" w:space="8" w:color="D8D8D8"/>
        </w:pBdr>
        <w:shd w:val="clear" w:color="auto" w:fill="F5F5F5"/>
        <w:spacing w:before="0" w:after="0" w:line="255"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README.md</w:t>
      </w:r>
    </w:p>
    <w:p w:rsidR="00F41139" w:rsidRDefault="00F41139" w:rsidP="00F41139">
      <w:pPr>
        <w:pStyle w:val="2"/>
        <w:pBdr>
          <w:bottom w:val="single" w:sz="6" w:space="4" w:color="EEEEEE"/>
        </w:pBdr>
        <w:shd w:val="clear" w:color="auto" w:fill="FFFFFF"/>
        <w:spacing w:after="240" w:afterAutospacing="0"/>
        <w:rPr>
          <w:rFonts w:ascii="Helvetica" w:hAnsi="Helvetica" w:cs="Helvetica"/>
          <w:color w:val="333333"/>
          <w:sz w:val="35"/>
          <w:szCs w:val="35"/>
        </w:rPr>
      </w:pPr>
      <w:r>
        <w:rPr>
          <w:rFonts w:ascii="Helvetica" w:hAnsi="Helvetica" w:cs="Helvetica"/>
          <w:color w:val="333333"/>
          <w:sz w:val="35"/>
          <w:szCs w:val="35"/>
        </w:rPr>
        <w:t>Exercise 18.1</w:t>
      </w:r>
    </w:p>
    <w:p w:rsidR="00F41139" w:rsidRDefault="00F41139" w:rsidP="00F41139">
      <w:pPr>
        <w:pStyle w:val="a3"/>
        <w:shd w:val="clear" w:color="auto" w:fill="FFFFFF"/>
        <w:spacing w:before="0" w:beforeAutospacing="0" w:after="240" w:afterAutospacing="0" w:line="273" w:lineRule="atLeast"/>
        <w:rPr>
          <w:rFonts w:ascii="Helvetica" w:hAnsi="Helvetica" w:cs="Helvetica"/>
          <w:color w:val="777777"/>
          <w:sz w:val="20"/>
          <w:szCs w:val="20"/>
        </w:rPr>
      </w:pPr>
      <w:r>
        <w:rPr>
          <w:rFonts w:ascii="Helvetica" w:hAnsi="Helvetica" w:cs="Helvetica"/>
          <w:color w:val="777777"/>
          <w:sz w:val="20"/>
          <w:szCs w:val="20"/>
        </w:rPr>
        <w:t>What is the type of the exception object in the following throws?</w:t>
      </w:r>
    </w:p>
    <w:p w:rsidR="00F41139" w:rsidRDefault="00F41139" w:rsidP="00F41139">
      <w:pPr>
        <w:pStyle w:val="a3"/>
        <w:shd w:val="clear" w:color="auto" w:fill="FFFFFF"/>
        <w:spacing w:before="0" w:beforeAutospacing="0" w:after="0" w:afterAutospacing="0" w:line="273" w:lineRule="atLeast"/>
        <w:rPr>
          <w:rFonts w:ascii="Helvetica" w:hAnsi="Helvetica" w:cs="Helvetica"/>
          <w:color w:val="777777"/>
          <w:sz w:val="20"/>
          <w:szCs w:val="20"/>
        </w:rPr>
      </w:pPr>
      <w:r>
        <w:rPr>
          <w:rStyle w:val="a4"/>
          <w:rFonts w:ascii="Helvetica" w:hAnsi="Helvetica" w:cs="Helvetica"/>
          <w:color w:val="777777"/>
          <w:sz w:val="20"/>
          <w:szCs w:val="20"/>
        </w:rPr>
        <w:t>(a)</w:t>
      </w:r>
      <w:r>
        <w:rPr>
          <w:rStyle w:val="HTML0"/>
          <w:rFonts w:ascii="Consolas" w:hAnsi="Consolas" w:cs="Consolas"/>
          <w:color w:val="777777"/>
          <w:sz w:val="21"/>
          <w:szCs w:val="21"/>
        </w:rPr>
        <w:t>range_error r("error");</w:t>
      </w:r>
      <w:r>
        <w:rPr>
          <w:rStyle w:val="apple-converted-space"/>
          <w:rFonts w:ascii="Helvetica" w:hAnsi="Helvetica" w:cs="Helvetica"/>
          <w:color w:val="777777"/>
          <w:sz w:val="20"/>
          <w:szCs w:val="20"/>
        </w:rPr>
        <w:t> </w:t>
      </w:r>
      <w:r>
        <w:rPr>
          <w:rStyle w:val="HTML0"/>
          <w:rFonts w:ascii="Consolas" w:hAnsi="Consolas" w:cs="Consolas"/>
          <w:color w:val="777777"/>
          <w:sz w:val="21"/>
          <w:szCs w:val="21"/>
        </w:rPr>
        <w:t>throw r</w:t>
      </w:r>
      <w:r>
        <w:rPr>
          <w:rFonts w:ascii="Helvetica" w:hAnsi="Helvetica" w:cs="Helvetica"/>
          <w:color w:val="777777"/>
          <w:sz w:val="20"/>
          <w:szCs w:val="20"/>
        </w:rPr>
        <w:t>;</w:t>
      </w:r>
      <w:r>
        <w:rPr>
          <w:rStyle w:val="apple-converted-space"/>
          <w:rFonts w:ascii="Helvetica" w:hAnsi="Helvetica" w:cs="Helvetica"/>
          <w:color w:val="777777"/>
          <w:sz w:val="20"/>
          <w:szCs w:val="20"/>
        </w:rPr>
        <w:t> </w:t>
      </w:r>
      <w:r>
        <w:rPr>
          <w:rStyle w:val="a4"/>
          <w:rFonts w:ascii="Helvetica" w:hAnsi="Helvetica" w:cs="Helvetica"/>
          <w:color w:val="777777"/>
          <w:sz w:val="20"/>
          <w:szCs w:val="20"/>
        </w:rPr>
        <w:t>(b)</w:t>
      </w:r>
      <w:r>
        <w:rPr>
          <w:rStyle w:val="HTML0"/>
          <w:rFonts w:ascii="Consolas" w:hAnsi="Consolas" w:cs="Consolas"/>
          <w:color w:val="777777"/>
          <w:sz w:val="21"/>
          <w:szCs w:val="21"/>
        </w:rPr>
        <w:t>exception *p = &amp;r;</w:t>
      </w:r>
      <w:r>
        <w:rPr>
          <w:rStyle w:val="apple-converted-space"/>
          <w:rFonts w:ascii="Helvetica" w:hAnsi="Helvetica" w:cs="Helvetica"/>
          <w:color w:val="777777"/>
          <w:sz w:val="20"/>
          <w:szCs w:val="20"/>
        </w:rPr>
        <w:t> </w:t>
      </w:r>
      <w:r>
        <w:rPr>
          <w:rStyle w:val="HTML0"/>
          <w:rFonts w:ascii="Consolas" w:hAnsi="Consolas" w:cs="Consolas"/>
          <w:color w:val="777777"/>
          <w:sz w:val="21"/>
          <w:szCs w:val="21"/>
        </w:rPr>
        <w:t>throw *P;</w:t>
      </w:r>
    </w:p>
    <w:p w:rsidR="00F41139" w:rsidRDefault="00F41139" w:rsidP="00F41139">
      <w:pPr>
        <w:pStyle w:val="a3"/>
        <w:shd w:val="clear" w:color="auto" w:fill="FFFFFF"/>
        <w:spacing w:before="0" w:beforeAutospacing="0" w:after="0" w:afterAutospacing="0" w:line="273" w:lineRule="atLeast"/>
        <w:rPr>
          <w:rFonts w:ascii="Helvetica" w:hAnsi="Helvetica" w:cs="Helvetica"/>
          <w:color w:val="777777"/>
          <w:sz w:val="20"/>
          <w:szCs w:val="20"/>
        </w:rPr>
      </w:pPr>
      <w:r>
        <w:rPr>
          <w:rFonts w:ascii="Helvetica" w:hAnsi="Helvetica" w:cs="Helvetica"/>
          <w:color w:val="777777"/>
          <w:sz w:val="20"/>
          <w:szCs w:val="20"/>
        </w:rPr>
        <w:t>What would happen if the</w:t>
      </w:r>
      <w:r>
        <w:rPr>
          <w:rStyle w:val="apple-converted-space"/>
          <w:rFonts w:ascii="Helvetica" w:hAnsi="Helvetica" w:cs="Helvetica"/>
          <w:color w:val="777777"/>
          <w:sz w:val="20"/>
          <w:szCs w:val="20"/>
        </w:rPr>
        <w:t> </w:t>
      </w:r>
      <w:r>
        <w:rPr>
          <w:rStyle w:val="HTML0"/>
          <w:rFonts w:ascii="Consolas" w:hAnsi="Consolas" w:cs="Consolas"/>
          <w:color w:val="777777"/>
          <w:sz w:val="21"/>
          <w:szCs w:val="21"/>
        </w:rPr>
        <w:t>throw</w:t>
      </w:r>
      <w:r>
        <w:rPr>
          <w:rStyle w:val="apple-converted-space"/>
          <w:rFonts w:ascii="Helvetica" w:hAnsi="Helvetica" w:cs="Helvetica"/>
          <w:color w:val="777777"/>
          <w:sz w:val="20"/>
          <w:szCs w:val="20"/>
        </w:rPr>
        <w:t> </w:t>
      </w:r>
      <w:r>
        <w:rPr>
          <w:rFonts w:ascii="Helvetica" w:hAnsi="Helvetica" w:cs="Helvetica"/>
          <w:color w:val="777777"/>
          <w:sz w:val="20"/>
          <w:szCs w:val="20"/>
        </w:rPr>
        <w:t>in</w:t>
      </w:r>
      <w:r>
        <w:rPr>
          <w:rStyle w:val="apple-converted-space"/>
          <w:rFonts w:ascii="Helvetica" w:hAnsi="Helvetica" w:cs="Helvetica"/>
          <w:color w:val="777777"/>
          <w:sz w:val="20"/>
          <w:szCs w:val="20"/>
        </w:rPr>
        <w:t> </w:t>
      </w:r>
      <w:r>
        <w:rPr>
          <w:rStyle w:val="a4"/>
          <w:rFonts w:ascii="Helvetica" w:hAnsi="Helvetica" w:cs="Helvetica"/>
          <w:color w:val="777777"/>
          <w:sz w:val="20"/>
          <w:szCs w:val="20"/>
        </w:rPr>
        <w:t>(b)</w:t>
      </w:r>
      <w:r>
        <w:rPr>
          <w:rStyle w:val="apple-converted-space"/>
          <w:rFonts w:ascii="Helvetica" w:hAnsi="Helvetica" w:cs="Helvetica"/>
          <w:color w:val="777777"/>
          <w:sz w:val="20"/>
          <w:szCs w:val="20"/>
        </w:rPr>
        <w:t> </w:t>
      </w:r>
      <w:r>
        <w:rPr>
          <w:rFonts w:ascii="Helvetica" w:hAnsi="Helvetica" w:cs="Helvetica"/>
          <w:color w:val="777777"/>
          <w:sz w:val="20"/>
          <w:szCs w:val="20"/>
        </w:rPr>
        <w:t>were written as</w:t>
      </w:r>
      <w:r>
        <w:rPr>
          <w:rStyle w:val="apple-converted-space"/>
          <w:rFonts w:ascii="Helvetica" w:hAnsi="Helvetica" w:cs="Helvetica"/>
          <w:color w:val="777777"/>
          <w:sz w:val="20"/>
          <w:szCs w:val="20"/>
        </w:rPr>
        <w:t> </w:t>
      </w:r>
      <w:r>
        <w:rPr>
          <w:rStyle w:val="HTML0"/>
          <w:rFonts w:ascii="Consolas" w:hAnsi="Consolas" w:cs="Consolas"/>
          <w:color w:val="777777"/>
          <w:sz w:val="21"/>
          <w:szCs w:val="21"/>
        </w:rPr>
        <w:t>throw p</w:t>
      </w:r>
      <w:r>
        <w:rPr>
          <w:rFonts w:ascii="Helvetica" w:hAnsi="Helvetica" w:cs="Helvetica"/>
          <w:color w:val="777777"/>
          <w:sz w:val="20"/>
          <w:szCs w:val="20"/>
        </w:rPr>
        <w:t>?</w:t>
      </w:r>
    </w:p>
    <w:p w:rsidR="00F41139" w:rsidRDefault="00F41139" w:rsidP="00F41139">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The type of the exception object in (a) is range_error which is used to report range errors in internal computations.</w:t>
      </w:r>
    </w:p>
    <w:p w:rsidR="00F41139" w:rsidRDefault="00F41139" w:rsidP="00F41139">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The type of the exception object in (b) is exception.</w:t>
      </w:r>
    </w:p>
    <w:p w:rsidR="00F41139" w:rsidRDefault="00F41139" w:rsidP="00F41139">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If the "throw" in (b) were written as "throw p", there will be a runtime error.</w:t>
      </w:r>
    </w:p>
    <w:p w:rsidR="00F41139" w:rsidRDefault="00F41139" w:rsidP="00F41139">
      <w:pPr>
        <w:pStyle w:val="2"/>
        <w:pBdr>
          <w:bottom w:val="single" w:sz="6" w:space="4" w:color="EEEEEE"/>
        </w:pBdr>
        <w:shd w:val="clear" w:color="auto" w:fill="FFFFFF"/>
        <w:spacing w:before="240" w:beforeAutospacing="0" w:after="240" w:afterAutospacing="0"/>
        <w:rPr>
          <w:rFonts w:ascii="Helvetica" w:hAnsi="Helvetica" w:cs="Helvetica"/>
          <w:color w:val="333333"/>
          <w:sz w:val="35"/>
          <w:szCs w:val="35"/>
        </w:rPr>
      </w:pPr>
      <w:r>
        <w:rPr>
          <w:rFonts w:ascii="Helvetica" w:hAnsi="Helvetica" w:cs="Helvetica"/>
          <w:color w:val="333333"/>
          <w:sz w:val="35"/>
          <w:szCs w:val="35"/>
        </w:rPr>
        <w:t>Exercise 18.2</w:t>
      </w:r>
    </w:p>
    <w:p w:rsidR="00F41139" w:rsidRDefault="00F41139" w:rsidP="00F41139">
      <w:pPr>
        <w:pStyle w:val="a3"/>
        <w:shd w:val="clear" w:color="auto" w:fill="FFFFFF"/>
        <w:spacing w:before="0" w:beforeAutospacing="0" w:after="0" w:afterAutospacing="0" w:line="273" w:lineRule="atLeast"/>
        <w:rPr>
          <w:rFonts w:ascii="Helvetica" w:hAnsi="Helvetica" w:cs="Helvetica"/>
          <w:color w:val="777777"/>
          <w:sz w:val="20"/>
          <w:szCs w:val="20"/>
        </w:rPr>
      </w:pPr>
      <w:r>
        <w:rPr>
          <w:rFonts w:ascii="Helvetica" w:hAnsi="Helvetica" w:cs="Helvetica"/>
          <w:color w:val="777777"/>
          <w:sz w:val="20"/>
          <w:szCs w:val="20"/>
        </w:rPr>
        <w:t>Explain what happens if an exception occurs at the indicated point:</w:t>
      </w:r>
    </w:p>
    <w:p w:rsidR="00F41139" w:rsidRDefault="00F41139" w:rsidP="00F41139">
      <w:pPr>
        <w:pStyle w:val="HTML"/>
        <w:shd w:val="clear" w:color="auto" w:fill="F7F7F7"/>
        <w:rPr>
          <w:rFonts w:ascii="Consolas" w:hAnsi="Consolas" w:cs="Consolas"/>
          <w:color w:val="333333"/>
          <w:sz w:val="21"/>
          <w:szCs w:val="21"/>
        </w:rPr>
      </w:pPr>
      <w:r>
        <w:rPr>
          <w:rStyle w:val="pl-k"/>
          <w:rFonts w:ascii="Consolas" w:hAnsi="Consolas" w:cs="Consolas"/>
          <w:color w:val="A71D5D"/>
          <w:sz w:val="21"/>
          <w:szCs w:val="21"/>
        </w:rPr>
        <w:t>void</w:t>
      </w:r>
      <w:r>
        <w:rPr>
          <w:rFonts w:ascii="Consolas" w:hAnsi="Consolas" w:cs="Consolas"/>
          <w:color w:val="333333"/>
          <w:sz w:val="21"/>
          <w:szCs w:val="21"/>
        </w:rPr>
        <w:t xml:space="preserve"> </w:t>
      </w:r>
      <w:r>
        <w:rPr>
          <w:rStyle w:val="pl-en"/>
          <w:rFonts w:ascii="Consolas" w:hAnsi="Consolas" w:cs="Consolas"/>
          <w:color w:val="795DA3"/>
          <w:sz w:val="21"/>
          <w:szCs w:val="21"/>
        </w:rPr>
        <w:t>exercise</w:t>
      </w:r>
      <w:r>
        <w:rPr>
          <w:rFonts w:ascii="Consolas" w:hAnsi="Consolas" w:cs="Consolas"/>
          <w:color w:val="333333"/>
          <w:sz w:val="21"/>
          <w:szCs w:val="21"/>
        </w:rPr>
        <w:t>(</w:t>
      </w:r>
      <w:r>
        <w:rPr>
          <w:rStyle w:val="pl-k"/>
          <w:rFonts w:ascii="Consolas" w:hAnsi="Consolas" w:cs="Consolas"/>
          <w:color w:val="A71D5D"/>
          <w:sz w:val="21"/>
          <w:szCs w:val="21"/>
        </w:rPr>
        <w:t>int</w:t>
      </w:r>
      <w:r>
        <w:rPr>
          <w:rFonts w:ascii="Consolas" w:hAnsi="Consolas" w:cs="Consolas"/>
          <w:color w:val="333333"/>
          <w:sz w:val="21"/>
          <w:szCs w:val="21"/>
        </w:rPr>
        <w:t xml:space="preserve"> *b, </w:t>
      </w:r>
      <w:r>
        <w:rPr>
          <w:rStyle w:val="pl-k"/>
          <w:rFonts w:ascii="Consolas" w:hAnsi="Consolas" w:cs="Consolas"/>
          <w:color w:val="A71D5D"/>
          <w:sz w:val="21"/>
          <w:szCs w:val="21"/>
        </w:rPr>
        <w:t>int</w:t>
      </w:r>
      <w:r>
        <w:rPr>
          <w:rFonts w:ascii="Consolas" w:hAnsi="Consolas" w:cs="Consolas"/>
          <w:color w:val="333333"/>
          <w:sz w:val="21"/>
          <w:szCs w:val="21"/>
        </w:rPr>
        <w:t xml:space="preserve"> *e)</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vector&lt;</w:t>
      </w:r>
      <w:r>
        <w:rPr>
          <w:rStyle w:val="pl-k"/>
          <w:rFonts w:ascii="Consolas" w:hAnsi="Consolas" w:cs="Consolas"/>
          <w:color w:val="A71D5D"/>
          <w:sz w:val="21"/>
          <w:szCs w:val="21"/>
        </w:rPr>
        <w:t>int</w:t>
      </w:r>
      <w:r>
        <w:rPr>
          <w:rFonts w:ascii="Consolas" w:hAnsi="Consolas" w:cs="Consolas"/>
          <w:color w:val="333333"/>
          <w:sz w:val="21"/>
          <w:szCs w:val="21"/>
        </w:rPr>
        <w:t xml:space="preserve">&gt; </w:t>
      </w:r>
      <w:r>
        <w:rPr>
          <w:rStyle w:val="pl-c1"/>
          <w:rFonts w:ascii="Consolas" w:hAnsi="Consolas" w:cs="Consolas"/>
          <w:color w:val="0086B3"/>
          <w:sz w:val="21"/>
          <w:szCs w:val="21"/>
        </w:rPr>
        <w:t>v</w:t>
      </w:r>
      <w:r>
        <w:rPr>
          <w:rFonts w:ascii="Consolas" w:hAnsi="Consolas" w:cs="Consolas"/>
          <w:color w:val="333333"/>
          <w:sz w:val="21"/>
          <w:szCs w:val="21"/>
        </w:rPr>
        <w:t>(b,e);</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 xml:space="preserve"> *p = </w:t>
      </w:r>
      <w:r>
        <w:rPr>
          <w:rStyle w:val="pl-k"/>
          <w:rFonts w:ascii="Consolas" w:hAnsi="Consolas" w:cs="Consolas"/>
          <w:color w:val="A71D5D"/>
          <w:sz w:val="21"/>
          <w:szCs w:val="21"/>
        </w:rPr>
        <w:t>new</w:t>
      </w:r>
      <w:r>
        <w:rPr>
          <w:rFonts w:ascii="Consolas" w:hAnsi="Consolas" w:cs="Consolas"/>
          <w:color w:val="333333"/>
          <w:sz w:val="21"/>
          <w:szCs w:val="21"/>
        </w:rPr>
        <w:t xml:space="preserve"> </w:t>
      </w:r>
      <w:r>
        <w:rPr>
          <w:rStyle w:val="pl-k"/>
          <w:rFonts w:ascii="Consolas" w:hAnsi="Consolas" w:cs="Consolas"/>
          <w:color w:val="A71D5D"/>
          <w:sz w:val="21"/>
          <w:szCs w:val="21"/>
        </w:rPr>
        <w:t>int</w:t>
      </w:r>
      <w:r>
        <w:rPr>
          <w:rFonts w:ascii="Consolas" w:hAnsi="Consolas" w:cs="Consolas"/>
          <w:color w:val="333333"/>
          <w:sz w:val="21"/>
          <w:szCs w:val="21"/>
        </w:rPr>
        <w:t>[v.</w:t>
      </w:r>
      <w:r>
        <w:rPr>
          <w:rStyle w:val="pl-c1"/>
          <w:rFonts w:ascii="Consolas" w:hAnsi="Consolas" w:cs="Consolas"/>
          <w:color w:val="0086B3"/>
          <w:sz w:val="21"/>
          <w:szCs w:val="21"/>
        </w:rPr>
        <w:t>size</w:t>
      </w:r>
      <w:r>
        <w:rPr>
          <w:rFonts w:ascii="Consolas" w:hAnsi="Consolas" w:cs="Consolas"/>
          <w:color w:val="333333"/>
          <w:sz w:val="21"/>
          <w:szCs w:val="21"/>
        </w:rPr>
        <w:t>()];</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ifstream </w:t>
      </w:r>
      <w:r>
        <w:rPr>
          <w:rStyle w:val="pl-smi"/>
          <w:rFonts w:ascii="Consolas" w:hAnsi="Consolas" w:cs="Consolas"/>
          <w:color w:val="333333"/>
          <w:sz w:val="21"/>
          <w:szCs w:val="21"/>
        </w:rPr>
        <w:t>in</w:t>
      </w:r>
      <w:r>
        <w:rPr>
          <w:rFonts w:ascii="Consolas" w:hAnsi="Consolas" w:cs="Consolas"/>
          <w:color w:val="333333"/>
          <w:sz w:val="21"/>
          <w:szCs w:val="21"/>
        </w:rPr>
        <w:t>(</w:t>
      </w:r>
      <w:r>
        <w:rPr>
          <w:rStyle w:val="pl-pds"/>
          <w:rFonts w:ascii="Consolas" w:hAnsi="Consolas" w:cs="Consolas"/>
          <w:color w:val="183691"/>
          <w:sz w:val="21"/>
          <w:szCs w:val="21"/>
        </w:rPr>
        <w:t>"</w:t>
      </w:r>
      <w:r>
        <w:rPr>
          <w:rStyle w:val="pl-s"/>
          <w:rFonts w:ascii="Consolas" w:hAnsi="Consolas" w:cs="Consolas"/>
          <w:color w:val="183691"/>
          <w:sz w:val="21"/>
          <w:szCs w:val="21"/>
        </w:rPr>
        <w:t>ints</w:t>
      </w:r>
      <w:r>
        <w:rPr>
          <w:rStyle w:val="pl-pds"/>
          <w:rFonts w:ascii="Consolas" w:hAnsi="Consolas" w:cs="Consolas"/>
          <w:color w:val="183691"/>
          <w:sz w:val="21"/>
          <w:szCs w:val="21"/>
        </w:rPr>
        <w:t>"</w:t>
      </w:r>
      <w:r>
        <w:rPr>
          <w:rFonts w:ascii="Consolas" w:hAnsi="Consolas" w:cs="Consolas"/>
          <w:color w:val="333333"/>
          <w:sz w:val="21"/>
          <w:szCs w:val="21"/>
        </w:rPr>
        <w:t>);</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pl-c"/>
          <w:rFonts w:ascii="Consolas" w:hAnsi="Consolas" w:cs="Consolas"/>
          <w:color w:val="969896"/>
          <w:sz w:val="21"/>
          <w:szCs w:val="21"/>
        </w:rPr>
        <w:t>// exception occurs here</w:t>
      </w:r>
    </w:p>
    <w:p w:rsidR="00F41139" w:rsidRDefault="00F41139" w:rsidP="00F41139">
      <w:pPr>
        <w:pStyle w:val="HTML"/>
        <w:shd w:val="clear" w:color="auto" w:fill="F7F7F7"/>
        <w:rPr>
          <w:rFonts w:ascii="Consolas" w:hAnsi="Consolas" w:cs="Consolas"/>
          <w:color w:val="333333"/>
          <w:sz w:val="21"/>
          <w:szCs w:val="21"/>
        </w:rPr>
      </w:pPr>
      <w:r>
        <w:rPr>
          <w:rFonts w:ascii="Consolas" w:hAnsi="Consolas" w:cs="Consolas"/>
          <w:color w:val="333333"/>
          <w:sz w:val="21"/>
          <w:szCs w:val="21"/>
        </w:rPr>
        <w:t>}</w:t>
      </w:r>
    </w:p>
    <w:p w:rsidR="00F41139" w:rsidRDefault="00F41139" w:rsidP="00F41139">
      <w:pPr>
        <w:pStyle w:val="a3"/>
        <w:shd w:val="clear" w:color="auto" w:fill="FFFFFF"/>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space "p" points will not be free. There will be a memory leak.</w:t>
      </w:r>
    </w:p>
    <w:p w:rsidR="00F41139" w:rsidRDefault="00F41139" w:rsidP="00F41139">
      <w:pPr>
        <w:pStyle w:val="2"/>
        <w:pBdr>
          <w:bottom w:val="single" w:sz="6" w:space="4" w:color="EEEEEE"/>
        </w:pBdr>
        <w:shd w:val="clear" w:color="auto" w:fill="FFFFFF"/>
        <w:spacing w:before="240" w:beforeAutospacing="0"/>
        <w:rPr>
          <w:rFonts w:ascii="Helvetica" w:hAnsi="Helvetica" w:cs="Helvetica"/>
          <w:color w:val="333333"/>
          <w:sz w:val="35"/>
          <w:szCs w:val="35"/>
        </w:rPr>
      </w:pPr>
      <w:r>
        <w:rPr>
          <w:rFonts w:ascii="Helvetica" w:hAnsi="Helvetica" w:cs="Helvetica"/>
          <w:color w:val="333333"/>
          <w:sz w:val="35"/>
          <w:szCs w:val="35"/>
        </w:rPr>
        <w:t>Exercise 18.3</w:t>
      </w:r>
    </w:p>
    <w:p w:rsidR="00F41139" w:rsidRPr="00DD49C2" w:rsidRDefault="00F41139" w:rsidP="00B70D7E">
      <w:pPr>
        <w:rPr>
          <w:rFonts w:hint="eastAsia"/>
          <w:b/>
          <w:sz w:val="32"/>
          <w:szCs w:val="32"/>
        </w:rPr>
      </w:pPr>
    </w:p>
    <w:sectPr w:rsidR="00F41139" w:rsidRPr="00DD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95"/>
    <w:multiLevelType w:val="multilevel"/>
    <w:tmpl w:val="F36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F0D29"/>
    <w:multiLevelType w:val="multilevel"/>
    <w:tmpl w:val="1DF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5310B"/>
    <w:multiLevelType w:val="multilevel"/>
    <w:tmpl w:val="795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B02ED"/>
    <w:multiLevelType w:val="multilevel"/>
    <w:tmpl w:val="EF3E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F58FA"/>
    <w:multiLevelType w:val="multilevel"/>
    <w:tmpl w:val="536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22B96"/>
    <w:multiLevelType w:val="multilevel"/>
    <w:tmpl w:val="B4D4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74848"/>
    <w:multiLevelType w:val="multilevel"/>
    <w:tmpl w:val="839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0F0"/>
    <w:multiLevelType w:val="multilevel"/>
    <w:tmpl w:val="0B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FC1BC4"/>
    <w:multiLevelType w:val="multilevel"/>
    <w:tmpl w:val="AA5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5547E0"/>
    <w:multiLevelType w:val="multilevel"/>
    <w:tmpl w:val="2C1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E4928"/>
    <w:multiLevelType w:val="multilevel"/>
    <w:tmpl w:val="AEF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A0E43"/>
    <w:multiLevelType w:val="multilevel"/>
    <w:tmpl w:val="BB3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976D0F"/>
    <w:multiLevelType w:val="multilevel"/>
    <w:tmpl w:val="649E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E575A4"/>
    <w:multiLevelType w:val="multilevel"/>
    <w:tmpl w:val="ACA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7B2582"/>
    <w:multiLevelType w:val="multilevel"/>
    <w:tmpl w:val="26F8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0F323B"/>
    <w:multiLevelType w:val="multilevel"/>
    <w:tmpl w:val="96C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AD404E"/>
    <w:multiLevelType w:val="multilevel"/>
    <w:tmpl w:val="424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3D4211"/>
    <w:multiLevelType w:val="multilevel"/>
    <w:tmpl w:val="968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7349F7"/>
    <w:multiLevelType w:val="multilevel"/>
    <w:tmpl w:val="8E5C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9C5F80"/>
    <w:multiLevelType w:val="multilevel"/>
    <w:tmpl w:val="109A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9C1009"/>
    <w:multiLevelType w:val="multilevel"/>
    <w:tmpl w:val="A1AC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887809"/>
    <w:multiLevelType w:val="multilevel"/>
    <w:tmpl w:val="857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EC0177"/>
    <w:multiLevelType w:val="multilevel"/>
    <w:tmpl w:val="C56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280C9E"/>
    <w:multiLevelType w:val="multilevel"/>
    <w:tmpl w:val="592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70709D"/>
    <w:multiLevelType w:val="multilevel"/>
    <w:tmpl w:val="1C8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6200CD"/>
    <w:multiLevelType w:val="multilevel"/>
    <w:tmpl w:val="BFE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935AF4"/>
    <w:multiLevelType w:val="multilevel"/>
    <w:tmpl w:val="10D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72379"/>
    <w:multiLevelType w:val="multilevel"/>
    <w:tmpl w:val="345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3152DC"/>
    <w:multiLevelType w:val="multilevel"/>
    <w:tmpl w:val="F79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E000C5"/>
    <w:multiLevelType w:val="multilevel"/>
    <w:tmpl w:val="799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75D68"/>
    <w:multiLevelType w:val="multilevel"/>
    <w:tmpl w:val="458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F1711C"/>
    <w:multiLevelType w:val="multilevel"/>
    <w:tmpl w:val="38B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9E0139"/>
    <w:multiLevelType w:val="multilevel"/>
    <w:tmpl w:val="364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6D0786"/>
    <w:multiLevelType w:val="multilevel"/>
    <w:tmpl w:val="A8C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E51220"/>
    <w:multiLevelType w:val="multilevel"/>
    <w:tmpl w:val="2B1C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7D1788"/>
    <w:multiLevelType w:val="multilevel"/>
    <w:tmpl w:val="094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A57E99"/>
    <w:multiLevelType w:val="multilevel"/>
    <w:tmpl w:val="211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D5CB6"/>
    <w:multiLevelType w:val="multilevel"/>
    <w:tmpl w:val="F13C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A9787E"/>
    <w:multiLevelType w:val="multilevel"/>
    <w:tmpl w:val="BDC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D4758E"/>
    <w:multiLevelType w:val="multilevel"/>
    <w:tmpl w:val="341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817830"/>
    <w:multiLevelType w:val="multilevel"/>
    <w:tmpl w:val="393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0252B2"/>
    <w:multiLevelType w:val="multilevel"/>
    <w:tmpl w:val="A05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841227"/>
    <w:multiLevelType w:val="multilevel"/>
    <w:tmpl w:val="30DE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BF93587"/>
    <w:multiLevelType w:val="multilevel"/>
    <w:tmpl w:val="786C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2E1F94"/>
    <w:multiLevelType w:val="multilevel"/>
    <w:tmpl w:val="76A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11648E"/>
    <w:multiLevelType w:val="multilevel"/>
    <w:tmpl w:val="DE1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237DE3"/>
    <w:multiLevelType w:val="multilevel"/>
    <w:tmpl w:val="6526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14211F"/>
    <w:multiLevelType w:val="multilevel"/>
    <w:tmpl w:val="A494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017A4C"/>
    <w:multiLevelType w:val="multilevel"/>
    <w:tmpl w:val="0DC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132CF8"/>
    <w:multiLevelType w:val="multilevel"/>
    <w:tmpl w:val="B3F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1E6A42"/>
    <w:multiLevelType w:val="multilevel"/>
    <w:tmpl w:val="7A3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DE4CFB"/>
    <w:multiLevelType w:val="multilevel"/>
    <w:tmpl w:val="FA0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765DA3"/>
    <w:multiLevelType w:val="multilevel"/>
    <w:tmpl w:val="FB3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3A4207"/>
    <w:multiLevelType w:val="multilevel"/>
    <w:tmpl w:val="9AB8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0A7A3A"/>
    <w:multiLevelType w:val="multilevel"/>
    <w:tmpl w:val="A66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F174F5"/>
    <w:multiLevelType w:val="multilevel"/>
    <w:tmpl w:val="59B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04F5684"/>
    <w:multiLevelType w:val="multilevel"/>
    <w:tmpl w:val="BC1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D6045C"/>
    <w:multiLevelType w:val="multilevel"/>
    <w:tmpl w:val="E77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B85319"/>
    <w:multiLevelType w:val="multilevel"/>
    <w:tmpl w:val="5CB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AE24D9"/>
    <w:multiLevelType w:val="multilevel"/>
    <w:tmpl w:val="9B9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675293"/>
    <w:multiLevelType w:val="multilevel"/>
    <w:tmpl w:val="556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CE3BB6"/>
    <w:multiLevelType w:val="multilevel"/>
    <w:tmpl w:val="E5F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4770F6"/>
    <w:multiLevelType w:val="multilevel"/>
    <w:tmpl w:val="AA7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E001742"/>
    <w:multiLevelType w:val="multilevel"/>
    <w:tmpl w:val="E65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9"/>
  </w:num>
  <w:num w:numId="3">
    <w:abstractNumId w:val="60"/>
  </w:num>
  <w:num w:numId="4">
    <w:abstractNumId w:val="5"/>
  </w:num>
  <w:num w:numId="5">
    <w:abstractNumId w:val="41"/>
  </w:num>
  <w:num w:numId="6">
    <w:abstractNumId w:val="24"/>
  </w:num>
  <w:num w:numId="7">
    <w:abstractNumId w:val="43"/>
  </w:num>
  <w:num w:numId="8">
    <w:abstractNumId w:val="45"/>
  </w:num>
  <w:num w:numId="9">
    <w:abstractNumId w:val="54"/>
  </w:num>
  <w:num w:numId="10">
    <w:abstractNumId w:val="58"/>
  </w:num>
  <w:num w:numId="11">
    <w:abstractNumId w:val="4"/>
  </w:num>
  <w:num w:numId="12">
    <w:abstractNumId w:val="1"/>
  </w:num>
  <w:num w:numId="13">
    <w:abstractNumId w:val="11"/>
  </w:num>
  <w:num w:numId="14">
    <w:abstractNumId w:val="30"/>
  </w:num>
  <w:num w:numId="15">
    <w:abstractNumId w:val="32"/>
  </w:num>
  <w:num w:numId="16">
    <w:abstractNumId w:val="53"/>
  </w:num>
  <w:num w:numId="17">
    <w:abstractNumId w:val="51"/>
  </w:num>
  <w:num w:numId="18">
    <w:abstractNumId w:val="9"/>
  </w:num>
  <w:num w:numId="19">
    <w:abstractNumId w:val="50"/>
  </w:num>
  <w:num w:numId="20">
    <w:abstractNumId w:val="52"/>
  </w:num>
  <w:num w:numId="21">
    <w:abstractNumId w:val="23"/>
  </w:num>
  <w:num w:numId="22">
    <w:abstractNumId w:val="2"/>
  </w:num>
  <w:num w:numId="23">
    <w:abstractNumId w:val="14"/>
  </w:num>
  <w:num w:numId="24">
    <w:abstractNumId w:val="47"/>
  </w:num>
  <w:num w:numId="25">
    <w:abstractNumId w:val="25"/>
  </w:num>
  <w:num w:numId="26">
    <w:abstractNumId w:val="40"/>
  </w:num>
  <w:num w:numId="27">
    <w:abstractNumId w:val="28"/>
  </w:num>
  <w:num w:numId="28">
    <w:abstractNumId w:val="57"/>
  </w:num>
  <w:num w:numId="29">
    <w:abstractNumId w:val="16"/>
  </w:num>
  <w:num w:numId="30">
    <w:abstractNumId w:val="59"/>
  </w:num>
  <w:num w:numId="31">
    <w:abstractNumId w:val="33"/>
  </w:num>
  <w:num w:numId="32">
    <w:abstractNumId w:val="13"/>
  </w:num>
  <w:num w:numId="33">
    <w:abstractNumId w:val="48"/>
  </w:num>
  <w:num w:numId="34">
    <w:abstractNumId w:val="26"/>
  </w:num>
  <w:num w:numId="35">
    <w:abstractNumId w:val="27"/>
  </w:num>
  <w:num w:numId="36">
    <w:abstractNumId w:val="15"/>
  </w:num>
  <w:num w:numId="37">
    <w:abstractNumId w:val="17"/>
  </w:num>
  <w:num w:numId="38">
    <w:abstractNumId w:val="31"/>
  </w:num>
  <w:num w:numId="39">
    <w:abstractNumId w:val="56"/>
  </w:num>
  <w:num w:numId="40">
    <w:abstractNumId w:val="37"/>
  </w:num>
  <w:num w:numId="41">
    <w:abstractNumId w:val="10"/>
  </w:num>
  <w:num w:numId="42">
    <w:abstractNumId w:val="22"/>
  </w:num>
  <w:num w:numId="43">
    <w:abstractNumId w:val="6"/>
  </w:num>
  <w:num w:numId="44">
    <w:abstractNumId w:val="42"/>
  </w:num>
  <w:num w:numId="45">
    <w:abstractNumId w:val="62"/>
  </w:num>
  <w:num w:numId="46">
    <w:abstractNumId w:val="46"/>
  </w:num>
  <w:num w:numId="47">
    <w:abstractNumId w:val="0"/>
  </w:num>
  <w:num w:numId="48">
    <w:abstractNumId w:val="44"/>
  </w:num>
  <w:num w:numId="49">
    <w:abstractNumId w:val="20"/>
  </w:num>
  <w:num w:numId="50">
    <w:abstractNumId w:val="38"/>
  </w:num>
  <w:num w:numId="51">
    <w:abstractNumId w:val="34"/>
  </w:num>
  <w:num w:numId="52">
    <w:abstractNumId w:val="21"/>
  </w:num>
  <w:num w:numId="53">
    <w:abstractNumId w:val="49"/>
  </w:num>
  <w:num w:numId="54">
    <w:abstractNumId w:val="7"/>
  </w:num>
  <w:num w:numId="55">
    <w:abstractNumId w:val="18"/>
  </w:num>
  <w:num w:numId="56">
    <w:abstractNumId w:val="55"/>
  </w:num>
  <w:num w:numId="57">
    <w:abstractNumId w:val="3"/>
  </w:num>
  <w:num w:numId="58">
    <w:abstractNumId w:val="39"/>
  </w:num>
  <w:num w:numId="59">
    <w:abstractNumId w:val="29"/>
  </w:num>
  <w:num w:numId="60">
    <w:abstractNumId w:val="35"/>
  </w:num>
  <w:num w:numId="61">
    <w:abstractNumId w:val="12"/>
  </w:num>
  <w:num w:numId="62">
    <w:abstractNumId w:val="8"/>
  </w:num>
  <w:num w:numId="63">
    <w:abstractNumId w:val="61"/>
  </w:num>
  <w:num w:numId="64">
    <w:abstractNumId w:val="6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3F"/>
    <w:rsid w:val="000C6907"/>
    <w:rsid w:val="000F27B5"/>
    <w:rsid w:val="004F5565"/>
    <w:rsid w:val="00594DA4"/>
    <w:rsid w:val="005F1CF5"/>
    <w:rsid w:val="006119DB"/>
    <w:rsid w:val="006233BE"/>
    <w:rsid w:val="00887F3F"/>
    <w:rsid w:val="00891EB8"/>
    <w:rsid w:val="009C027C"/>
    <w:rsid w:val="00B70D7E"/>
    <w:rsid w:val="00BB09EE"/>
    <w:rsid w:val="00C155FC"/>
    <w:rsid w:val="00DD49C2"/>
    <w:rsid w:val="00F41139"/>
    <w:rsid w:val="00FA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E468E-39CC-4C59-B087-CBB94E6B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0D7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233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411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55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33BE"/>
    <w:rPr>
      <w:rFonts w:ascii="宋体" w:eastAsia="宋体" w:hAnsi="宋体" w:cs="宋体"/>
      <w:b/>
      <w:bCs/>
      <w:kern w:val="0"/>
      <w:sz w:val="36"/>
      <w:szCs w:val="36"/>
    </w:rPr>
  </w:style>
  <w:style w:type="paragraph" w:styleId="a3">
    <w:name w:val="Normal (Web)"/>
    <w:basedOn w:val="a"/>
    <w:uiPriority w:val="99"/>
    <w:semiHidden/>
    <w:unhideWhenUsed/>
    <w:rsid w:val="006233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3BE"/>
    <w:rPr>
      <w:b/>
      <w:bCs/>
    </w:rPr>
  </w:style>
  <w:style w:type="character" w:customStyle="1" w:styleId="apple-converted-space">
    <w:name w:val="apple-converted-space"/>
    <w:basedOn w:val="a0"/>
    <w:rsid w:val="006233BE"/>
  </w:style>
  <w:style w:type="character" w:styleId="a5">
    <w:name w:val="Hyperlink"/>
    <w:basedOn w:val="a0"/>
    <w:uiPriority w:val="99"/>
    <w:semiHidden/>
    <w:unhideWhenUsed/>
    <w:rsid w:val="006233BE"/>
    <w:rPr>
      <w:color w:val="0000FF"/>
      <w:u w:val="single"/>
    </w:rPr>
  </w:style>
  <w:style w:type="paragraph" w:styleId="HTML">
    <w:name w:val="HTML Preformatted"/>
    <w:basedOn w:val="a"/>
    <w:link w:val="HTMLChar"/>
    <w:uiPriority w:val="99"/>
    <w:semiHidden/>
    <w:unhideWhenUsed/>
    <w:rsid w:val="00623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33BE"/>
    <w:rPr>
      <w:rFonts w:ascii="宋体" w:eastAsia="宋体" w:hAnsi="宋体" w:cs="宋体"/>
      <w:kern w:val="0"/>
      <w:sz w:val="24"/>
      <w:szCs w:val="24"/>
    </w:rPr>
  </w:style>
  <w:style w:type="character" w:customStyle="1" w:styleId="pl-en">
    <w:name w:val="pl-en"/>
    <w:basedOn w:val="a0"/>
    <w:rsid w:val="006233BE"/>
  </w:style>
  <w:style w:type="character" w:customStyle="1" w:styleId="pl-c">
    <w:name w:val="pl-c"/>
    <w:basedOn w:val="a0"/>
    <w:rsid w:val="006233BE"/>
  </w:style>
  <w:style w:type="character" w:customStyle="1" w:styleId="pl-k">
    <w:name w:val="pl-k"/>
    <w:basedOn w:val="a0"/>
    <w:rsid w:val="006233BE"/>
  </w:style>
  <w:style w:type="character" w:customStyle="1" w:styleId="pl-s">
    <w:name w:val="pl-s"/>
    <w:basedOn w:val="a0"/>
    <w:rsid w:val="006233BE"/>
  </w:style>
  <w:style w:type="character" w:customStyle="1" w:styleId="pl-pds">
    <w:name w:val="pl-pds"/>
    <w:basedOn w:val="a0"/>
    <w:rsid w:val="006233BE"/>
  </w:style>
  <w:style w:type="character" w:customStyle="1" w:styleId="pl-c1">
    <w:name w:val="pl-c1"/>
    <w:basedOn w:val="a0"/>
    <w:rsid w:val="006233BE"/>
  </w:style>
  <w:style w:type="character" w:styleId="HTML0">
    <w:name w:val="HTML Code"/>
    <w:basedOn w:val="a0"/>
    <w:uiPriority w:val="99"/>
    <w:semiHidden/>
    <w:unhideWhenUsed/>
    <w:rsid w:val="006233BE"/>
    <w:rPr>
      <w:rFonts w:ascii="宋体" w:eastAsia="宋体" w:hAnsi="宋体" w:cs="宋体"/>
      <w:sz w:val="24"/>
      <w:szCs w:val="24"/>
    </w:rPr>
  </w:style>
  <w:style w:type="character" w:styleId="a6">
    <w:name w:val="Emphasis"/>
    <w:basedOn w:val="a0"/>
    <w:uiPriority w:val="20"/>
    <w:qFormat/>
    <w:rsid w:val="006233BE"/>
    <w:rPr>
      <w:i/>
      <w:iCs/>
    </w:rPr>
  </w:style>
  <w:style w:type="character" w:customStyle="1" w:styleId="pl-smi">
    <w:name w:val="pl-smi"/>
    <w:basedOn w:val="a0"/>
    <w:rsid w:val="00B70D7E"/>
  </w:style>
  <w:style w:type="character" w:customStyle="1" w:styleId="pl-v">
    <w:name w:val="pl-v"/>
    <w:basedOn w:val="a0"/>
    <w:rsid w:val="00B70D7E"/>
  </w:style>
  <w:style w:type="character" w:customStyle="1" w:styleId="1Char">
    <w:name w:val="标题 1 Char"/>
    <w:basedOn w:val="a0"/>
    <w:link w:val="1"/>
    <w:uiPriority w:val="9"/>
    <w:rsid w:val="00B70D7E"/>
    <w:rPr>
      <w:b/>
      <w:bCs/>
      <w:kern w:val="44"/>
      <w:sz w:val="44"/>
      <w:szCs w:val="44"/>
    </w:rPr>
  </w:style>
  <w:style w:type="character" w:customStyle="1" w:styleId="4Char">
    <w:name w:val="标题 4 Char"/>
    <w:basedOn w:val="a0"/>
    <w:link w:val="4"/>
    <w:uiPriority w:val="9"/>
    <w:rsid w:val="00C155FC"/>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DD49C2"/>
    <w:rPr>
      <w:color w:val="800080"/>
      <w:u w:val="single"/>
    </w:rPr>
  </w:style>
  <w:style w:type="character" w:customStyle="1" w:styleId="css-truncate">
    <w:name w:val="css-truncate"/>
    <w:basedOn w:val="a0"/>
    <w:rsid w:val="000F27B5"/>
  </w:style>
  <w:style w:type="character" w:customStyle="1" w:styleId="3Char">
    <w:name w:val="标题 3 Char"/>
    <w:basedOn w:val="a0"/>
    <w:link w:val="3"/>
    <w:uiPriority w:val="9"/>
    <w:semiHidden/>
    <w:rsid w:val="00F41139"/>
    <w:rPr>
      <w:b/>
      <w:bCs/>
      <w:sz w:val="32"/>
      <w:szCs w:val="32"/>
    </w:rPr>
  </w:style>
  <w:style w:type="character" w:customStyle="1" w:styleId="pl-ii">
    <w:name w:val="pl-ii"/>
    <w:basedOn w:val="a0"/>
    <w:rsid w:val="000C6907"/>
  </w:style>
  <w:style w:type="character" w:customStyle="1" w:styleId="pl-cce">
    <w:name w:val="pl-cce"/>
    <w:basedOn w:val="a0"/>
    <w:rsid w:val="000C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26748">
      <w:bodyDiv w:val="1"/>
      <w:marLeft w:val="0"/>
      <w:marRight w:val="0"/>
      <w:marTop w:val="0"/>
      <w:marBottom w:val="0"/>
      <w:divBdr>
        <w:top w:val="none" w:sz="0" w:space="0" w:color="auto"/>
        <w:left w:val="none" w:sz="0" w:space="0" w:color="auto"/>
        <w:bottom w:val="none" w:sz="0" w:space="0" w:color="auto"/>
        <w:right w:val="none" w:sz="0" w:space="0" w:color="auto"/>
      </w:divBdr>
      <w:divsChild>
        <w:div w:id="2023236074">
          <w:blockQuote w:val="1"/>
          <w:marLeft w:val="0"/>
          <w:marRight w:val="0"/>
          <w:marTop w:val="0"/>
          <w:marBottom w:val="240"/>
          <w:divBdr>
            <w:top w:val="none" w:sz="0" w:space="0" w:color="auto"/>
            <w:left w:val="single" w:sz="24" w:space="11" w:color="DDDDDD"/>
            <w:bottom w:val="none" w:sz="0" w:space="0" w:color="auto"/>
            <w:right w:val="none" w:sz="0" w:space="0" w:color="auto"/>
          </w:divBdr>
        </w:div>
        <w:div w:id="267322603">
          <w:blockQuote w:val="1"/>
          <w:marLeft w:val="0"/>
          <w:marRight w:val="0"/>
          <w:marTop w:val="0"/>
          <w:marBottom w:val="240"/>
          <w:divBdr>
            <w:top w:val="none" w:sz="0" w:space="0" w:color="auto"/>
            <w:left w:val="single" w:sz="24" w:space="11" w:color="DDDDDD"/>
            <w:bottom w:val="none" w:sz="0" w:space="0" w:color="auto"/>
            <w:right w:val="none" w:sz="0" w:space="0" w:color="auto"/>
          </w:divBdr>
        </w:div>
        <w:div w:id="1183475629">
          <w:blockQuote w:val="1"/>
          <w:marLeft w:val="0"/>
          <w:marRight w:val="0"/>
          <w:marTop w:val="0"/>
          <w:marBottom w:val="240"/>
          <w:divBdr>
            <w:top w:val="none" w:sz="0" w:space="0" w:color="auto"/>
            <w:left w:val="single" w:sz="24" w:space="11" w:color="DDDDDD"/>
            <w:bottom w:val="none" w:sz="0" w:space="0" w:color="auto"/>
            <w:right w:val="none" w:sz="0" w:space="0" w:color="auto"/>
          </w:divBdr>
        </w:div>
        <w:div w:id="1864125550">
          <w:marLeft w:val="0"/>
          <w:marRight w:val="0"/>
          <w:marTop w:val="0"/>
          <w:marBottom w:val="240"/>
          <w:divBdr>
            <w:top w:val="none" w:sz="0" w:space="0" w:color="auto"/>
            <w:left w:val="none" w:sz="0" w:space="0" w:color="auto"/>
            <w:bottom w:val="none" w:sz="0" w:space="0" w:color="auto"/>
            <w:right w:val="none" w:sz="0" w:space="0" w:color="auto"/>
          </w:divBdr>
        </w:div>
        <w:div w:id="752505500">
          <w:blockQuote w:val="1"/>
          <w:marLeft w:val="0"/>
          <w:marRight w:val="0"/>
          <w:marTop w:val="0"/>
          <w:marBottom w:val="240"/>
          <w:divBdr>
            <w:top w:val="none" w:sz="0" w:space="0" w:color="auto"/>
            <w:left w:val="single" w:sz="24" w:space="11" w:color="DDDDDD"/>
            <w:bottom w:val="none" w:sz="0" w:space="0" w:color="auto"/>
            <w:right w:val="none" w:sz="0" w:space="0" w:color="auto"/>
          </w:divBdr>
        </w:div>
        <w:div w:id="1344282606">
          <w:marLeft w:val="0"/>
          <w:marRight w:val="0"/>
          <w:marTop w:val="0"/>
          <w:marBottom w:val="240"/>
          <w:divBdr>
            <w:top w:val="none" w:sz="0" w:space="0" w:color="auto"/>
            <w:left w:val="none" w:sz="0" w:space="0" w:color="auto"/>
            <w:bottom w:val="none" w:sz="0" w:space="0" w:color="auto"/>
            <w:right w:val="none" w:sz="0" w:space="0" w:color="auto"/>
          </w:divBdr>
        </w:div>
        <w:div w:id="2085107280">
          <w:blockQuote w:val="1"/>
          <w:marLeft w:val="0"/>
          <w:marRight w:val="0"/>
          <w:marTop w:val="0"/>
          <w:marBottom w:val="240"/>
          <w:divBdr>
            <w:top w:val="none" w:sz="0" w:space="0" w:color="auto"/>
            <w:left w:val="single" w:sz="24" w:space="11" w:color="DDDDDD"/>
            <w:bottom w:val="none" w:sz="0" w:space="0" w:color="auto"/>
            <w:right w:val="none" w:sz="0" w:space="0" w:color="auto"/>
          </w:divBdr>
        </w:div>
        <w:div w:id="647318211">
          <w:marLeft w:val="0"/>
          <w:marRight w:val="0"/>
          <w:marTop w:val="0"/>
          <w:marBottom w:val="240"/>
          <w:divBdr>
            <w:top w:val="none" w:sz="0" w:space="0" w:color="auto"/>
            <w:left w:val="none" w:sz="0" w:space="0" w:color="auto"/>
            <w:bottom w:val="none" w:sz="0" w:space="0" w:color="auto"/>
            <w:right w:val="none" w:sz="0" w:space="0" w:color="auto"/>
          </w:divBdr>
        </w:div>
        <w:div w:id="942155104">
          <w:blockQuote w:val="1"/>
          <w:marLeft w:val="0"/>
          <w:marRight w:val="0"/>
          <w:marTop w:val="0"/>
          <w:marBottom w:val="240"/>
          <w:divBdr>
            <w:top w:val="none" w:sz="0" w:space="0" w:color="auto"/>
            <w:left w:val="single" w:sz="24" w:space="11" w:color="DDDDDD"/>
            <w:bottom w:val="none" w:sz="0" w:space="0" w:color="auto"/>
            <w:right w:val="none" w:sz="0" w:space="0" w:color="auto"/>
          </w:divBdr>
        </w:div>
        <w:div w:id="1510488015">
          <w:marLeft w:val="0"/>
          <w:marRight w:val="0"/>
          <w:marTop w:val="0"/>
          <w:marBottom w:val="240"/>
          <w:divBdr>
            <w:top w:val="none" w:sz="0" w:space="0" w:color="auto"/>
            <w:left w:val="none" w:sz="0" w:space="0" w:color="auto"/>
            <w:bottom w:val="none" w:sz="0" w:space="0" w:color="auto"/>
            <w:right w:val="none" w:sz="0" w:space="0" w:color="auto"/>
          </w:divBdr>
        </w:div>
        <w:div w:id="102581352">
          <w:blockQuote w:val="1"/>
          <w:marLeft w:val="0"/>
          <w:marRight w:val="0"/>
          <w:marTop w:val="0"/>
          <w:marBottom w:val="240"/>
          <w:divBdr>
            <w:top w:val="none" w:sz="0" w:space="0" w:color="auto"/>
            <w:left w:val="single" w:sz="24" w:space="11" w:color="DDDDDD"/>
            <w:bottom w:val="none" w:sz="0" w:space="0" w:color="auto"/>
            <w:right w:val="none" w:sz="0" w:space="0" w:color="auto"/>
          </w:divBdr>
        </w:div>
        <w:div w:id="1792626616">
          <w:marLeft w:val="0"/>
          <w:marRight w:val="0"/>
          <w:marTop w:val="0"/>
          <w:marBottom w:val="240"/>
          <w:divBdr>
            <w:top w:val="none" w:sz="0" w:space="0" w:color="auto"/>
            <w:left w:val="none" w:sz="0" w:space="0" w:color="auto"/>
            <w:bottom w:val="none" w:sz="0" w:space="0" w:color="auto"/>
            <w:right w:val="none" w:sz="0" w:space="0" w:color="auto"/>
          </w:divBdr>
        </w:div>
        <w:div w:id="909004397">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637099397">
              <w:marLeft w:val="0"/>
              <w:marRight w:val="0"/>
              <w:marTop w:val="0"/>
              <w:marBottom w:val="240"/>
              <w:divBdr>
                <w:top w:val="none" w:sz="0" w:space="0" w:color="auto"/>
                <w:left w:val="none" w:sz="0" w:space="0" w:color="auto"/>
                <w:bottom w:val="none" w:sz="0" w:space="0" w:color="auto"/>
                <w:right w:val="none" w:sz="0" w:space="0" w:color="auto"/>
              </w:divBdr>
            </w:div>
          </w:divsChild>
        </w:div>
        <w:div w:id="1385789699">
          <w:marLeft w:val="0"/>
          <w:marRight w:val="0"/>
          <w:marTop w:val="0"/>
          <w:marBottom w:val="240"/>
          <w:divBdr>
            <w:top w:val="none" w:sz="0" w:space="0" w:color="auto"/>
            <w:left w:val="none" w:sz="0" w:space="0" w:color="auto"/>
            <w:bottom w:val="none" w:sz="0" w:space="0" w:color="auto"/>
            <w:right w:val="none" w:sz="0" w:space="0" w:color="auto"/>
          </w:divBdr>
        </w:div>
        <w:div w:id="210090880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417216652">
              <w:marLeft w:val="0"/>
              <w:marRight w:val="0"/>
              <w:marTop w:val="0"/>
              <w:marBottom w:val="0"/>
              <w:divBdr>
                <w:top w:val="none" w:sz="0" w:space="0" w:color="auto"/>
                <w:left w:val="none" w:sz="0" w:space="0" w:color="auto"/>
                <w:bottom w:val="none" w:sz="0" w:space="0" w:color="auto"/>
                <w:right w:val="none" w:sz="0" w:space="0" w:color="auto"/>
              </w:divBdr>
            </w:div>
          </w:divsChild>
        </w:div>
        <w:div w:id="257950709">
          <w:blockQuote w:val="1"/>
          <w:marLeft w:val="0"/>
          <w:marRight w:val="0"/>
          <w:marTop w:val="0"/>
          <w:marBottom w:val="240"/>
          <w:divBdr>
            <w:top w:val="none" w:sz="0" w:space="0" w:color="auto"/>
            <w:left w:val="single" w:sz="24" w:space="11" w:color="DDDDDD"/>
            <w:bottom w:val="none" w:sz="0" w:space="0" w:color="auto"/>
            <w:right w:val="none" w:sz="0" w:space="0" w:color="auto"/>
          </w:divBdr>
        </w:div>
        <w:div w:id="1556156322">
          <w:marLeft w:val="0"/>
          <w:marRight w:val="0"/>
          <w:marTop w:val="0"/>
          <w:marBottom w:val="240"/>
          <w:divBdr>
            <w:top w:val="none" w:sz="0" w:space="0" w:color="auto"/>
            <w:left w:val="none" w:sz="0" w:space="0" w:color="auto"/>
            <w:bottom w:val="none" w:sz="0" w:space="0" w:color="auto"/>
            <w:right w:val="none" w:sz="0" w:space="0" w:color="auto"/>
          </w:divBdr>
        </w:div>
        <w:div w:id="936138715">
          <w:marLeft w:val="0"/>
          <w:marRight w:val="0"/>
          <w:marTop w:val="0"/>
          <w:marBottom w:val="240"/>
          <w:divBdr>
            <w:top w:val="none" w:sz="0" w:space="0" w:color="auto"/>
            <w:left w:val="none" w:sz="0" w:space="0" w:color="auto"/>
            <w:bottom w:val="none" w:sz="0" w:space="0" w:color="auto"/>
            <w:right w:val="none" w:sz="0" w:space="0" w:color="auto"/>
          </w:divBdr>
        </w:div>
        <w:div w:id="358090631">
          <w:marLeft w:val="0"/>
          <w:marRight w:val="0"/>
          <w:marTop w:val="0"/>
          <w:marBottom w:val="240"/>
          <w:divBdr>
            <w:top w:val="none" w:sz="0" w:space="0" w:color="auto"/>
            <w:left w:val="none" w:sz="0" w:space="0" w:color="auto"/>
            <w:bottom w:val="none" w:sz="0" w:space="0" w:color="auto"/>
            <w:right w:val="none" w:sz="0" w:space="0" w:color="auto"/>
          </w:divBdr>
        </w:div>
        <w:div w:id="1645500949">
          <w:blockQuote w:val="1"/>
          <w:marLeft w:val="0"/>
          <w:marRight w:val="0"/>
          <w:marTop w:val="0"/>
          <w:marBottom w:val="240"/>
          <w:divBdr>
            <w:top w:val="none" w:sz="0" w:space="0" w:color="auto"/>
            <w:left w:val="single" w:sz="24" w:space="11" w:color="DDDDDD"/>
            <w:bottom w:val="none" w:sz="0" w:space="0" w:color="auto"/>
            <w:right w:val="none" w:sz="0" w:space="0" w:color="auto"/>
          </w:divBdr>
        </w:div>
        <w:div w:id="1900092050">
          <w:blockQuote w:val="1"/>
          <w:marLeft w:val="0"/>
          <w:marRight w:val="0"/>
          <w:marTop w:val="0"/>
          <w:marBottom w:val="240"/>
          <w:divBdr>
            <w:top w:val="none" w:sz="0" w:space="0" w:color="auto"/>
            <w:left w:val="single" w:sz="24" w:space="11" w:color="DDDDDD"/>
            <w:bottom w:val="none" w:sz="0" w:space="0" w:color="auto"/>
            <w:right w:val="none" w:sz="0" w:space="0" w:color="auto"/>
          </w:divBdr>
        </w:div>
        <w:div w:id="1828203918">
          <w:blockQuote w:val="1"/>
          <w:marLeft w:val="0"/>
          <w:marRight w:val="0"/>
          <w:marTop w:val="0"/>
          <w:marBottom w:val="240"/>
          <w:divBdr>
            <w:top w:val="none" w:sz="0" w:space="0" w:color="auto"/>
            <w:left w:val="single" w:sz="24" w:space="11" w:color="DDDDDD"/>
            <w:bottom w:val="none" w:sz="0" w:space="0" w:color="auto"/>
            <w:right w:val="none" w:sz="0" w:space="0" w:color="auto"/>
          </w:divBdr>
        </w:div>
        <w:div w:id="662973646">
          <w:marLeft w:val="0"/>
          <w:marRight w:val="0"/>
          <w:marTop w:val="0"/>
          <w:marBottom w:val="240"/>
          <w:divBdr>
            <w:top w:val="none" w:sz="0" w:space="0" w:color="auto"/>
            <w:left w:val="none" w:sz="0" w:space="0" w:color="auto"/>
            <w:bottom w:val="none" w:sz="0" w:space="0" w:color="auto"/>
            <w:right w:val="none" w:sz="0" w:space="0" w:color="auto"/>
          </w:divBdr>
        </w:div>
        <w:div w:id="1867712222">
          <w:blockQuote w:val="1"/>
          <w:marLeft w:val="0"/>
          <w:marRight w:val="0"/>
          <w:marTop w:val="0"/>
          <w:marBottom w:val="240"/>
          <w:divBdr>
            <w:top w:val="none" w:sz="0" w:space="0" w:color="auto"/>
            <w:left w:val="single" w:sz="24" w:space="11" w:color="DDDDDD"/>
            <w:bottom w:val="none" w:sz="0" w:space="0" w:color="auto"/>
            <w:right w:val="none" w:sz="0" w:space="0" w:color="auto"/>
          </w:divBdr>
        </w:div>
        <w:div w:id="1865946481">
          <w:blockQuote w:val="1"/>
          <w:marLeft w:val="0"/>
          <w:marRight w:val="0"/>
          <w:marTop w:val="0"/>
          <w:marBottom w:val="240"/>
          <w:divBdr>
            <w:top w:val="none" w:sz="0" w:space="0" w:color="auto"/>
            <w:left w:val="single" w:sz="24" w:space="11" w:color="DDDDDD"/>
            <w:bottom w:val="none" w:sz="0" w:space="0" w:color="auto"/>
            <w:right w:val="none" w:sz="0" w:space="0" w:color="auto"/>
          </w:divBdr>
        </w:div>
        <w:div w:id="747459258">
          <w:blockQuote w:val="1"/>
          <w:marLeft w:val="0"/>
          <w:marRight w:val="0"/>
          <w:marTop w:val="0"/>
          <w:marBottom w:val="240"/>
          <w:divBdr>
            <w:top w:val="none" w:sz="0" w:space="0" w:color="auto"/>
            <w:left w:val="single" w:sz="24" w:space="11" w:color="DDDDDD"/>
            <w:bottom w:val="none" w:sz="0" w:space="0" w:color="auto"/>
            <w:right w:val="none" w:sz="0" w:space="0" w:color="auto"/>
          </w:divBdr>
        </w:div>
        <w:div w:id="1201741809">
          <w:blockQuote w:val="1"/>
          <w:marLeft w:val="0"/>
          <w:marRight w:val="0"/>
          <w:marTop w:val="0"/>
          <w:marBottom w:val="240"/>
          <w:divBdr>
            <w:top w:val="none" w:sz="0" w:space="0" w:color="auto"/>
            <w:left w:val="single" w:sz="24" w:space="11" w:color="DDDDDD"/>
            <w:bottom w:val="none" w:sz="0" w:space="0" w:color="auto"/>
            <w:right w:val="none" w:sz="0" w:space="0" w:color="auto"/>
          </w:divBdr>
        </w:div>
        <w:div w:id="57213172">
          <w:blockQuote w:val="1"/>
          <w:marLeft w:val="0"/>
          <w:marRight w:val="0"/>
          <w:marTop w:val="0"/>
          <w:marBottom w:val="240"/>
          <w:divBdr>
            <w:top w:val="none" w:sz="0" w:space="0" w:color="auto"/>
            <w:left w:val="single" w:sz="24" w:space="11" w:color="DDDDDD"/>
            <w:bottom w:val="none" w:sz="0" w:space="0" w:color="auto"/>
            <w:right w:val="none" w:sz="0" w:space="0" w:color="auto"/>
          </w:divBdr>
        </w:div>
        <w:div w:id="735780564">
          <w:blockQuote w:val="1"/>
          <w:marLeft w:val="0"/>
          <w:marRight w:val="0"/>
          <w:marTop w:val="0"/>
          <w:marBottom w:val="240"/>
          <w:divBdr>
            <w:top w:val="none" w:sz="0" w:space="0" w:color="auto"/>
            <w:left w:val="single" w:sz="24" w:space="11" w:color="DDDDDD"/>
            <w:bottom w:val="none" w:sz="0" w:space="0" w:color="auto"/>
            <w:right w:val="none" w:sz="0" w:space="0" w:color="auto"/>
          </w:divBdr>
        </w:div>
        <w:div w:id="857885980">
          <w:blockQuote w:val="1"/>
          <w:marLeft w:val="0"/>
          <w:marRight w:val="0"/>
          <w:marTop w:val="0"/>
          <w:marBottom w:val="240"/>
          <w:divBdr>
            <w:top w:val="none" w:sz="0" w:space="0" w:color="auto"/>
            <w:left w:val="single" w:sz="24" w:space="11" w:color="DDDDDD"/>
            <w:bottom w:val="none" w:sz="0" w:space="0" w:color="auto"/>
            <w:right w:val="none" w:sz="0" w:space="0" w:color="auto"/>
          </w:divBdr>
        </w:div>
        <w:div w:id="1167139260">
          <w:blockQuote w:val="1"/>
          <w:marLeft w:val="0"/>
          <w:marRight w:val="0"/>
          <w:marTop w:val="0"/>
          <w:marBottom w:val="240"/>
          <w:divBdr>
            <w:top w:val="none" w:sz="0" w:space="0" w:color="auto"/>
            <w:left w:val="single" w:sz="24" w:space="11" w:color="DDDDDD"/>
            <w:bottom w:val="none" w:sz="0" w:space="0" w:color="auto"/>
            <w:right w:val="none" w:sz="0" w:space="0" w:color="auto"/>
          </w:divBdr>
        </w:div>
        <w:div w:id="81711367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337268830">
      <w:bodyDiv w:val="1"/>
      <w:marLeft w:val="0"/>
      <w:marRight w:val="0"/>
      <w:marTop w:val="0"/>
      <w:marBottom w:val="0"/>
      <w:divBdr>
        <w:top w:val="none" w:sz="0" w:space="0" w:color="auto"/>
        <w:left w:val="none" w:sz="0" w:space="0" w:color="auto"/>
        <w:bottom w:val="none" w:sz="0" w:space="0" w:color="auto"/>
        <w:right w:val="none" w:sz="0" w:space="0" w:color="auto"/>
      </w:divBdr>
    </w:div>
    <w:div w:id="600602654">
      <w:bodyDiv w:val="1"/>
      <w:marLeft w:val="0"/>
      <w:marRight w:val="0"/>
      <w:marTop w:val="0"/>
      <w:marBottom w:val="0"/>
      <w:divBdr>
        <w:top w:val="none" w:sz="0" w:space="0" w:color="auto"/>
        <w:left w:val="none" w:sz="0" w:space="0" w:color="auto"/>
        <w:bottom w:val="none" w:sz="0" w:space="0" w:color="auto"/>
        <w:right w:val="none" w:sz="0" w:space="0" w:color="auto"/>
      </w:divBdr>
      <w:divsChild>
        <w:div w:id="529149984">
          <w:blockQuote w:val="1"/>
          <w:marLeft w:val="0"/>
          <w:marRight w:val="0"/>
          <w:marTop w:val="0"/>
          <w:marBottom w:val="240"/>
          <w:divBdr>
            <w:top w:val="none" w:sz="0" w:space="0" w:color="auto"/>
            <w:left w:val="single" w:sz="24" w:space="11" w:color="DDDDDD"/>
            <w:bottom w:val="none" w:sz="0" w:space="0" w:color="auto"/>
            <w:right w:val="none" w:sz="0" w:space="0" w:color="auto"/>
          </w:divBdr>
        </w:div>
        <w:div w:id="1352150002">
          <w:blockQuote w:val="1"/>
          <w:marLeft w:val="0"/>
          <w:marRight w:val="0"/>
          <w:marTop w:val="0"/>
          <w:marBottom w:val="240"/>
          <w:divBdr>
            <w:top w:val="none" w:sz="0" w:space="0" w:color="auto"/>
            <w:left w:val="single" w:sz="24" w:space="11" w:color="DDDDDD"/>
            <w:bottom w:val="none" w:sz="0" w:space="0" w:color="auto"/>
            <w:right w:val="none" w:sz="0" w:space="0" w:color="auto"/>
          </w:divBdr>
        </w:div>
        <w:div w:id="108356456">
          <w:blockQuote w:val="1"/>
          <w:marLeft w:val="0"/>
          <w:marRight w:val="0"/>
          <w:marTop w:val="0"/>
          <w:marBottom w:val="240"/>
          <w:divBdr>
            <w:top w:val="none" w:sz="0" w:space="0" w:color="auto"/>
            <w:left w:val="single" w:sz="24" w:space="11" w:color="DDDDDD"/>
            <w:bottom w:val="none" w:sz="0" w:space="0" w:color="auto"/>
            <w:right w:val="none" w:sz="0" w:space="0" w:color="auto"/>
          </w:divBdr>
        </w:div>
        <w:div w:id="976957991">
          <w:blockQuote w:val="1"/>
          <w:marLeft w:val="0"/>
          <w:marRight w:val="0"/>
          <w:marTop w:val="0"/>
          <w:marBottom w:val="240"/>
          <w:divBdr>
            <w:top w:val="none" w:sz="0" w:space="0" w:color="auto"/>
            <w:left w:val="single" w:sz="24" w:space="11" w:color="DDDDDD"/>
            <w:bottom w:val="none" w:sz="0" w:space="0" w:color="auto"/>
            <w:right w:val="none" w:sz="0" w:space="0" w:color="auto"/>
          </w:divBdr>
        </w:div>
        <w:div w:id="503937673">
          <w:blockQuote w:val="1"/>
          <w:marLeft w:val="0"/>
          <w:marRight w:val="0"/>
          <w:marTop w:val="0"/>
          <w:marBottom w:val="240"/>
          <w:divBdr>
            <w:top w:val="none" w:sz="0" w:space="0" w:color="auto"/>
            <w:left w:val="single" w:sz="24" w:space="11" w:color="DDDDDD"/>
            <w:bottom w:val="none" w:sz="0" w:space="0" w:color="auto"/>
            <w:right w:val="none" w:sz="0" w:space="0" w:color="auto"/>
          </w:divBdr>
        </w:div>
        <w:div w:id="1836797926">
          <w:blockQuote w:val="1"/>
          <w:marLeft w:val="0"/>
          <w:marRight w:val="0"/>
          <w:marTop w:val="0"/>
          <w:marBottom w:val="240"/>
          <w:divBdr>
            <w:top w:val="none" w:sz="0" w:space="0" w:color="auto"/>
            <w:left w:val="single" w:sz="24" w:space="11" w:color="DDDDDD"/>
            <w:bottom w:val="none" w:sz="0" w:space="0" w:color="auto"/>
            <w:right w:val="none" w:sz="0" w:space="0" w:color="auto"/>
          </w:divBdr>
        </w:div>
        <w:div w:id="934020129">
          <w:marLeft w:val="0"/>
          <w:marRight w:val="0"/>
          <w:marTop w:val="0"/>
          <w:marBottom w:val="240"/>
          <w:divBdr>
            <w:top w:val="none" w:sz="0" w:space="0" w:color="auto"/>
            <w:left w:val="none" w:sz="0" w:space="0" w:color="auto"/>
            <w:bottom w:val="none" w:sz="0" w:space="0" w:color="auto"/>
            <w:right w:val="none" w:sz="0" w:space="0" w:color="auto"/>
          </w:divBdr>
        </w:div>
        <w:div w:id="1976177539">
          <w:blockQuote w:val="1"/>
          <w:marLeft w:val="0"/>
          <w:marRight w:val="0"/>
          <w:marTop w:val="0"/>
          <w:marBottom w:val="240"/>
          <w:divBdr>
            <w:top w:val="none" w:sz="0" w:space="0" w:color="auto"/>
            <w:left w:val="single" w:sz="24" w:space="11" w:color="DDDDDD"/>
            <w:bottom w:val="none" w:sz="0" w:space="0" w:color="auto"/>
            <w:right w:val="none" w:sz="0" w:space="0" w:color="auto"/>
          </w:divBdr>
        </w:div>
        <w:div w:id="100105167">
          <w:marLeft w:val="0"/>
          <w:marRight w:val="0"/>
          <w:marTop w:val="0"/>
          <w:marBottom w:val="240"/>
          <w:divBdr>
            <w:top w:val="none" w:sz="0" w:space="0" w:color="auto"/>
            <w:left w:val="none" w:sz="0" w:space="0" w:color="auto"/>
            <w:bottom w:val="none" w:sz="0" w:space="0" w:color="auto"/>
            <w:right w:val="none" w:sz="0" w:space="0" w:color="auto"/>
          </w:divBdr>
        </w:div>
        <w:div w:id="1946114975">
          <w:blockQuote w:val="1"/>
          <w:marLeft w:val="0"/>
          <w:marRight w:val="0"/>
          <w:marTop w:val="0"/>
          <w:marBottom w:val="240"/>
          <w:divBdr>
            <w:top w:val="none" w:sz="0" w:space="0" w:color="auto"/>
            <w:left w:val="single" w:sz="24" w:space="11" w:color="DDDDDD"/>
            <w:bottom w:val="none" w:sz="0" w:space="0" w:color="auto"/>
            <w:right w:val="none" w:sz="0" w:space="0" w:color="auto"/>
          </w:divBdr>
        </w:div>
        <w:div w:id="229583160">
          <w:marLeft w:val="0"/>
          <w:marRight w:val="0"/>
          <w:marTop w:val="0"/>
          <w:marBottom w:val="240"/>
          <w:divBdr>
            <w:top w:val="none" w:sz="0" w:space="0" w:color="auto"/>
            <w:left w:val="none" w:sz="0" w:space="0" w:color="auto"/>
            <w:bottom w:val="none" w:sz="0" w:space="0" w:color="auto"/>
            <w:right w:val="none" w:sz="0" w:space="0" w:color="auto"/>
          </w:divBdr>
        </w:div>
        <w:div w:id="57679251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621494365">
              <w:marLeft w:val="0"/>
              <w:marRight w:val="0"/>
              <w:marTop w:val="0"/>
              <w:marBottom w:val="0"/>
              <w:divBdr>
                <w:top w:val="none" w:sz="0" w:space="0" w:color="auto"/>
                <w:left w:val="none" w:sz="0" w:space="0" w:color="auto"/>
                <w:bottom w:val="none" w:sz="0" w:space="0" w:color="auto"/>
                <w:right w:val="none" w:sz="0" w:space="0" w:color="auto"/>
              </w:divBdr>
            </w:div>
          </w:divsChild>
        </w:div>
        <w:div w:id="1050032184">
          <w:marLeft w:val="0"/>
          <w:marRight w:val="0"/>
          <w:marTop w:val="0"/>
          <w:marBottom w:val="240"/>
          <w:divBdr>
            <w:top w:val="none" w:sz="0" w:space="0" w:color="auto"/>
            <w:left w:val="none" w:sz="0" w:space="0" w:color="auto"/>
            <w:bottom w:val="none" w:sz="0" w:space="0" w:color="auto"/>
            <w:right w:val="none" w:sz="0" w:space="0" w:color="auto"/>
          </w:divBdr>
        </w:div>
        <w:div w:id="1190873721">
          <w:blockQuote w:val="1"/>
          <w:marLeft w:val="0"/>
          <w:marRight w:val="0"/>
          <w:marTop w:val="0"/>
          <w:marBottom w:val="240"/>
          <w:divBdr>
            <w:top w:val="none" w:sz="0" w:space="0" w:color="auto"/>
            <w:left w:val="single" w:sz="24" w:space="11" w:color="DDDDDD"/>
            <w:bottom w:val="none" w:sz="0" w:space="0" w:color="auto"/>
            <w:right w:val="none" w:sz="0" w:space="0" w:color="auto"/>
          </w:divBdr>
        </w:div>
        <w:div w:id="433209795">
          <w:marLeft w:val="0"/>
          <w:marRight w:val="0"/>
          <w:marTop w:val="0"/>
          <w:marBottom w:val="240"/>
          <w:divBdr>
            <w:top w:val="none" w:sz="0" w:space="0" w:color="auto"/>
            <w:left w:val="none" w:sz="0" w:space="0" w:color="auto"/>
            <w:bottom w:val="none" w:sz="0" w:space="0" w:color="auto"/>
            <w:right w:val="none" w:sz="0" w:space="0" w:color="auto"/>
          </w:divBdr>
        </w:div>
        <w:div w:id="1630667510">
          <w:blockQuote w:val="1"/>
          <w:marLeft w:val="0"/>
          <w:marRight w:val="0"/>
          <w:marTop w:val="0"/>
          <w:marBottom w:val="240"/>
          <w:divBdr>
            <w:top w:val="none" w:sz="0" w:space="0" w:color="auto"/>
            <w:left w:val="single" w:sz="24" w:space="11" w:color="DDDDDD"/>
            <w:bottom w:val="none" w:sz="0" w:space="0" w:color="auto"/>
            <w:right w:val="none" w:sz="0" w:space="0" w:color="auto"/>
          </w:divBdr>
        </w:div>
        <w:div w:id="459034675">
          <w:marLeft w:val="0"/>
          <w:marRight w:val="0"/>
          <w:marTop w:val="0"/>
          <w:marBottom w:val="240"/>
          <w:divBdr>
            <w:top w:val="none" w:sz="0" w:space="0" w:color="auto"/>
            <w:left w:val="none" w:sz="0" w:space="0" w:color="auto"/>
            <w:bottom w:val="none" w:sz="0" w:space="0" w:color="auto"/>
            <w:right w:val="none" w:sz="0" w:space="0" w:color="auto"/>
          </w:divBdr>
        </w:div>
        <w:div w:id="1573659878">
          <w:blockQuote w:val="1"/>
          <w:marLeft w:val="0"/>
          <w:marRight w:val="0"/>
          <w:marTop w:val="0"/>
          <w:marBottom w:val="240"/>
          <w:divBdr>
            <w:top w:val="none" w:sz="0" w:space="0" w:color="auto"/>
            <w:left w:val="single" w:sz="24" w:space="11" w:color="DDDDDD"/>
            <w:bottom w:val="none" w:sz="0" w:space="0" w:color="auto"/>
            <w:right w:val="none" w:sz="0" w:space="0" w:color="auto"/>
          </w:divBdr>
        </w:div>
        <w:div w:id="478233692">
          <w:blockQuote w:val="1"/>
          <w:marLeft w:val="0"/>
          <w:marRight w:val="0"/>
          <w:marTop w:val="0"/>
          <w:marBottom w:val="240"/>
          <w:divBdr>
            <w:top w:val="none" w:sz="0" w:space="0" w:color="auto"/>
            <w:left w:val="single" w:sz="24" w:space="11" w:color="DDDDDD"/>
            <w:bottom w:val="none" w:sz="0" w:space="0" w:color="auto"/>
            <w:right w:val="none" w:sz="0" w:space="0" w:color="auto"/>
          </w:divBdr>
        </w:div>
        <w:div w:id="70001578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94255357">
      <w:bodyDiv w:val="1"/>
      <w:marLeft w:val="0"/>
      <w:marRight w:val="0"/>
      <w:marTop w:val="0"/>
      <w:marBottom w:val="0"/>
      <w:divBdr>
        <w:top w:val="none" w:sz="0" w:space="0" w:color="auto"/>
        <w:left w:val="none" w:sz="0" w:space="0" w:color="auto"/>
        <w:bottom w:val="none" w:sz="0" w:space="0" w:color="auto"/>
        <w:right w:val="none" w:sz="0" w:space="0" w:color="auto"/>
      </w:divBdr>
      <w:divsChild>
        <w:div w:id="1658879812">
          <w:blockQuote w:val="1"/>
          <w:marLeft w:val="0"/>
          <w:marRight w:val="0"/>
          <w:marTop w:val="0"/>
          <w:marBottom w:val="240"/>
          <w:divBdr>
            <w:top w:val="none" w:sz="0" w:space="0" w:color="auto"/>
            <w:left w:val="single" w:sz="24" w:space="11" w:color="DDDDDD"/>
            <w:bottom w:val="none" w:sz="0" w:space="0" w:color="auto"/>
            <w:right w:val="none" w:sz="0" w:space="0" w:color="auto"/>
          </w:divBdr>
        </w:div>
        <w:div w:id="244851294">
          <w:blockQuote w:val="1"/>
          <w:marLeft w:val="0"/>
          <w:marRight w:val="0"/>
          <w:marTop w:val="0"/>
          <w:marBottom w:val="240"/>
          <w:divBdr>
            <w:top w:val="none" w:sz="0" w:space="0" w:color="auto"/>
            <w:left w:val="single" w:sz="24" w:space="11" w:color="DDDDDD"/>
            <w:bottom w:val="none" w:sz="0" w:space="0" w:color="auto"/>
            <w:right w:val="none" w:sz="0" w:space="0" w:color="auto"/>
          </w:divBdr>
        </w:div>
        <w:div w:id="272369887">
          <w:blockQuote w:val="1"/>
          <w:marLeft w:val="0"/>
          <w:marRight w:val="0"/>
          <w:marTop w:val="0"/>
          <w:marBottom w:val="240"/>
          <w:divBdr>
            <w:top w:val="none" w:sz="0" w:space="0" w:color="auto"/>
            <w:left w:val="single" w:sz="24" w:space="11" w:color="DDDDDD"/>
            <w:bottom w:val="none" w:sz="0" w:space="0" w:color="auto"/>
            <w:right w:val="none" w:sz="0" w:space="0" w:color="auto"/>
          </w:divBdr>
        </w:div>
        <w:div w:id="1517767163">
          <w:marLeft w:val="0"/>
          <w:marRight w:val="0"/>
          <w:marTop w:val="0"/>
          <w:marBottom w:val="240"/>
          <w:divBdr>
            <w:top w:val="none" w:sz="0" w:space="0" w:color="auto"/>
            <w:left w:val="none" w:sz="0" w:space="0" w:color="auto"/>
            <w:bottom w:val="none" w:sz="0" w:space="0" w:color="auto"/>
            <w:right w:val="none" w:sz="0" w:space="0" w:color="auto"/>
          </w:divBdr>
        </w:div>
        <w:div w:id="1040326444">
          <w:blockQuote w:val="1"/>
          <w:marLeft w:val="0"/>
          <w:marRight w:val="0"/>
          <w:marTop w:val="0"/>
          <w:marBottom w:val="240"/>
          <w:divBdr>
            <w:top w:val="none" w:sz="0" w:space="0" w:color="auto"/>
            <w:left w:val="single" w:sz="24" w:space="11" w:color="DDDDDD"/>
            <w:bottom w:val="none" w:sz="0" w:space="0" w:color="auto"/>
            <w:right w:val="none" w:sz="0" w:space="0" w:color="auto"/>
          </w:divBdr>
        </w:div>
        <w:div w:id="1509521093">
          <w:marLeft w:val="0"/>
          <w:marRight w:val="0"/>
          <w:marTop w:val="0"/>
          <w:marBottom w:val="240"/>
          <w:divBdr>
            <w:top w:val="none" w:sz="0" w:space="0" w:color="auto"/>
            <w:left w:val="none" w:sz="0" w:space="0" w:color="auto"/>
            <w:bottom w:val="none" w:sz="0" w:space="0" w:color="auto"/>
            <w:right w:val="none" w:sz="0" w:space="0" w:color="auto"/>
          </w:divBdr>
        </w:div>
        <w:div w:id="39206359">
          <w:blockQuote w:val="1"/>
          <w:marLeft w:val="0"/>
          <w:marRight w:val="0"/>
          <w:marTop w:val="0"/>
          <w:marBottom w:val="240"/>
          <w:divBdr>
            <w:top w:val="none" w:sz="0" w:space="0" w:color="auto"/>
            <w:left w:val="single" w:sz="24" w:space="11" w:color="DDDDDD"/>
            <w:bottom w:val="none" w:sz="0" w:space="0" w:color="auto"/>
            <w:right w:val="none" w:sz="0" w:space="0" w:color="auto"/>
          </w:divBdr>
        </w:div>
        <w:div w:id="155220873">
          <w:blockQuote w:val="1"/>
          <w:marLeft w:val="0"/>
          <w:marRight w:val="0"/>
          <w:marTop w:val="0"/>
          <w:marBottom w:val="240"/>
          <w:divBdr>
            <w:top w:val="none" w:sz="0" w:space="0" w:color="auto"/>
            <w:left w:val="single" w:sz="24" w:space="11" w:color="DDDDDD"/>
            <w:bottom w:val="none" w:sz="0" w:space="0" w:color="auto"/>
            <w:right w:val="none" w:sz="0" w:space="0" w:color="auto"/>
          </w:divBdr>
        </w:div>
        <w:div w:id="427779019">
          <w:blockQuote w:val="1"/>
          <w:marLeft w:val="0"/>
          <w:marRight w:val="0"/>
          <w:marTop w:val="0"/>
          <w:marBottom w:val="240"/>
          <w:divBdr>
            <w:top w:val="none" w:sz="0" w:space="0" w:color="auto"/>
            <w:left w:val="single" w:sz="24" w:space="11" w:color="DDDDDD"/>
            <w:bottom w:val="none" w:sz="0" w:space="0" w:color="auto"/>
            <w:right w:val="none" w:sz="0" w:space="0" w:color="auto"/>
          </w:divBdr>
        </w:div>
        <w:div w:id="173157855">
          <w:blockQuote w:val="1"/>
          <w:marLeft w:val="0"/>
          <w:marRight w:val="0"/>
          <w:marTop w:val="0"/>
          <w:marBottom w:val="240"/>
          <w:divBdr>
            <w:top w:val="none" w:sz="0" w:space="0" w:color="auto"/>
            <w:left w:val="single" w:sz="24" w:space="11" w:color="DDDDDD"/>
            <w:bottom w:val="none" w:sz="0" w:space="0" w:color="auto"/>
            <w:right w:val="none" w:sz="0" w:space="0" w:color="auto"/>
          </w:divBdr>
        </w:div>
        <w:div w:id="1340696979">
          <w:blockQuote w:val="1"/>
          <w:marLeft w:val="0"/>
          <w:marRight w:val="0"/>
          <w:marTop w:val="0"/>
          <w:marBottom w:val="240"/>
          <w:divBdr>
            <w:top w:val="none" w:sz="0" w:space="0" w:color="auto"/>
            <w:left w:val="single" w:sz="24" w:space="11" w:color="DDDDDD"/>
            <w:bottom w:val="none" w:sz="0" w:space="0" w:color="auto"/>
            <w:right w:val="none" w:sz="0" w:space="0" w:color="auto"/>
          </w:divBdr>
        </w:div>
        <w:div w:id="159582591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5670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1434">
      <w:bodyDiv w:val="1"/>
      <w:marLeft w:val="0"/>
      <w:marRight w:val="0"/>
      <w:marTop w:val="0"/>
      <w:marBottom w:val="0"/>
      <w:divBdr>
        <w:top w:val="none" w:sz="0" w:space="0" w:color="auto"/>
        <w:left w:val="none" w:sz="0" w:space="0" w:color="auto"/>
        <w:bottom w:val="none" w:sz="0" w:space="0" w:color="auto"/>
        <w:right w:val="none" w:sz="0" w:space="0" w:color="auto"/>
      </w:divBdr>
      <w:divsChild>
        <w:div w:id="681668984">
          <w:marLeft w:val="0"/>
          <w:marRight w:val="0"/>
          <w:marTop w:val="0"/>
          <w:marBottom w:val="240"/>
          <w:divBdr>
            <w:top w:val="none" w:sz="0" w:space="0" w:color="auto"/>
            <w:left w:val="none" w:sz="0" w:space="0" w:color="auto"/>
            <w:bottom w:val="none" w:sz="0" w:space="0" w:color="auto"/>
            <w:right w:val="none" w:sz="0" w:space="0" w:color="auto"/>
          </w:divBdr>
        </w:div>
        <w:div w:id="655381845">
          <w:marLeft w:val="0"/>
          <w:marRight w:val="0"/>
          <w:marTop w:val="0"/>
          <w:marBottom w:val="240"/>
          <w:divBdr>
            <w:top w:val="none" w:sz="0" w:space="0" w:color="auto"/>
            <w:left w:val="none" w:sz="0" w:space="0" w:color="auto"/>
            <w:bottom w:val="none" w:sz="0" w:space="0" w:color="auto"/>
            <w:right w:val="none" w:sz="0" w:space="0" w:color="auto"/>
          </w:divBdr>
        </w:div>
        <w:div w:id="1277832136">
          <w:marLeft w:val="0"/>
          <w:marRight w:val="0"/>
          <w:marTop w:val="0"/>
          <w:marBottom w:val="240"/>
          <w:divBdr>
            <w:top w:val="none" w:sz="0" w:space="0" w:color="auto"/>
            <w:left w:val="none" w:sz="0" w:space="0" w:color="auto"/>
            <w:bottom w:val="none" w:sz="0" w:space="0" w:color="auto"/>
            <w:right w:val="none" w:sz="0" w:space="0" w:color="auto"/>
          </w:divBdr>
        </w:div>
        <w:div w:id="896432267">
          <w:marLeft w:val="0"/>
          <w:marRight w:val="0"/>
          <w:marTop w:val="0"/>
          <w:marBottom w:val="240"/>
          <w:divBdr>
            <w:top w:val="none" w:sz="0" w:space="0" w:color="auto"/>
            <w:left w:val="none" w:sz="0" w:space="0" w:color="auto"/>
            <w:bottom w:val="none" w:sz="0" w:space="0" w:color="auto"/>
            <w:right w:val="none" w:sz="0" w:space="0" w:color="auto"/>
          </w:divBdr>
        </w:div>
        <w:div w:id="130174018">
          <w:marLeft w:val="0"/>
          <w:marRight w:val="0"/>
          <w:marTop w:val="0"/>
          <w:marBottom w:val="240"/>
          <w:divBdr>
            <w:top w:val="none" w:sz="0" w:space="0" w:color="auto"/>
            <w:left w:val="none" w:sz="0" w:space="0" w:color="auto"/>
            <w:bottom w:val="none" w:sz="0" w:space="0" w:color="auto"/>
            <w:right w:val="none" w:sz="0" w:space="0" w:color="auto"/>
          </w:divBdr>
        </w:div>
        <w:div w:id="548033965">
          <w:marLeft w:val="0"/>
          <w:marRight w:val="0"/>
          <w:marTop w:val="0"/>
          <w:marBottom w:val="240"/>
          <w:divBdr>
            <w:top w:val="none" w:sz="0" w:space="0" w:color="auto"/>
            <w:left w:val="none" w:sz="0" w:space="0" w:color="auto"/>
            <w:bottom w:val="none" w:sz="0" w:space="0" w:color="auto"/>
            <w:right w:val="none" w:sz="0" w:space="0" w:color="auto"/>
          </w:divBdr>
        </w:div>
        <w:div w:id="29378111">
          <w:marLeft w:val="0"/>
          <w:marRight w:val="0"/>
          <w:marTop w:val="0"/>
          <w:marBottom w:val="240"/>
          <w:divBdr>
            <w:top w:val="none" w:sz="0" w:space="0" w:color="auto"/>
            <w:left w:val="none" w:sz="0" w:space="0" w:color="auto"/>
            <w:bottom w:val="none" w:sz="0" w:space="0" w:color="auto"/>
            <w:right w:val="none" w:sz="0" w:space="0" w:color="auto"/>
          </w:divBdr>
        </w:div>
        <w:div w:id="107894332">
          <w:blockQuote w:val="1"/>
          <w:marLeft w:val="0"/>
          <w:marRight w:val="0"/>
          <w:marTop w:val="0"/>
          <w:marBottom w:val="240"/>
          <w:divBdr>
            <w:top w:val="none" w:sz="0" w:space="0" w:color="auto"/>
            <w:left w:val="single" w:sz="24" w:space="11" w:color="DDDDDD"/>
            <w:bottom w:val="none" w:sz="0" w:space="0" w:color="auto"/>
            <w:right w:val="none" w:sz="0" w:space="0" w:color="auto"/>
          </w:divBdr>
        </w:div>
        <w:div w:id="1341084678">
          <w:blockQuote w:val="1"/>
          <w:marLeft w:val="0"/>
          <w:marRight w:val="0"/>
          <w:marTop w:val="0"/>
          <w:marBottom w:val="240"/>
          <w:divBdr>
            <w:top w:val="none" w:sz="0" w:space="0" w:color="auto"/>
            <w:left w:val="single" w:sz="24" w:space="11" w:color="DDDDDD"/>
            <w:bottom w:val="none" w:sz="0" w:space="0" w:color="auto"/>
            <w:right w:val="none" w:sz="0" w:space="0" w:color="auto"/>
          </w:divBdr>
        </w:div>
        <w:div w:id="2063629348">
          <w:blockQuote w:val="1"/>
          <w:marLeft w:val="0"/>
          <w:marRight w:val="0"/>
          <w:marTop w:val="0"/>
          <w:marBottom w:val="240"/>
          <w:divBdr>
            <w:top w:val="none" w:sz="0" w:space="0" w:color="auto"/>
            <w:left w:val="single" w:sz="24" w:space="11" w:color="DDDDDD"/>
            <w:bottom w:val="none" w:sz="0" w:space="0" w:color="auto"/>
            <w:right w:val="none" w:sz="0" w:space="0" w:color="auto"/>
          </w:divBdr>
        </w:div>
        <w:div w:id="197671828">
          <w:marLeft w:val="0"/>
          <w:marRight w:val="0"/>
          <w:marTop w:val="0"/>
          <w:marBottom w:val="240"/>
          <w:divBdr>
            <w:top w:val="none" w:sz="0" w:space="0" w:color="auto"/>
            <w:left w:val="none" w:sz="0" w:space="0" w:color="auto"/>
            <w:bottom w:val="none" w:sz="0" w:space="0" w:color="auto"/>
            <w:right w:val="none" w:sz="0" w:space="0" w:color="auto"/>
          </w:divBdr>
        </w:div>
        <w:div w:id="1186022224">
          <w:marLeft w:val="0"/>
          <w:marRight w:val="0"/>
          <w:marTop w:val="0"/>
          <w:marBottom w:val="240"/>
          <w:divBdr>
            <w:top w:val="none" w:sz="0" w:space="0" w:color="auto"/>
            <w:left w:val="none" w:sz="0" w:space="0" w:color="auto"/>
            <w:bottom w:val="none" w:sz="0" w:space="0" w:color="auto"/>
            <w:right w:val="none" w:sz="0" w:space="0" w:color="auto"/>
          </w:divBdr>
        </w:div>
        <w:div w:id="1741825215">
          <w:marLeft w:val="0"/>
          <w:marRight w:val="0"/>
          <w:marTop w:val="0"/>
          <w:marBottom w:val="240"/>
          <w:divBdr>
            <w:top w:val="none" w:sz="0" w:space="0" w:color="auto"/>
            <w:left w:val="none" w:sz="0" w:space="0" w:color="auto"/>
            <w:bottom w:val="none" w:sz="0" w:space="0" w:color="auto"/>
            <w:right w:val="none" w:sz="0" w:space="0" w:color="auto"/>
          </w:divBdr>
        </w:div>
        <w:div w:id="1440222245">
          <w:blockQuote w:val="1"/>
          <w:marLeft w:val="0"/>
          <w:marRight w:val="0"/>
          <w:marTop w:val="0"/>
          <w:marBottom w:val="240"/>
          <w:divBdr>
            <w:top w:val="none" w:sz="0" w:space="0" w:color="auto"/>
            <w:left w:val="single" w:sz="24" w:space="11" w:color="DDDDDD"/>
            <w:bottom w:val="none" w:sz="0" w:space="0" w:color="auto"/>
            <w:right w:val="none" w:sz="0" w:space="0" w:color="auto"/>
          </w:divBdr>
        </w:div>
        <w:div w:id="1879121288">
          <w:marLeft w:val="0"/>
          <w:marRight w:val="0"/>
          <w:marTop w:val="0"/>
          <w:marBottom w:val="240"/>
          <w:divBdr>
            <w:top w:val="none" w:sz="0" w:space="0" w:color="auto"/>
            <w:left w:val="none" w:sz="0" w:space="0" w:color="auto"/>
            <w:bottom w:val="none" w:sz="0" w:space="0" w:color="auto"/>
            <w:right w:val="none" w:sz="0" w:space="0" w:color="auto"/>
          </w:divBdr>
        </w:div>
        <w:div w:id="180897847">
          <w:blockQuote w:val="1"/>
          <w:marLeft w:val="0"/>
          <w:marRight w:val="0"/>
          <w:marTop w:val="0"/>
          <w:marBottom w:val="240"/>
          <w:divBdr>
            <w:top w:val="none" w:sz="0" w:space="0" w:color="auto"/>
            <w:left w:val="single" w:sz="24" w:space="11" w:color="DDDDDD"/>
            <w:bottom w:val="none" w:sz="0" w:space="0" w:color="auto"/>
            <w:right w:val="none" w:sz="0" w:space="0" w:color="auto"/>
          </w:divBdr>
        </w:div>
        <w:div w:id="177240417">
          <w:marLeft w:val="0"/>
          <w:marRight w:val="0"/>
          <w:marTop w:val="0"/>
          <w:marBottom w:val="240"/>
          <w:divBdr>
            <w:top w:val="none" w:sz="0" w:space="0" w:color="auto"/>
            <w:left w:val="none" w:sz="0" w:space="0" w:color="auto"/>
            <w:bottom w:val="none" w:sz="0" w:space="0" w:color="auto"/>
            <w:right w:val="none" w:sz="0" w:space="0" w:color="auto"/>
          </w:divBdr>
        </w:div>
        <w:div w:id="510488574">
          <w:marLeft w:val="0"/>
          <w:marRight w:val="0"/>
          <w:marTop w:val="0"/>
          <w:marBottom w:val="240"/>
          <w:divBdr>
            <w:top w:val="none" w:sz="0" w:space="0" w:color="auto"/>
            <w:left w:val="none" w:sz="0" w:space="0" w:color="auto"/>
            <w:bottom w:val="none" w:sz="0" w:space="0" w:color="auto"/>
            <w:right w:val="none" w:sz="0" w:space="0" w:color="auto"/>
          </w:divBdr>
        </w:div>
        <w:div w:id="157891852">
          <w:marLeft w:val="0"/>
          <w:marRight w:val="0"/>
          <w:marTop w:val="0"/>
          <w:marBottom w:val="240"/>
          <w:divBdr>
            <w:top w:val="none" w:sz="0" w:space="0" w:color="auto"/>
            <w:left w:val="none" w:sz="0" w:space="0" w:color="auto"/>
            <w:bottom w:val="none" w:sz="0" w:space="0" w:color="auto"/>
            <w:right w:val="none" w:sz="0" w:space="0" w:color="auto"/>
          </w:divBdr>
        </w:div>
        <w:div w:id="523520167">
          <w:marLeft w:val="0"/>
          <w:marRight w:val="0"/>
          <w:marTop w:val="0"/>
          <w:marBottom w:val="240"/>
          <w:divBdr>
            <w:top w:val="none" w:sz="0" w:space="0" w:color="auto"/>
            <w:left w:val="none" w:sz="0" w:space="0" w:color="auto"/>
            <w:bottom w:val="none" w:sz="0" w:space="0" w:color="auto"/>
            <w:right w:val="none" w:sz="0" w:space="0" w:color="auto"/>
          </w:divBdr>
        </w:div>
        <w:div w:id="1215433204">
          <w:blockQuote w:val="1"/>
          <w:marLeft w:val="0"/>
          <w:marRight w:val="0"/>
          <w:marTop w:val="0"/>
          <w:marBottom w:val="240"/>
          <w:divBdr>
            <w:top w:val="none" w:sz="0" w:space="0" w:color="auto"/>
            <w:left w:val="single" w:sz="24" w:space="11" w:color="DDDDDD"/>
            <w:bottom w:val="none" w:sz="0" w:space="0" w:color="auto"/>
            <w:right w:val="none" w:sz="0" w:space="0" w:color="auto"/>
          </w:divBdr>
        </w:div>
        <w:div w:id="1849322469">
          <w:blockQuote w:val="1"/>
          <w:marLeft w:val="0"/>
          <w:marRight w:val="0"/>
          <w:marTop w:val="0"/>
          <w:marBottom w:val="240"/>
          <w:divBdr>
            <w:top w:val="none" w:sz="0" w:space="0" w:color="auto"/>
            <w:left w:val="single" w:sz="24" w:space="11" w:color="DDDDDD"/>
            <w:bottom w:val="none" w:sz="0" w:space="0" w:color="auto"/>
            <w:right w:val="none" w:sz="0" w:space="0" w:color="auto"/>
          </w:divBdr>
        </w:div>
        <w:div w:id="1559315008">
          <w:marLeft w:val="0"/>
          <w:marRight w:val="0"/>
          <w:marTop w:val="0"/>
          <w:marBottom w:val="240"/>
          <w:divBdr>
            <w:top w:val="none" w:sz="0" w:space="0" w:color="auto"/>
            <w:left w:val="none" w:sz="0" w:space="0" w:color="auto"/>
            <w:bottom w:val="none" w:sz="0" w:space="0" w:color="auto"/>
            <w:right w:val="none" w:sz="0" w:space="0" w:color="auto"/>
          </w:divBdr>
        </w:div>
        <w:div w:id="771824915">
          <w:marLeft w:val="0"/>
          <w:marRight w:val="0"/>
          <w:marTop w:val="0"/>
          <w:marBottom w:val="240"/>
          <w:divBdr>
            <w:top w:val="none" w:sz="0" w:space="0" w:color="auto"/>
            <w:left w:val="none" w:sz="0" w:space="0" w:color="auto"/>
            <w:bottom w:val="none" w:sz="0" w:space="0" w:color="auto"/>
            <w:right w:val="none" w:sz="0" w:space="0" w:color="auto"/>
          </w:divBdr>
        </w:div>
        <w:div w:id="1941598188">
          <w:marLeft w:val="0"/>
          <w:marRight w:val="0"/>
          <w:marTop w:val="0"/>
          <w:marBottom w:val="240"/>
          <w:divBdr>
            <w:top w:val="none" w:sz="0" w:space="0" w:color="auto"/>
            <w:left w:val="none" w:sz="0" w:space="0" w:color="auto"/>
            <w:bottom w:val="none" w:sz="0" w:space="0" w:color="auto"/>
            <w:right w:val="none" w:sz="0" w:space="0" w:color="auto"/>
          </w:divBdr>
        </w:div>
        <w:div w:id="1564675882">
          <w:marLeft w:val="0"/>
          <w:marRight w:val="0"/>
          <w:marTop w:val="0"/>
          <w:marBottom w:val="240"/>
          <w:divBdr>
            <w:top w:val="none" w:sz="0" w:space="0" w:color="auto"/>
            <w:left w:val="none" w:sz="0" w:space="0" w:color="auto"/>
            <w:bottom w:val="none" w:sz="0" w:space="0" w:color="auto"/>
            <w:right w:val="none" w:sz="0" w:space="0" w:color="auto"/>
          </w:divBdr>
        </w:div>
        <w:div w:id="1360353564">
          <w:marLeft w:val="0"/>
          <w:marRight w:val="0"/>
          <w:marTop w:val="0"/>
          <w:marBottom w:val="240"/>
          <w:divBdr>
            <w:top w:val="none" w:sz="0" w:space="0" w:color="auto"/>
            <w:left w:val="none" w:sz="0" w:space="0" w:color="auto"/>
            <w:bottom w:val="none" w:sz="0" w:space="0" w:color="auto"/>
            <w:right w:val="none" w:sz="0" w:space="0" w:color="auto"/>
          </w:divBdr>
        </w:div>
      </w:divsChild>
    </w:div>
    <w:div w:id="921526725">
      <w:bodyDiv w:val="1"/>
      <w:marLeft w:val="0"/>
      <w:marRight w:val="0"/>
      <w:marTop w:val="0"/>
      <w:marBottom w:val="0"/>
      <w:divBdr>
        <w:top w:val="none" w:sz="0" w:space="0" w:color="auto"/>
        <w:left w:val="none" w:sz="0" w:space="0" w:color="auto"/>
        <w:bottom w:val="none" w:sz="0" w:space="0" w:color="auto"/>
        <w:right w:val="none" w:sz="0" w:space="0" w:color="auto"/>
      </w:divBdr>
      <w:divsChild>
        <w:div w:id="870264956">
          <w:blockQuote w:val="1"/>
          <w:marLeft w:val="0"/>
          <w:marRight w:val="0"/>
          <w:marTop w:val="0"/>
          <w:marBottom w:val="240"/>
          <w:divBdr>
            <w:top w:val="none" w:sz="0" w:space="0" w:color="auto"/>
            <w:left w:val="single" w:sz="24" w:space="11" w:color="DDDDDD"/>
            <w:bottom w:val="none" w:sz="0" w:space="0" w:color="auto"/>
            <w:right w:val="none" w:sz="0" w:space="0" w:color="auto"/>
          </w:divBdr>
        </w:div>
        <w:div w:id="188706523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07183658">
              <w:marLeft w:val="0"/>
              <w:marRight w:val="0"/>
              <w:marTop w:val="0"/>
              <w:marBottom w:val="0"/>
              <w:divBdr>
                <w:top w:val="none" w:sz="0" w:space="0" w:color="auto"/>
                <w:left w:val="none" w:sz="0" w:space="0" w:color="auto"/>
                <w:bottom w:val="none" w:sz="0" w:space="0" w:color="auto"/>
                <w:right w:val="none" w:sz="0" w:space="0" w:color="auto"/>
              </w:divBdr>
            </w:div>
          </w:divsChild>
        </w:div>
        <w:div w:id="703218107">
          <w:blockQuote w:val="1"/>
          <w:marLeft w:val="0"/>
          <w:marRight w:val="0"/>
          <w:marTop w:val="0"/>
          <w:marBottom w:val="240"/>
          <w:divBdr>
            <w:top w:val="none" w:sz="0" w:space="0" w:color="auto"/>
            <w:left w:val="single" w:sz="24" w:space="11" w:color="DDDDDD"/>
            <w:bottom w:val="none" w:sz="0" w:space="0" w:color="auto"/>
            <w:right w:val="none" w:sz="0" w:space="0" w:color="auto"/>
          </w:divBdr>
        </w:div>
        <w:div w:id="1162966548">
          <w:marLeft w:val="0"/>
          <w:marRight w:val="0"/>
          <w:marTop w:val="0"/>
          <w:marBottom w:val="240"/>
          <w:divBdr>
            <w:top w:val="none" w:sz="0" w:space="0" w:color="auto"/>
            <w:left w:val="none" w:sz="0" w:space="0" w:color="auto"/>
            <w:bottom w:val="none" w:sz="0" w:space="0" w:color="auto"/>
            <w:right w:val="none" w:sz="0" w:space="0" w:color="auto"/>
          </w:divBdr>
        </w:div>
        <w:div w:id="107219762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75334003">
              <w:marLeft w:val="0"/>
              <w:marRight w:val="0"/>
              <w:marTop w:val="0"/>
              <w:marBottom w:val="0"/>
              <w:divBdr>
                <w:top w:val="none" w:sz="0" w:space="0" w:color="auto"/>
                <w:left w:val="none" w:sz="0" w:space="0" w:color="auto"/>
                <w:bottom w:val="none" w:sz="0" w:space="0" w:color="auto"/>
                <w:right w:val="none" w:sz="0" w:space="0" w:color="auto"/>
              </w:divBdr>
            </w:div>
          </w:divsChild>
        </w:div>
        <w:div w:id="1646154871">
          <w:blockQuote w:val="1"/>
          <w:marLeft w:val="0"/>
          <w:marRight w:val="0"/>
          <w:marTop w:val="0"/>
          <w:marBottom w:val="240"/>
          <w:divBdr>
            <w:top w:val="none" w:sz="0" w:space="0" w:color="auto"/>
            <w:left w:val="single" w:sz="24" w:space="11" w:color="DDDDDD"/>
            <w:bottom w:val="none" w:sz="0" w:space="0" w:color="auto"/>
            <w:right w:val="none" w:sz="0" w:space="0" w:color="auto"/>
          </w:divBdr>
        </w:div>
        <w:div w:id="1830097737">
          <w:blockQuote w:val="1"/>
          <w:marLeft w:val="0"/>
          <w:marRight w:val="0"/>
          <w:marTop w:val="0"/>
          <w:marBottom w:val="240"/>
          <w:divBdr>
            <w:top w:val="none" w:sz="0" w:space="0" w:color="auto"/>
            <w:left w:val="single" w:sz="24" w:space="11" w:color="DDDDDD"/>
            <w:bottom w:val="none" w:sz="0" w:space="0" w:color="auto"/>
            <w:right w:val="none" w:sz="0" w:space="0" w:color="auto"/>
          </w:divBdr>
        </w:div>
        <w:div w:id="1539582784">
          <w:blockQuote w:val="1"/>
          <w:marLeft w:val="0"/>
          <w:marRight w:val="0"/>
          <w:marTop w:val="0"/>
          <w:marBottom w:val="240"/>
          <w:divBdr>
            <w:top w:val="none" w:sz="0" w:space="0" w:color="auto"/>
            <w:left w:val="single" w:sz="24" w:space="11" w:color="DDDDDD"/>
            <w:bottom w:val="none" w:sz="0" w:space="0" w:color="auto"/>
            <w:right w:val="none" w:sz="0" w:space="0" w:color="auto"/>
          </w:divBdr>
        </w:div>
        <w:div w:id="1006205824">
          <w:blockQuote w:val="1"/>
          <w:marLeft w:val="0"/>
          <w:marRight w:val="0"/>
          <w:marTop w:val="0"/>
          <w:marBottom w:val="240"/>
          <w:divBdr>
            <w:top w:val="none" w:sz="0" w:space="0" w:color="auto"/>
            <w:left w:val="single" w:sz="24" w:space="11" w:color="DDDDDD"/>
            <w:bottom w:val="none" w:sz="0" w:space="0" w:color="auto"/>
            <w:right w:val="none" w:sz="0" w:space="0" w:color="auto"/>
          </w:divBdr>
        </w:div>
        <w:div w:id="173647057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398138309">
              <w:marLeft w:val="0"/>
              <w:marRight w:val="0"/>
              <w:marTop w:val="0"/>
              <w:marBottom w:val="0"/>
              <w:divBdr>
                <w:top w:val="none" w:sz="0" w:space="0" w:color="auto"/>
                <w:left w:val="none" w:sz="0" w:space="0" w:color="auto"/>
                <w:bottom w:val="none" w:sz="0" w:space="0" w:color="auto"/>
                <w:right w:val="none" w:sz="0" w:space="0" w:color="auto"/>
              </w:divBdr>
            </w:div>
          </w:divsChild>
        </w:div>
        <w:div w:id="208417712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486286196">
              <w:marLeft w:val="0"/>
              <w:marRight w:val="0"/>
              <w:marTop w:val="0"/>
              <w:marBottom w:val="240"/>
              <w:divBdr>
                <w:top w:val="none" w:sz="0" w:space="0" w:color="auto"/>
                <w:left w:val="none" w:sz="0" w:space="0" w:color="auto"/>
                <w:bottom w:val="none" w:sz="0" w:space="0" w:color="auto"/>
                <w:right w:val="none" w:sz="0" w:space="0" w:color="auto"/>
              </w:divBdr>
            </w:div>
            <w:div w:id="967979205">
              <w:marLeft w:val="0"/>
              <w:marRight w:val="0"/>
              <w:marTop w:val="0"/>
              <w:marBottom w:val="0"/>
              <w:divBdr>
                <w:top w:val="none" w:sz="0" w:space="0" w:color="auto"/>
                <w:left w:val="none" w:sz="0" w:space="0" w:color="auto"/>
                <w:bottom w:val="none" w:sz="0" w:space="0" w:color="auto"/>
                <w:right w:val="none" w:sz="0" w:space="0" w:color="auto"/>
              </w:divBdr>
            </w:div>
          </w:divsChild>
        </w:div>
        <w:div w:id="9839031">
          <w:blockQuote w:val="1"/>
          <w:marLeft w:val="0"/>
          <w:marRight w:val="0"/>
          <w:marTop w:val="0"/>
          <w:marBottom w:val="240"/>
          <w:divBdr>
            <w:top w:val="none" w:sz="0" w:space="0" w:color="auto"/>
            <w:left w:val="single" w:sz="24" w:space="11" w:color="DDDDDD"/>
            <w:bottom w:val="none" w:sz="0" w:space="0" w:color="auto"/>
            <w:right w:val="none" w:sz="0" w:space="0" w:color="auto"/>
          </w:divBdr>
        </w:div>
        <w:div w:id="174536426">
          <w:blockQuote w:val="1"/>
          <w:marLeft w:val="0"/>
          <w:marRight w:val="0"/>
          <w:marTop w:val="0"/>
          <w:marBottom w:val="240"/>
          <w:divBdr>
            <w:top w:val="none" w:sz="0" w:space="0" w:color="auto"/>
            <w:left w:val="single" w:sz="24" w:space="11" w:color="DDDDDD"/>
            <w:bottom w:val="none" w:sz="0" w:space="0" w:color="auto"/>
            <w:right w:val="none" w:sz="0" w:space="0" w:color="auto"/>
          </w:divBdr>
        </w:div>
        <w:div w:id="1414202303">
          <w:blockQuote w:val="1"/>
          <w:marLeft w:val="0"/>
          <w:marRight w:val="0"/>
          <w:marTop w:val="0"/>
          <w:marBottom w:val="240"/>
          <w:divBdr>
            <w:top w:val="none" w:sz="0" w:space="0" w:color="auto"/>
            <w:left w:val="single" w:sz="24" w:space="11" w:color="DDDDDD"/>
            <w:bottom w:val="none" w:sz="0" w:space="0" w:color="auto"/>
            <w:right w:val="none" w:sz="0" w:space="0" w:color="auto"/>
          </w:divBdr>
        </w:div>
        <w:div w:id="1233004774">
          <w:blockQuote w:val="1"/>
          <w:marLeft w:val="0"/>
          <w:marRight w:val="0"/>
          <w:marTop w:val="0"/>
          <w:marBottom w:val="240"/>
          <w:divBdr>
            <w:top w:val="none" w:sz="0" w:space="0" w:color="auto"/>
            <w:left w:val="single" w:sz="24" w:space="11" w:color="DDDDDD"/>
            <w:bottom w:val="none" w:sz="0" w:space="0" w:color="auto"/>
            <w:right w:val="none" w:sz="0" w:space="0" w:color="auto"/>
          </w:divBdr>
        </w:div>
        <w:div w:id="143476614">
          <w:blockQuote w:val="1"/>
          <w:marLeft w:val="0"/>
          <w:marRight w:val="0"/>
          <w:marTop w:val="0"/>
          <w:marBottom w:val="240"/>
          <w:divBdr>
            <w:top w:val="none" w:sz="0" w:space="0" w:color="auto"/>
            <w:left w:val="single" w:sz="24" w:space="11" w:color="DDDDDD"/>
            <w:bottom w:val="none" w:sz="0" w:space="0" w:color="auto"/>
            <w:right w:val="none" w:sz="0" w:space="0" w:color="auto"/>
          </w:divBdr>
        </w:div>
        <w:div w:id="122165288">
          <w:marLeft w:val="0"/>
          <w:marRight w:val="0"/>
          <w:marTop w:val="0"/>
          <w:marBottom w:val="240"/>
          <w:divBdr>
            <w:top w:val="none" w:sz="0" w:space="0" w:color="auto"/>
            <w:left w:val="none" w:sz="0" w:space="0" w:color="auto"/>
            <w:bottom w:val="none" w:sz="0" w:space="0" w:color="auto"/>
            <w:right w:val="none" w:sz="0" w:space="0" w:color="auto"/>
          </w:divBdr>
        </w:div>
        <w:div w:id="1170801962">
          <w:blockQuote w:val="1"/>
          <w:marLeft w:val="0"/>
          <w:marRight w:val="0"/>
          <w:marTop w:val="0"/>
          <w:marBottom w:val="240"/>
          <w:divBdr>
            <w:top w:val="none" w:sz="0" w:space="0" w:color="auto"/>
            <w:left w:val="single" w:sz="24" w:space="11" w:color="DDDDDD"/>
            <w:bottom w:val="none" w:sz="0" w:space="0" w:color="auto"/>
            <w:right w:val="none" w:sz="0" w:space="0" w:color="auto"/>
          </w:divBdr>
        </w:div>
        <w:div w:id="770245002">
          <w:blockQuote w:val="1"/>
          <w:marLeft w:val="0"/>
          <w:marRight w:val="0"/>
          <w:marTop w:val="0"/>
          <w:marBottom w:val="240"/>
          <w:divBdr>
            <w:top w:val="none" w:sz="0" w:space="0" w:color="auto"/>
            <w:left w:val="single" w:sz="24" w:space="11" w:color="DDDDDD"/>
            <w:bottom w:val="none" w:sz="0" w:space="0" w:color="auto"/>
            <w:right w:val="none" w:sz="0" w:space="0" w:color="auto"/>
          </w:divBdr>
        </w:div>
        <w:div w:id="505440353">
          <w:blockQuote w:val="1"/>
          <w:marLeft w:val="0"/>
          <w:marRight w:val="0"/>
          <w:marTop w:val="0"/>
          <w:marBottom w:val="240"/>
          <w:divBdr>
            <w:top w:val="none" w:sz="0" w:space="0" w:color="auto"/>
            <w:left w:val="single" w:sz="24" w:space="11" w:color="DDDDDD"/>
            <w:bottom w:val="none" w:sz="0" w:space="0" w:color="auto"/>
            <w:right w:val="none" w:sz="0" w:space="0" w:color="auto"/>
          </w:divBdr>
        </w:div>
        <w:div w:id="1716855060">
          <w:blockQuote w:val="1"/>
          <w:marLeft w:val="0"/>
          <w:marRight w:val="0"/>
          <w:marTop w:val="0"/>
          <w:marBottom w:val="240"/>
          <w:divBdr>
            <w:top w:val="none" w:sz="0" w:space="0" w:color="auto"/>
            <w:left w:val="single" w:sz="24" w:space="11" w:color="DDDDDD"/>
            <w:bottom w:val="none" w:sz="0" w:space="0" w:color="auto"/>
            <w:right w:val="none" w:sz="0" w:space="0" w:color="auto"/>
          </w:divBdr>
        </w:div>
        <w:div w:id="331490044">
          <w:blockQuote w:val="1"/>
          <w:marLeft w:val="0"/>
          <w:marRight w:val="0"/>
          <w:marTop w:val="0"/>
          <w:marBottom w:val="240"/>
          <w:divBdr>
            <w:top w:val="none" w:sz="0" w:space="0" w:color="auto"/>
            <w:left w:val="single" w:sz="24" w:space="11" w:color="DDDDDD"/>
            <w:bottom w:val="none" w:sz="0" w:space="0" w:color="auto"/>
            <w:right w:val="none" w:sz="0" w:space="0" w:color="auto"/>
          </w:divBdr>
        </w:div>
        <w:div w:id="1010137976">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037415">
          <w:blockQuote w:val="1"/>
          <w:marLeft w:val="0"/>
          <w:marRight w:val="0"/>
          <w:marTop w:val="0"/>
          <w:marBottom w:val="240"/>
          <w:divBdr>
            <w:top w:val="none" w:sz="0" w:space="0" w:color="auto"/>
            <w:left w:val="single" w:sz="24" w:space="11" w:color="DDDDDD"/>
            <w:bottom w:val="none" w:sz="0" w:space="0" w:color="auto"/>
            <w:right w:val="none" w:sz="0" w:space="0" w:color="auto"/>
          </w:divBdr>
        </w:div>
        <w:div w:id="271282308">
          <w:blockQuote w:val="1"/>
          <w:marLeft w:val="0"/>
          <w:marRight w:val="0"/>
          <w:marTop w:val="0"/>
          <w:marBottom w:val="240"/>
          <w:divBdr>
            <w:top w:val="none" w:sz="0" w:space="0" w:color="auto"/>
            <w:left w:val="single" w:sz="24" w:space="11" w:color="DDDDDD"/>
            <w:bottom w:val="none" w:sz="0" w:space="0" w:color="auto"/>
            <w:right w:val="none" w:sz="0" w:space="0" w:color="auto"/>
          </w:divBdr>
        </w:div>
        <w:div w:id="251932816">
          <w:blockQuote w:val="1"/>
          <w:marLeft w:val="0"/>
          <w:marRight w:val="0"/>
          <w:marTop w:val="0"/>
          <w:marBottom w:val="240"/>
          <w:divBdr>
            <w:top w:val="none" w:sz="0" w:space="0" w:color="auto"/>
            <w:left w:val="single" w:sz="24" w:space="11" w:color="DDDDDD"/>
            <w:bottom w:val="none" w:sz="0" w:space="0" w:color="auto"/>
            <w:right w:val="none" w:sz="0" w:space="0" w:color="auto"/>
          </w:divBdr>
        </w:div>
        <w:div w:id="250820812">
          <w:blockQuote w:val="1"/>
          <w:marLeft w:val="0"/>
          <w:marRight w:val="0"/>
          <w:marTop w:val="0"/>
          <w:marBottom w:val="240"/>
          <w:divBdr>
            <w:top w:val="none" w:sz="0" w:space="0" w:color="auto"/>
            <w:left w:val="single" w:sz="24" w:space="11" w:color="DDDDDD"/>
            <w:bottom w:val="none" w:sz="0" w:space="0" w:color="auto"/>
            <w:right w:val="none" w:sz="0" w:space="0" w:color="auto"/>
          </w:divBdr>
        </w:div>
        <w:div w:id="653948139">
          <w:blockQuote w:val="1"/>
          <w:marLeft w:val="0"/>
          <w:marRight w:val="0"/>
          <w:marTop w:val="0"/>
          <w:marBottom w:val="240"/>
          <w:divBdr>
            <w:top w:val="none" w:sz="0" w:space="0" w:color="auto"/>
            <w:left w:val="single" w:sz="24" w:space="11" w:color="DDDDDD"/>
            <w:bottom w:val="none" w:sz="0" w:space="0" w:color="auto"/>
            <w:right w:val="none" w:sz="0" w:space="0" w:color="auto"/>
          </w:divBdr>
        </w:div>
        <w:div w:id="76830519">
          <w:marLeft w:val="0"/>
          <w:marRight w:val="0"/>
          <w:marTop w:val="0"/>
          <w:marBottom w:val="240"/>
          <w:divBdr>
            <w:top w:val="none" w:sz="0" w:space="0" w:color="auto"/>
            <w:left w:val="none" w:sz="0" w:space="0" w:color="auto"/>
            <w:bottom w:val="none" w:sz="0" w:space="0" w:color="auto"/>
            <w:right w:val="none" w:sz="0" w:space="0" w:color="auto"/>
          </w:divBdr>
        </w:div>
        <w:div w:id="1894153030">
          <w:blockQuote w:val="1"/>
          <w:marLeft w:val="0"/>
          <w:marRight w:val="0"/>
          <w:marTop w:val="0"/>
          <w:marBottom w:val="240"/>
          <w:divBdr>
            <w:top w:val="none" w:sz="0" w:space="0" w:color="auto"/>
            <w:left w:val="single" w:sz="24" w:space="11" w:color="DDDDDD"/>
            <w:bottom w:val="none" w:sz="0" w:space="0" w:color="auto"/>
            <w:right w:val="none" w:sz="0" w:space="0" w:color="auto"/>
          </w:divBdr>
        </w:div>
        <w:div w:id="1801848214">
          <w:blockQuote w:val="1"/>
          <w:marLeft w:val="0"/>
          <w:marRight w:val="0"/>
          <w:marTop w:val="0"/>
          <w:marBottom w:val="240"/>
          <w:divBdr>
            <w:top w:val="none" w:sz="0" w:space="0" w:color="auto"/>
            <w:left w:val="single" w:sz="24" w:space="11" w:color="DDDDDD"/>
            <w:bottom w:val="none" w:sz="0" w:space="0" w:color="auto"/>
            <w:right w:val="none" w:sz="0" w:space="0" w:color="auto"/>
          </w:divBdr>
        </w:div>
        <w:div w:id="497622866">
          <w:marLeft w:val="0"/>
          <w:marRight w:val="0"/>
          <w:marTop w:val="0"/>
          <w:marBottom w:val="240"/>
          <w:divBdr>
            <w:top w:val="none" w:sz="0" w:space="0" w:color="auto"/>
            <w:left w:val="none" w:sz="0" w:space="0" w:color="auto"/>
            <w:bottom w:val="none" w:sz="0" w:space="0" w:color="auto"/>
            <w:right w:val="none" w:sz="0" w:space="0" w:color="auto"/>
          </w:divBdr>
        </w:div>
        <w:div w:id="15827392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503618929">
              <w:marLeft w:val="0"/>
              <w:marRight w:val="0"/>
              <w:marTop w:val="0"/>
              <w:marBottom w:val="0"/>
              <w:divBdr>
                <w:top w:val="none" w:sz="0" w:space="0" w:color="auto"/>
                <w:left w:val="none" w:sz="0" w:space="0" w:color="auto"/>
                <w:bottom w:val="none" w:sz="0" w:space="0" w:color="auto"/>
                <w:right w:val="none" w:sz="0" w:space="0" w:color="auto"/>
              </w:divBdr>
            </w:div>
          </w:divsChild>
        </w:div>
        <w:div w:id="1073546390">
          <w:blockQuote w:val="1"/>
          <w:marLeft w:val="0"/>
          <w:marRight w:val="0"/>
          <w:marTop w:val="0"/>
          <w:marBottom w:val="240"/>
          <w:divBdr>
            <w:top w:val="none" w:sz="0" w:space="0" w:color="auto"/>
            <w:left w:val="single" w:sz="24" w:space="11" w:color="DDDDDD"/>
            <w:bottom w:val="none" w:sz="0" w:space="0" w:color="auto"/>
            <w:right w:val="none" w:sz="0" w:space="0" w:color="auto"/>
          </w:divBdr>
        </w:div>
        <w:div w:id="1168249380">
          <w:blockQuote w:val="1"/>
          <w:marLeft w:val="0"/>
          <w:marRight w:val="0"/>
          <w:marTop w:val="0"/>
          <w:marBottom w:val="240"/>
          <w:divBdr>
            <w:top w:val="none" w:sz="0" w:space="0" w:color="auto"/>
            <w:left w:val="single" w:sz="24" w:space="11" w:color="DDDDDD"/>
            <w:bottom w:val="none" w:sz="0" w:space="0" w:color="auto"/>
            <w:right w:val="none" w:sz="0" w:space="0" w:color="auto"/>
          </w:divBdr>
        </w:div>
        <w:div w:id="1881743300">
          <w:marLeft w:val="0"/>
          <w:marRight w:val="0"/>
          <w:marTop w:val="0"/>
          <w:marBottom w:val="240"/>
          <w:divBdr>
            <w:top w:val="none" w:sz="0" w:space="0" w:color="auto"/>
            <w:left w:val="none" w:sz="0" w:space="0" w:color="auto"/>
            <w:bottom w:val="none" w:sz="0" w:space="0" w:color="auto"/>
            <w:right w:val="none" w:sz="0" w:space="0" w:color="auto"/>
          </w:divBdr>
        </w:div>
        <w:div w:id="868841201">
          <w:blockQuote w:val="1"/>
          <w:marLeft w:val="0"/>
          <w:marRight w:val="0"/>
          <w:marTop w:val="0"/>
          <w:marBottom w:val="240"/>
          <w:divBdr>
            <w:top w:val="none" w:sz="0" w:space="0" w:color="auto"/>
            <w:left w:val="single" w:sz="24" w:space="11" w:color="DDDDDD"/>
            <w:bottom w:val="none" w:sz="0" w:space="0" w:color="auto"/>
            <w:right w:val="none" w:sz="0" w:space="0" w:color="auto"/>
          </w:divBdr>
        </w:div>
        <w:div w:id="702095003">
          <w:marLeft w:val="0"/>
          <w:marRight w:val="0"/>
          <w:marTop w:val="0"/>
          <w:marBottom w:val="240"/>
          <w:divBdr>
            <w:top w:val="none" w:sz="0" w:space="0" w:color="auto"/>
            <w:left w:val="none" w:sz="0" w:space="0" w:color="auto"/>
            <w:bottom w:val="none" w:sz="0" w:space="0" w:color="auto"/>
            <w:right w:val="none" w:sz="0" w:space="0" w:color="auto"/>
          </w:divBdr>
        </w:div>
        <w:div w:id="820122997">
          <w:blockQuote w:val="1"/>
          <w:marLeft w:val="0"/>
          <w:marRight w:val="0"/>
          <w:marTop w:val="0"/>
          <w:marBottom w:val="240"/>
          <w:divBdr>
            <w:top w:val="none" w:sz="0" w:space="0" w:color="auto"/>
            <w:left w:val="single" w:sz="24" w:space="11" w:color="DDDDDD"/>
            <w:bottom w:val="none" w:sz="0" w:space="0" w:color="auto"/>
            <w:right w:val="none" w:sz="0" w:space="0" w:color="auto"/>
          </w:divBdr>
        </w:div>
        <w:div w:id="1223516449">
          <w:blockQuote w:val="1"/>
          <w:marLeft w:val="0"/>
          <w:marRight w:val="0"/>
          <w:marTop w:val="0"/>
          <w:marBottom w:val="240"/>
          <w:divBdr>
            <w:top w:val="none" w:sz="0" w:space="0" w:color="auto"/>
            <w:left w:val="single" w:sz="24" w:space="11" w:color="DDDDDD"/>
            <w:bottom w:val="none" w:sz="0" w:space="0" w:color="auto"/>
            <w:right w:val="none" w:sz="0" w:space="0" w:color="auto"/>
          </w:divBdr>
        </w:div>
        <w:div w:id="1358117387">
          <w:blockQuote w:val="1"/>
          <w:marLeft w:val="0"/>
          <w:marRight w:val="0"/>
          <w:marTop w:val="0"/>
          <w:marBottom w:val="240"/>
          <w:divBdr>
            <w:top w:val="none" w:sz="0" w:space="0" w:color="auto"/>
            <w:left w:val="single" w:sz="24" w:space="11" w:color="DDDDDD"/>
            <w:bottom w:val="none" w:sz="0" w:space="0" w:color="auto"/>
            <w:right w:val="none" w:sz="0" w:space="0" w:color="auto"/>
          </w:divBdr>
        </w:div>
        <w:div w:id="1103914822">
          <w:marLeft w:val="0"/>
          <w:marRight w:val="0"/>
          <w:marTop w:val="0"/>
          <w:marBottom w:val="240"/>
          <w:divBdr>
            <w:top w:val="none" w:sz="0" w:space="0" w:color="auto"/>
            <w:left w:val="none" w:sz="0" w:space="0" w:color="auto"/>
            <w:bottom w:val="none" w:sz="0" w:space="0" w:color="auto"/>
            <w:right w:val="none" w:sz="0" w:space="0" w:color="auto"/>
          </w:divBdr>
        </w:div>
        <w:div w:id="9069106">
          <w:blockQuote w:val="1"/>
          <w:marLeft w:val="0"/>
          <w:marRight w:val="0"/>
          <w:marTop w:val="0"/>
          <w:marBottom w:val="240"/>
          <w:divBdr>
            <w:top w:val="none" w:sz="0" w:space="0" w:color="auto"/>
            <w:left w:val="single" w:sz="24" w:space="11" w:color="DDDDDD"/>
            <w:bottom w:val="none" w:sz="0" w:space="0" w:color="auto"/>
            <w:right w:val="none" w:sz="0" w:space="0" w:color="auto"/>
          </w:divBdr>
        </w:div>
        <w:div w:id="1204824600">
          <w:marLeft w:val="0"/>
          <w:marRight w:val="0"/>
          <w:marTop w:val="0"/>
          <w:marBottom w:val="240"/>
          <w:divBdr>
            <w:top w:val="none" w:sz="0" w:space="0" w:color="auto"/>
            <w:left w:val="none" w:sz="0" w:space="0" w:color="auto"/>
            <w:bottom w:val="none" w:sz="0" w:space="0" w:color="auto"/>
            <w:right w:val="none" w:sz="0" w:space="0" w:color="auto"/>
          </w:divBdr>
        </w:div>
        <w:div w:id="71331404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659184115">
              <w:marLeft w:val="0"/>
              <w:marRight w:val="0"/>
              <w:marTop w:val="0"/>
              <w:marBottom w:val="0"/>
              <w:divBdr>
                <w:top w:val="none" w:sz="0" w:space="0" w:color="auto"/>
                <w:left w:val="none" w:sz="0" w:space="0" w:color="auto"/>
                <w:bottom w:val="none" w:sz="0" w:space="0" w:color="auto"/>
                <w:right w:val="none" w:sz="0" w:space="0" w:color="auto"/>
              </w:divBdr>
            </w:div>
          </w:divsChild>
        </w:div>
        <w:div w:id="180643491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478037478">
              <w:marLeft w:val="0"/>
              <w:marRight w:val="0"/>
              <w:marTop w:val="0"/>
              <w:marBottom w:val="0"/>
              <w:divBdr>
                <w:top w:val="none" w:sz="0" w:space="0" w:color="auto"/>
                <w:left w:val="none" w:sz="0" w:space="0" w:color="auto"/>
                <w:bottom w:val="none" w:sz="0" w:space="0" w:color="auto"/>
                <w:right w:val="none" w:sz="0" w:space="0" w:color="auto"/>
              </w:divBdr>
            </w:div>
          </w:divsChild>
        </w:div>
        <w:div w:id="9941973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89674972">
      <w:bodyDiv w:val="1"/>
      <w:marLeft w:val="0"/>
      <w:marRight w:val="0"/>
      <w:marTop w:val="0"/>
      <w:marBottom w:val="0"/>
      <w:divBdr>
        <w:top w:val="none" w:sz="0" w:space="0" w:color="auto"/>
        <w:left w:val="none" w:sz="0" w:space="0" w:color="auto"/>
        <w:bottom w:val="none" w:sz="0" w:space="0" w:color="auto"/>
        <w:right w:val="none" w:sz="0" w:space="0" w:color="auto"/>
      </w:divBdr>
      <w:divsChild>
        <w:div w:id="970986971">
          <w:blockQuote w:val="1"/>
          <w:marLeft w:val="0"/>
          <w:marRight w:val="0"/>
          <w:marTop w:val="0"/>
          <w:marBottom w:val="240"/>
          <w:divBdr>
            <w:top w:val="none" w:sz="0" w:space="0" w:color="auto"/>
            <w:left w:val="single" w:sz="24" w:space="11" w:color="DDDDDD"/>
            <w:bottom w:val="none" w:sz="0" w:space="0" w:color="auto"/>
            <w:right w:val="none" w:sz="0" w:space="0" w:color="auto"/>
          </w:divBdr>
        </w:div>
        <w:div w:id="1020814623">
          <w:blockQuote w:val="1"/>
          <w:marLeft w:val="0"/>
          <w:marRight w:val="0"/>
          <w:marTop w:val="0"/>
          <w:marBottom w:val="240"/>
          <w:divBdr>
            <w:top w:val="none" w:sz="0" w:space="0" w:color="auto"/>
            <w:left w:val="single" w:sz="24" w:space="11" w:color="DDDDDD"/>
            <w:bottom w:val="none" w:sz="0" w:space="0" w:color="auto"/>
            <w:right w:val="none" w:sz="0" w:space="0" w:color="auto"/>
          </w:divBdr>
        </w:div>
        <w:div w:id="62659178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15884185">
              <w:marLeft w:val="0"/>
              <w:marRight w:val="0"/>
              <w:marTop w:val="0"/>
              <w:marBottom w:val="0"/>
              <w:divBdr>
                <w:top w:val="none" w:sz="0" w:space="0" w:color="auto"/>
                <w:left w:val="none" w:sz="0" w:space="0" w:color="auto"/>
                <w:bottom w:val="none" w:sz="0" w:space="0" w:color="auto"/>
                <w:right w:val="none" w:sz="0" w:space="0" w:color="auto"/>
              </w:divBdr>
            </w:div>
          </w:divsChild>
        </w:div>
        <w:div w:id="1456947924">
          <w:blockQuote w:val="1"/>
          <w:marLeft w:val="0"/>
          <w:marRight w:val="0"/>
          <w:marTop w:val="0"/>
          <w:marBottom w:val="240"/>
          <w:divBdr>
            <w:top w:val="none" w:sz="0" w:space="0" w:color="auto"/>
            <w:left w:val="single" w:sz="24" w:space="11" w:color="DDDDDD"/>
            <w:bottom w:val="none" w:sz="0" w:space="0" w:color="auto"/>
            <w:right w:val="none" w:sz="0" w:space="0" w:color="auto"/>
          </w:divBdr>
        </w:div>
        <w:div w:id="1312755876">
          <w:blockQuote w:val="1"/>
          <w:marLeft w:val="0"/>
          <w:marRight w:val="0"/>
          <w:marTop w:val="0"/>
          <w:marBottom w:val="240"/>
          <w:divBdr>
            <w:top w:val="none" w:sz="0" w:space="0" w:color="auto"/>
            <w:left w:val="single" w:sz="24" w:space="11" w:color="DDDDDD"/>
            <w:bottom w:val="none" w:sz="0" w:space="0" w:color="auto"/>
            <w:right w:val="none" w:sz="0" w:space="0" w:color="auto"/>
          </w:divBdr>
        </w:div>
        <w:div w:id="127913888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851411183">
              <w:marLeft w:val="0"/>
              <w:marRight w:val="0"/>
              <w:marTop w:val="0"/>
              <w:marBottom w:val="0"/>
              <w:divBdr>
                <w:top w:val="none" w:sz="0" w:space="0" w:color="auto"/>
                <w:left w:val="none" w:sz="0" w:space="0" w:color="auto"/>
                <w:bottom w:val="none" w:sz="0" w:space="0" w:color="auto"/>
                <w:right w:val="none" w:sz="0" w:space="0" w:color="auto"/>
              </w:divBdr>
            </w:div>
          </w:divsChild>
        </w:div>
        <w:div w:id="1754662624">
          <w:blockQuote w:val="1"/>
          <w:marLeft w:val="0"/>
          <w:marRight w:val="0"/>
          <w:marTop w:val="0"/>
          <w:marBottom w:val="240"/>
          <w:divBdr>
            <w:top w:val="none" w:sz="0" w:space="0" w:color="auto"/>
            <w:left w:val="single" w:sz="24" w:space="11" w:color="DDDDDD"/>
            <w:bottom w:val="none" w:sz="0" w:space="0" w:color="auto"/>
            <w:right w:val="none" w:sz="0" w:space="0" w:color="auto"/>
          </w:divBdr>
        </w:div>
        <w:div w:id="2082674191">
          <w:blockQuote w:val="1"/>
          <w:marLeft w:val="0"/>
          <w:marRight w:val="0"/>
          <w:marTop w:val="0"/>
          <w:marBottom w:val="240"/>
          <w:divBdr>
            <w:top w:val="none" w:sz="0" w:space="0" w:color="auto"/>
            <w:left w:val="single" w:sz="24" w:space="11" w:color="DDDDDD"/>
            <w:bottom w:val="none" w:sz="0" w:space="0" w:color="auto"/>
            <w:right w:val="none" w:sz="0" w:space="0" w:color="auto"/>
          </w:divBdr>
        </w:div>
        <w:div w:id="1349915457">
          <w:marLeft w:val="0"/>
          <w:marRight w:val="0"/>
          <w:marTop w:val="0"/>
          <w:marBottom w:val="240"/>
          <w:divBdr>
            <w:top w:val="none" w:sz="0" w:space="0" w:color="auto"/>
            <w:left w:val="none" w:sz="0" w:space="0" w:color="auto"/>
            <w:bottom w:val="none" w:sz="0" w:space="0" w:color="auto"/>
            <w:right w:val="none" w:sz="0" w:space="0" w:color="auto"/>
          </w:divBdr>
        </w:div>
        <w:div w:id="1202012770">
          <w:blockQuote w:val="1"/>
          <w:marLeft w:val="0"/>
          <w:marRight w:val="0"/>
          <w:marTop w:val="0"/>
          <w:marBottom w:val="240"/>
          <w:divBdr>
            <w:top w:val="none" w:sz="0" w:space="0" w:color="auto"/>
            <w:left w:val="single" w:sz="24" w:space="11" w:color="DDDDDD"/>
            <w:bottom w:val="none" w:sz="0" w:space="0" w:color="auto"/>
            <w:right w:val="none" w:sz="0" w:space="0" w:color="auto"/>
          </w:divBdr>
        </w:div>
        <w:div w:id="1422069883">
          <w:marLeft w:val="0"/>
          <w:marRight w:val="0"/>
          <w:marTop w:val="0"/>
          <w:marBottom w:val="240"/>
          <w:divBdr>
            <w:top w:val="none" w:sz="0" w:space="0" w:color="auto"/>
            <w:left w:val="none" w:sz="0" w:space="0" w:color="auto"/>
            <w:bottom w:val="none" w:sz="0" w:space="0" w:color="auto"/>
            <w:right w:val="none" w:sz="0" w:space="0" w:color="auto"/>
          </w:divBdr>
        </w:div>
        <w:div w:id="1465003755">
          <w:marLeft w:val="0"/>
          <w:marRight w:val="0"/>
          <w:marTop w:val="0"/>
          <w:marBottom w:val="240"/>
          <w:divBdr>
            <w:top w:val="none" w:sz="0" w:space="0" w:color="auto"/>
            <w:left w:val="none" w:sz="0" w:space="0" w:color="auto"/>
            <w:bottom w:val="none" w:sz="0" w:space="0" w:color="auto"/>
            <w:right w:val="none" w:sz="0" w:space="0" w:color="auto"/>
          </w:divBdr>
        </w:div>
        <w:div w:id="2897027">
          <w:marLeft w:val="0"/>
          <w:marRight w:val="0"/>
          <w:marTop w:val="0"/>
          <w:marBottom w:val="240"/>
          <w:divBdr>
            <w:top w:val="none" w:sz="0" w:space="0" w:color="auto"/>
            <w:left w:val="none" w:sz="0" w:space="0" w:color="auto"/>
            <w:bottom w:val="none" w:sz="0" w:space="0" w:color="auto"/>
            <w:right w:val="none" w:sz="0" w:space="0" w:color="auto"/>
          </w:divBdr>
        </w:div>
        <w:div w:id="691423635">
          <w:marLeft w:val="0"/>
          <w:marRight w:val="0"/>
          <w:marTop w:val="0"/>
          <w:marBottom w:val="240"/>
          <w:divBdr>
            <w:top w:val="none" w:sz="0" w:space="0" w:color="auto"/>
            <w:left w:val="none" w:sz="0" w:space="0" w:color="auto"/>
            <w:bottom w:val="none" w:sz="0" w:space="0" w:color="auto"/>
            <w:right w:val="none" w:sz="0" w:space="0" w:color="auto"/>
          </w:divBdr>
        </w:div>
        <w:div w:id="127435784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478502197">
              <w:marLeft w:val="0"/>
              <w:marRight w:val="0"/>
              <w:marTop w:val="0"/>
              <w:marBottom w:val="0"/>
              <w:divBdr>
                <w:top w:val="none" w:sz="0" w:space="0" w:color="auto"/>
                <w:left w:val="none" w:sz="0" w:space="0" w:color="auto"/>
                <w:bottom w:val="none" w:sz="0" w:space="0" w:color="auto"/>
                <w:right w:val="none" w:sz="0" w:space="0" w:color="auto"/>
              </w:divBdr>
            </w:div>
          </w:divsChild>
        </w:div>
        <w:div w:id="1749107250">
          <w:blockQuote w:val="1"/>
          <w:marLeft w:val="0"/>
          <w:marRight w:val="0"/>
          <w:marTop w:val="0"/>
          <w:marBottom w:val="240"/>
          <w:divBdr>
            <w:top w:val="none" w:sz="0" w:space="0" w:color="auto"/>
            <w:left w:val="single" w:sz="24" w:space="11" w:color="DDDDDD"/>
            <w:bottom w:val="none" w:sz="0" w:space="0" w:color="auto"/>
            <w:right w:val="none" w:sz="0" w:space="0" w:color="auto"/>
          </w:divBdr>
        </w:div>
        <w:div w:id="138956956">
          <w:blockQuote w:val="1"/>
          <w:marLeft w:val="0"/>
          <w:marRight w:val="0"/>
          <w:marTop w:val="0"/>
          <w:marBottom w:val="240"/>
          <w:divBdr>
            <w:top w:val="none" w:sz="0" w:space="0" w:color="auto"/>
            <w:left w:val="single" w:sz="24" w:space="11" w:color="DDDDDD"/>
            <w:bottom w:val="none" w:sz="0" w:space="0" w:color="auto"/>
            <w:right w:val="none" w:sz="0" w:space="0" w:color="auto"/>
          </w:divBdr>
        </w:div>
        <w:div w:id="182165060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70087825">
              <w:marLeft w:val="0"/>
              <w:marRight w:val="0"/>
              <w:marTop w:val="0"/>
              <w:marBottom w:val="0"/>
              <w:divBdr>
                <w:top w:val="none" w:sz="0" w:space="0" w:color="auto"/>
                <w:left w:val="none" w:sz="0" w:space="0" w:color="auto"/>
                <w:bottom w:val="none" w:sz="0" w:space="0" w:color="auto"/>
                <w:right w:val="none" w:sz="0" w:space="0" w:color="auto"/>
              </w:divBdr>
            </w:div>
          </w:divsChild>
        </w:div>
        <w:div w:id="152924936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634361573">
              <w:marLeft w:val="0"/>
              <w:marRight w:val="0"/>
              <w:marTop w:val="0"/>
              <w:marBottom w:val="0"/>
              <w:divBdr>
                <w:top w:val="none" w:sz="0" w:space="0" w:color="auto"/>
                <w:left w:val="none" w:sz="0" w:space="0" w:color="auto"/>
                <w:bottom w:val="none" w:sz="0" w:space="0" w:color="auto"/>
                <w:right w:val="none" w:sz="0" w:space="0" w:color="auto"/>
              </w:divBdr>
            </w:div>
          </w:divsChild>
        </w:div>
        <w:div w:id="911964540">
          <w:blockQuote w:val="1"/>
          <w:marLeft w:val="0"/>
          <w:marRight w:val="0"/>
          <w:marTop w:val="0"/>
          <w:marBottom w:val="240"/>
          <w:divBdr>
            <w:top w:val="none" w:sz="0" w:space="0" w:color="auto"/>
            <w:left w:val="single" w:sz="24" w:space="11" w:color="DDDDDD"/>
            <w:bottom w:val="none" w:sz="0" w:space="0" w:color="auto"/>
            <w:right w:val="none" w:sz="0" w:space="0" w:color="auto"/>
          </w:divBdr>
        </w:div>
        <w:div w:id="1170175974">
          <w:blockQuote w:val="1"/>
          <w:marLeft w:val="0"/>
          <w:marRight w:val="0"/>
          <w:marTop w:val="0"/>
          <w:marBottom w:val="240"/>
          <w:divBdr>
            <w:top w:val="none" w:sz="0" w:space="0" w:color="auto"/>
            <w:left w:val="single" w:sz="24" w:space="11" w:color="DDDDDD"/>
            <w:bottom w:val="none" w:sz="0" w:space="0" w:color="auto"/>
            <w:right w:val="none" w:sz="0" w:space="0" w:color="auto"/>
          </w:divBdr>
        </w:div>
        <w:div w:id="61259287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87201520">
              <w:marLeft w:val="0"/>
              <w:marRight w:val="0"/>
              <w:marTop w:val="0"/>
              <w:marBottom w:val="0"/>
              <w:divBdr>
                <w:top w:val="none" w:sz="0" w:space="0" w:color="auto"/>
                <w:left w:val="none" w:sz="0" w:space="0" w:color="auto"/>
                <w:bottom w:val="none" w:sz="0" w:space="0" w:color="auto"/>
                <w:right w:val="none" w:sz="0" w:space="0" w:color="auto"/>
              </w:divBdr>
            </w:div>
          </w:divsChild>
        </w:div>
        <w:div w:id="826628501">
          <w:blockQuote w:val="1"/>
          <w:marLeft w:val="0"/>
          <w:marRight w:val="0"/>
          <w:marTop w:val="0"/>
          <w:marBottom w:val="240"/>
          <w:divBdr>
            <w:top w:val="none" w:sz="0" w:space="0" w:color="auto"/>
            <w:left w:val="single" w:sz="24" w:space="11" w:color="DDDDDD"/>
            <w:bottom w:val="none" w:sz="0" w:space="0" w:color="auto"/>
            <w:right w:val="none" w:sz="0" w:space="0" w:color="auto"/>
          </w:divBdr>
        </w:div>
        <w:div w:id="1187787573">
          <w:marLeft w:val="0"/>
          <w:marRight w:val="0"/>
          <w:marTop w:val="0"/>
          <w:marBottom w:val="240"/>
          <w:divBdr>
            <w:top w:val="none" w:sz="0" w:space="0" w:color="auto"/>
            <w:left w:val="none" w:sz="0" w:space="0" w:color="auto"/>
            <w:bottom w:val="none" w:sz="0" w:space="0" w:color="auto"/>
            <w:right w:val="none" w:sz="0" w:space="0" w:color="auto"/>
          </w:divBdr>
        </w:div>
        <w:div w:id="2142534461">
          <w:blockQuote w:val="1"/>
          <w:marLeft w:val="0"/>
          <w:marRight w:val="0"/>
          <w:marTop w:val="0"/>
          <w:marBottom w:val="240"/>
          <w:divBdr>
            <w:top w:val="none" w:sz="0" w:space="0" w:color="auto"/>
            <w:left w:val="single" w:sz="24" w:space="11" w:color="DDDDDD"/>
            <w:bottom w:val="none" w:sz="0" w:space="0" w:color="auto"/>
            <w:right w:val="none" w:sz="0" w:space="0" w:color="auto"/>
          </w:divBdr>
        </w:div>
        <w:div w:id="126630309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523977328">
              <w:marLeft w:val="0"/>
              <w:marRight w:val="0"/>
              <w:marTop w:val="0"/>
              <w:marBottom w:val="0"/>
              <w:divBdr>
                <w:top w:val="none" w:sz="0" w:space="0" w:color="auto"/>
                <w:left w:val="none" w:sz="0" w:space="0" w:color="auto"/>
                <w:bottom w:val="none" w:sz="0" w:space="0" w:color="auto"/>
                <w:right w:val="none" w:sz="0" w:space="0" w:color="auto"/>
              </w:divBdr>
            </w:div>
          </w:divsChild>
        </w:div>
        <w:div w:id="1669866411">
          <w:blockQuote w:val="1"/>
          <w:marLeft w:val="0"/>
          <w:marRight w:val="0"/>
          <w:marTop w:val="0"/>
          <w:marBottom w:val="240"/>
          <w:divBdr>
            <w:top w:val="none" w:sz="0" w:space="0" w:color="auto"/>
            <w:left w:val="single" w:sz="24" w:space="11" w:color="DDDDDD"/>
            <w:bottom w:val="none" w:sz="0" w:space="0" w:color="auto"/>
            <w:right w:val="none" w:sz="0" w:space="0" w:color="auto"/>
          </w:divBdr>
        </w:div>
        <w:div w:id="950816886">
          <w:marLeft w:val="0"/>
          <w:marRight w:val="0"/>
          <w:marTop w:val="0"/>
          <w:marBottom w:val="240"/>
          <w:divBdr>
            <w:top w:val="none" w:sz="0" w:space="0" w:color="auto"/>
            <w:left w:val="none" w:sz="0" w:space="0" w:color="auto"/>
            <w:bottom w:val="none" w:sz="0" w:space="0" w:color="auto"/>
            <w:right w:val="none" w:sz="0" w:space="0" w:color="auto"/>
          </w:divBdr>
        </w:div>
        <w:div w:id="1542665994">
          <w:blockQuote w:val="1"/>
          <w:marLeft w:val="0"/>
          <w:marRight w:val="0"/>
          <w:marTop w:val="0"/>
          <w:marBottom w:val="240"/>
          <w:divBdr>
            <w:top w:val="none" w:sz="0" w:space="0" w:color="auto"/>
            <w:left w:val="single" w:sz="24" w:space="11" w:color="DDDDDD"/>
            <w:bottom w:val="none" w:sz="0" w:space="0" w:color="auto"/>
            <w:right w:val="none" w:sz="0" w:space="0" w:color="auto"/>
          </w:divBdr>
        </w:div>
        <w:div w:id="72195172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626739833">
              <w:marLeft w:val="0"/>
              <w:marRight w:val="0"/>
              <w:marTop w:val="0"/>
              <w:marBottom w:val="0"/>
              <w:divBdr>
                <w:top w:val="none" w:sz="0" w:space="0" w:color="auto"/>
                <w:left w:val="none" w:sz="0" w:space="0" w:color="auto"/>
                <w:bottom w:val="none" w:sz="0" w:space="0" w:color="auto"/>
                <w:right w:val="none" w:sz="0" w:space="0" w:color="auto"/>
              </w:divBdr>
            </w:div>
          </w:divsChild>
        </w:div>
        <w:div w:id="1677153122">
          <w:blockQuote w:val="1"/>
          <w:marLeft w:val="0"/>
          <w:marRight w:val="0"/>
          <w:marTop w:val="0"/>
          <w:marBottom w:val="240"/>
          <w:divBdr>
            <w:top w:val="none" w:sz="0" w:space="0" w:color="auto"/>
            <w:left w:val="single" w:sz="24" w:space="11" w:color="DDDDDD"/>
            <w:bottom w:val="none" w:sz="0" w:space="0" w:color="auto"/>
            <w:right w:val="none" w:sz="0" w:space="0" w:color="auto"/>
          </w:divBdr>
        </w:div>
        <w:div w:id="1919904448">
          <w:blockQuote w:val="1"/>
          <w:marLeft w:val="0"/>
          <w:marRight w:val="0"/>
          <w:marTop w:val="0"/>
          <w:marBottom w:val="240"/>
          <w:divBdr>
            <w:top w:val="none" w:sz="0" w:space="0" w:color="auto"/>
            <w:left w:val="single" w:sz="24" w:space="11" w:color="DDDDDD"/>
            <w:bottom w:val="none" w:sz="0" w:space="0" w:color="auto"/>
            <w:right w:val="none" w:sz="0" w:space="0" w:color="auto"/>
          </w:divBdr>
        </w:div>
        <w:div w:id="2064597075">
          <w:marLeft w:val="0"/>
          <w:marRight w:val="0"/>
          <w:marTop w:val="0"/>
          <w:marBottom w:val="240"/>
          <w:divBdr>
            <w:top w:val="none" w:sz="0" w:space="0" w:color="auto"/>
            <w:left w:val="none" w:sz="0" w:space="0" w:color="auto"/>
            <w:bottom w:val="none" w:sz="0" w:space="0" w:color="auto"/>
            <w:right w:val="none" w:sz="0" w:space="0" w:color="auto"/>
          </w:divBdr>
        </w:div>
        <w:div w:id="1078483546">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352859">
          <w:marLeft w:val="0"/>
          <w:marRight w:val="0"/>
          <w:marTop w:val="0"/>
          <w:marBottom w:val="240"/>
          <w:divBdr>
            <w:top w:val="none" w:sz="0" w:space="0" w:color="auto"/>
            <w:left w:val="none" w:sz="0" w:space="0" w:color="auto"/>
            <w:bottom w:val="none" w:sz="0" w:space="0" w:color="auto"/>
            <w:right w:val="none" w:sz="0" w:space="0" w:color="auto"/>
          </w:divBdr>
        </w:div>
        <w:div w:id="1749497223">
          <w:blockQuote w:val="1"/>
          <w:marLeft w:val="0"/>
          <w:marRight w:val="0"/>
          <w:marTop w:val="0"/>
          <w:marBottom w:val="240"/>
          <w:divBdr>
            <w:top w:val="none" w:sz="0" w:space="0" w:color="auto"/>
            <w:left w:val="single" w:sz="24" w:space="11" w:color="DDDDDD"/>
            <w:bottom w:val="none" w:sz="0" w:space="0" w:color="auto"/>
            <w:right w:val="none" w:sz="0" w:space="0" w:color="auto"/>
          </w:divBdr>
        </w:div>
        <w:div w:id="530413484">
          <w:marLeft w:val="0"/>
          <w:marRight w:val="0"/>
          <w:marTop w:val="0"/>
          <w:marBottom w:val="240"/>
          <w:divBdr>
            <w:top w:val="none" w:sz="0" w:space="0" w:color="auto"/>
            <w:left w:val="none" w:sz="0" w:space="0" w:color="auto"/>
            <w:bottom w:val="none" w:sz="0" w:space="0" w:color="auto"/>
            <w:right w:val="none" w:sz="0" w:space="0" w:color="auto"/>
          </w:divBdr>
        </w:div>
        <w:div w:id="562983400">
          <w:blockQuote w:val="1"/>
          <w:marLeft w:val="0"/>
          <w:marRight w:val="0"/>
          <w:marTop w:val="0"/>
          <w:marBottom w:val="240"/>
          <w:divBdr>
            <w:top w:val="none" w:sz="0" w:space="0" w:color="auto"/>
            <w:left w:val="single" w:sz="24" w:space="11" w:color="DDDDDD"/>
            <w:bottom w:val="none" w:sz="0" w:space="0" w:color="auto"/>
            <w:right w:val="none" w:sz="0" w:space="0" w:color="auto"/>
          </w:divBdr>
        </w:div>
        <w:div w:id="2066638578">
          <w:marLeft w:val="0"/>
          <w:marRight w:val="0"/>
          <w:marTop w:val="0"/>
          <w:marBottom w:val="240"/>
          <w:divBdr>
            <w:top w:val="none" w:sz="0" w:space="0" w:color="auto"/>
            <w:left w:val="none" w:sz="0" w:space="0" w:color="auto"/>
            <w:bottom w:val="none" w:sz="0" w:space="0" w:color="auto"/>
            <w:right w:val="none" w:sz="0" w:space="0" w:color="auto"/>
          </w:divBdr>
        </w:div>
        <w:div w:id="121840017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58372004">
              <w:marLeft w:val="0"/>
              <w:marRight w:val="0"/>
              <w:marTop w:val="0"/>
              <w:marBottom w:val="0"/>
              <w:divBdr>
                <w:top w:val="none" w:sz="0" w:space="0" w:color="auto"/>
                <w:left w:val="none" w:sz="0" w:space="0" w:color="auto"/>
                <w:bottom w:val="none" w:sz="0" w:space="0" w:color="auto"/>
                <w:right w:val="none" w:sz="0" w:space="0" w:color="auto"/>
              </w:divBdr>
            </w:div>
          </w:divsChild>
        </w:div>
        <w:div w:id="348803100">
          <w:blockQuote w:val="1"/>
          <w:marLeft w:val="0"/>
          <w:marRight w:val="0"/>
          <w:marTop w:val="0"/>
          <w:marBottom w:val="240"/>
          <w:divBdr>
            <w:top w:val="none" w:sz="0" w:space="0" w:color="auto"/>
            <w:left w:val="single" w:sz="24" w:space="11" w:color="DDDDDD"/>
            <w:bottom w:val="none" w:sz="0" w:space="0" w:color="auto"/>
            <w:right w:val="none" w:sz="0" w:space="0" w:color="auto"/>
          </w:divBdr>
        </w:div>
        <w:div w:id="1376127505">
          <w:marLeft w:val="0"/>
          <w:marRight w:val="0"/>
          <w:marTop w:val="0"/>
          <w:marBottom w:val="240"/>
          <w:divBdr>
            <w:top w:val="none" w:sz="0" w:space="0" w:color="auto"/>
            <w:left w:val="none" w:sz="0" w:space="0" w:color="auto"/>
            <w:bottom w:val="none" w:sz="0" w:space="0" w:color="auto"/>
            <w:right w:val="none" w:sz="0" w:space="0" w:color="auto"/>
          </w:divBdr>
        </w:div>
        <w:div w:id="722951092">
          <w:blockQuote w:val="1"/>
          <w:marLeft w:val="0"/>
          <w:marRight w:val="0"/>
          <w:marTop w:val="0"/>
          <w:marBottom w:val="240"/>
          <w:divBdr>
            <w:top w:val="none" w:sz="0" w:space="0" w:color="auto"/>
            <w:left w:val="single" w:sz="24" w:space="11" w:color="DDDDDD"/>
            <w:bottom w:val="none" w:sz="0" w:space="0" w:color="auto"/>
            <w:right w:val="none" w:sz="0" w:space="0" w:color="auto"/>
          </w:divBdr>
        </w:div>
        <w:div w:id="780420267">
          <w:marLeft w:val="0"/>
          <w:marRight w:val="0"/>
          <w:marTop w:val="0"/>
          <w:marBottom w:val="240"/>
          <w:divBdr>
            <w:top w:val="none" w:sz="0" w:space="0" w:color="auto"/>
            <w:left w:val="none" w:sz="0" w:space="0" w:color="auto"/>
            <w:bottom w:val="none" w:sz="0" w:space="0" w:color="auto"/>
            <w:right w:val="none" w:sz="0" w:space="0" w:color="auto"/>
          </w:divBdr>
        </w:div>
        <w:div w:id="74576171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833988158">
              <w:marLeft w:val="0"/>
              <w:marRight w:val="0"/>
              <w:marTop w:val="0"/>
              <w:marBottom w:val="0"/>
              <w:divBdr>
                <w:top w:val="none" w:sz="0" w:space="0" w:color="auto"/>
                <w:left w:val="none" w:sz="0" w:space="0" w:color="auto"/>
                <w:bottom w:val="none" w:sz="0" w:space="0" w:color="auto"/>
                <w:right w:val="none" w:sz="0" w:space="0" w:color="auto"/>
              </w:divBdr>
            </w:div>
          </w:divsChild>
        </w:div>
        <w:div w:id="1335307214">
          <w:blockQuote w:val="1"/>
          <w:marLeft w:val="0"/>
          <w:marRight w:val="0"/>
          <w:marTop w:val="0"/>
          <w:marBottom w:val="240"/>
          <w:divBdr>
            <w:top w:val="none" w:sz="0" w:space="0" w:color="auto"/>
            <w:left w:val="single" w:sz="24" w:space="11" w:color="DDDDDD"/>
            <w:bottom w:val="none" w:sz="0" w:space="0" w:color="auto"/>
            <w:right w:val="none" w:sz="0" w:space="0" w:color="auto"/>
          </w:divBdr>
        </w:div>
        <w:div w:id="165328969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535628193">
              <w:marLeft w:val="0"/>
              <w:marRight w:val="0"/>
              <w:marTop w:val="0"/>
              <w:marBottom w:val="0"/>
              <w:divBdr>
                <w:top w:val="none" w:sz="0" w:space="0" w:color="auto"/>
                <w:left w:val="none" w:sz="0" w:space="0" w:color="auto"/>
                <w:bottom w:val="none" w:sz="0" w:space="0" w:color="auto"/>
                <w:right w:val="none" w:sz="0" w:space="0" w:color="auto"/>
              </w:divBdr>
            </w:div>
          </w:divsChild>
        </w:div>
        <w:div w:id="67052077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62951807">
              <w:marLeft w:val="0"/>
              <w:marRight w:val="0"/>
              <w:marTop w:val="0"/>
              <w:marBottom w:val="0"/>
              <w:divBdr>
                <w:top w:val="none" w:sz="0" w:space="0" w:color="auto"/>
                <w:left w:val="none" w:sz="0" w:space="0" w:color="auto"/>
                <w:bottom w:val="none" w:sz="0" w:space="0" w:color="auto"/>
                <w:right w:val="none" w:sz="0" w:space="0" w:color="auto"/>
              </w:divBdr>
            </w:div>
          </w:divsChild>
        </w:div>
        <w:div w:id="204498672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96370740">
              <w:marLeft w:val="0"/>
              <w:marRight w:val="0"/>
              <w:marTop w:val="0"/>
              <w:marBottom w:val="0"/>
              <w:divBdr>
                <w:top w:val="none" w:sz="0" w:space="0" w:color="auto"/>
                <w:left w:val="none" w:sz="0" w:space="0" w:color="auto"/>
                <w:bottom w:val="none" w:sz="0" w:space="0" w:color="auto"/>
                <w:right w:val="none" w:sz="0" w:space="0" w:color="auto"/>
              </w:divBdr>
            </w:div>
          </w:divsChild>
        </w:div>
        <w:div w:id="868296093">
          <w:blockQuote w:val="1"/>
          <w:marLeft w:val="0"/>
          <w:marRight w:val="0"/>
          <w:marTop w:val="0"/>
          <w:marBottom w:val="240"/>
          <w:divBdr>
            <w:top w:val="none" w:sz="0" w:space="0" w:color="auto"/>
            <w:left w:val="single" w:sz="24" w:space="11" w:color="DDDDDD"/>
            <w:bottom w:val="none" w:sz="0" w:space="0" w:color="auto"/>
            <w:right w:val="none" w:sz="0" w:space="0" w:color="auto"/>
          </w:divBdr>
        </w:div>
        <w:div w:id="321660634">
          <w:marLeft w:val="0"/>
          <w:marRight w:val="0"/>
          <w:marTop w:val="0"/>
          <w:marBottom w:val="240"/>
          <w:divBdr>
            <w:top w:val="none" w:sz="0" w:space="0" w:color="auto"/>
            <w:left w:val="none" w:sz="0" w:space="0" w:color="auto"/>
            <w:bottom w:val="none" w:sz="0" w:space="0" w:color="auto"/>
            <w:right w:val="none" w:sz="0" w:space="0" w:color="auto"/>
          </w:divBdr>
        </w:div>
        <w:div w:id="88290726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381029058">
              <w:marLeft w:val="0"/>
              <w:marRight w:val="0"/>
              <w:marTop w:val="0"/>
              <w:marBottom w:val="0"/>
              <w:divBdr>
                <w:top w:val="none" w:sz="0" w:space="0" w:color="auto"/>
                <w:left w:val="none" w:sz="0" w:space="0" w:color="auto"/>
                <w:bottom w:val="none" w:sz="0" w:space="0" w:color="auto"/>
                <w:right w:val="none" w:sz="0" w:space="0" w:color="auto"/>
              </w:divBdr>
            </w:div>
          </w:divsChild>
        </w:div>
        <w:div w:id="1293947668">
          <w:blockQuote w:val="1"/>
          <w:marLeft w:val="0"/>
          <w:marRight w:val="0"/>
          <w:marTop w:val="0"/>
          <w:marBottom w:val="240"/>
          <w:divBdr>
            <w:top w:val="none" w:sz="0" w:space="0" w:color="auto"/>
            <w:left w:val="single" w:sz="24" w:space="11" w:color="DDDDDD"/>
            <w:bottom w:val="none" w:sz="0" w:space="0" w:color="auto"/>
            <w:right w:val="none" w:sz="0" w:space="0" w:color="auto"/>
          </w:divBdr>
        </w:div>
        <w:div w:id="107898617">
          <w:marLeft w:val="0"/>
          <w:marRight w:val="0"/>
          <w:marTop w:val="0"/>
          <w:marBottom w:val="240"/>
          <w:divBdr>
            <w:top w:val="none" w:sz="0" w:space="0" w:color="auto"/>
            <w:left w:val="none" w:sz="0" w:space="0" w:color="auto"/>
            <w:bottom w:val="none" w:sz="0" w:space="0" w:color="auto"/>
            <w:right w:val="none" w:sz="0" w:space="0" w:color="auto"/>
          </w:divBdr>
        </w:div>
        <w:div w:id="378214611">
          <w:blockQuote w:val="1"/>
          <w:marLeft w:val="0"/>
          <w:marRight w:val="0"/>
          <w:marTop w:val="0"/>
          <w:marBottom w:val="240"/>
          <w:divBdr>
            <w:top w:val="none" w:sz="0" w:space="0" w:color="auto"/>
            <w:left w:val="single" w:sz="24" w:space="11" w:color="DDDDDD"/>
            <w:bottom w:val="none" w:sz="0" w:space="0" w:color="auto"/>
            <w:right w:val="none" w:sz="0" w:space="0" w:color="auto"/>
          </w:divBdr>
        </w:div>
        <w:div w:id="1967156695">
          <w:marLeft w:val="0"/>
          <w:marRight w:val="0"/>
          <w:marTop w:val="0"/>
          <w:marBottom w:val="240"/>
          <w:divBdr>
            <w:top w:val="none" w:sz="0" w:space="0" w:color="auto"/>
            <w:left w:val="none" w:sz="0" w:space="0" w:color="auto"/>
            <w:bottom w:val="none" w:sz="0" w:space="0" w:color="auto"/>
            <w:right w:val="none" w:sz="0" w:space="0" w:color="auto"/>
          </w:divBdr>
        </w:div>
        <w:div w:id="1991712506">
          <w:marLeft w:val="0"/>
          <w:marRight w:val="0"/>
          <w:marTop w:val="0"/>
          <w:marBottom w:val="240"/>
          <w:divBdr>
            <w:top w:val="none" w:sz="0" w:space="0" w:color="auto"/>
            <w:left w:val="none" w:sz="0" w:space="0" w:color="auto"/>
            <w:bottom w:val="none" w:sz="0" w:space="0" w:color="auto"/>
            <w:right w:val="none" w:sz="0" w:space="0" w:color="auto"/>
          </w:divBdr>
        </w:div>
        <w:div w:id="1794399231">
          <w:marLeft w:val="0"/>
          <w:marRight w:val="0"/>
          <w:marTop w:val="0"/>
          <w:marBottom w:val="240"/>
          <w:divBdr>
            <w:top w:val="none" w:sz="0" w:space="0" w:color="auto"/>
            <w:left w:val="none" w:sz="0" w:space="0" w:color="auto"/>
            <w:bottom w:val="none" w:sz="0" w:space="0" w:color="auto"/>
            <w:right w:val="none" w:sz="0" w:space="0" w:color="auto"/>
          </w:divBdr>
        </w:div>
        <w:div w:id="187696667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23939433">
      <w:bodyDiv w:val="1"/>
      <w:marLeft w:val="0"/>
      <w:marRight w:val="0"/>
      <w:marTop w:val="0"/>
      <w:marBottom w:val="0"/>
      <w:divBdr>
        <w:top w:val="none" w:sz="0" w:space="0" w:color="auto"/>
        <w:left w:val="none" w:sz="0" w:space="0" w:color="auto"/>
        <w:bottom w:val="none" w:sz="0" w:space="0" w:color="auto"/>
        <w:right w:val="none" w:sz="0" w:space="0" w:color="auto"/>
      </w:divBdr>
      <w:divsChild>
        <w:div w:id="1918326582">
          <w:marLeft w:val="0"/>
          <w:marRight w:val="0"/>
          <w:marTop w:val="0"/>
          <w:marBottom w:val="240"/>
          <w:divBdr>
            <w:top w:val="none" w:sz="0" w:space="0" w:color="auto"/>
            <w:left w:val="none" w:sz="0" w:space="0" w:color="auto"/>
            <w:bottom w:val="none" w:sz="0" w:space="0" w:color="auto"/>
            <w:right w:val="none" w:sz="0" w:space="0" w:color="auto"/>
          </w:divBdr>
        </w:div>
        <w:div w:id="1383628237">
          <w:marLeft w:val="0"/>
          <w:marRight w:val="0"/>
          <w:marTop w:val="0"/>
          <w:marBottom w:val="240"/>
          <w:divBdr>
            <w:top w:val="none" w:sz="0" w:space="0" w:color="auto"/>
            <w:left w:val="none" w:sz="0" w:space="0" w:color="auto"/>
            <w:bottom w:val="none" w:sz="0" w:space="0" w:color="auto"/>
            <w:right w:val="none" w:sz="0" w:space="0" w:color="auto"/>
          </w:divBdr>
        </w:div>
        <w:div w:id="1371147328">
          <w:marLeft w:val="0"/>
          <w:marRight w:val="0"/>
          <w:marTop w:val="0"/>
          <w:marBottom w:val="240"/>
          <w:divBdr>
            <w:top w:val="none" w:sz="0" w:space="0" w:color="auto"/>
            <w:left w:val="none" w:sz="0" w:space="0" w:color="auto"/>
            <w:bottom w:val="none" w:sz="0" w:space="0" w:color="auto"/>
            <w:right w:val="none" w:sz="0" w:space="0" w:color="auto"/>
          </w:divBdr>
        </w:div>
        <w:div w:id="2073696589">
          <w:marLeft w:val="0"/>
          <w:marRight w:val="0"/>
          <w:marTop w:val="0"/>
          <w:marBottom w:val="240"/>
          <w:divBdr>
            <w:top w:val="none" w:sz="0" w:space="0" w:color="auto"/>
            <w:left w:val="none" w:sz="0" w:space="0" w:color="auto"/>
            <w:bottom w:val="none" w:sz="0" w:space="0" w:color="auto"/>
            <w:right w:val="none" w:sz="0" w:space="0" w:color="auto"/>
          </w:divBdr>
        </w:div>
        <w:div w:id="754204737">
          <w:marLeft w:val="0"/>
          <w:marRight w:val="0"/>
          <w:marTop w:val="0"/>
          <w:marBottom w:val="240"/>
          <w:divBdr>
            <w:top w:val="none" w:sz="0" w:space="0" w:color="auto"/>
            <w:left w:val="none" w:sz="0" w:space="0" w:color="auto"/>
            <w:bottom w:val="none" w:sz="0" w:space="0" w:color="auto"/>
            <w:right w:val="none" w:sz="0" w:space="0" w:color="auto"/>
          </w:divBdr>
        </w:div>
        <w:div w:id="213083547">
          <w:marLeft w:val="0"/>
          <w:marRight w:val="0"/>
          <w:marTop w:val="0"/>
          <w:marBottom w:val="240"/>
          <w:divBdr>
            <w:top w:val="none" w:sz="0" w:space="0" w:color="auto"/>
            <w:left w:val="none" w:sz="0" w:space="0" w:color="auto"/>
            <w:bottom w:val="none" w:sz="0" w:space="0" w:color="auto"/>
            <w:right w:val="none" w:sz="0" w:space="0" w:color="auto"/>
          </w:divBdr>
        </w:div>
        <w:div w:id="8913571">
          <w:marLeft w:val="0"/>
          <w:marRight w:val="0"/>
          <w:marTop w:val="0"/>
          <w:marBottom w:val="240"/>
          <w:divBdr>
            <w:top w:val="none" w:sz="0" w:space="0" w:color="auto"/>
            <w:left w:val="none" w:sz="0" w:space="0" w:color="auto"/>
            <w:bottom w:val="none" w:sz="0" w:space="0" w:color="auto"/>
            <w:right w:val="none" w:sz="0" w:space="0" w:color="auto"/>
          </w:divBdr>
        </w:div>
        <w:div w:id="1124468086">
          <w:blockQuote w:val="1"/>
          <w:marLeft w:val="0"/>
          <w:marRight w:val="0"/>
          <w:marTop w:val="0"/>
          <w:marBottom w:val="240"/>
          <w:divBdr>
            <w:top w:val="none" w:sz="0" w:space="0" w:color="auto"/>
            <w:left w:val="single" w:sz="24" w:space="11" w:color="DDDDDD"/>
            <w:bottom w:val="none" w:sz="0" w:space="0" w:color="auto"/>
            <w:right w:val="none" w:sz="0" w:space="0" w:color="auto"/>
          </w:divBdr>
        </w:div>
        <w:div w:id="470750283">
          <w:blockQuote w:val="1"/>
          <w:marLeft w:val="0"/>
          <w:marRight w:val="0"/>
          <w:marTop w:val="0"/>
          <w:marBottom w:val="240"/>
          <w:divBdr>
            <w:top w:val="none" w:sz="0" w:space="0" w:color="auto"/>
            <w:left w:val="single" w:sz="24" w:space="11" w:color="DDDDDD"/>
            <w:bottom w:val="none" w:sz="0" w:space="0" w:color="auto"/>
            <w:right w:val="none" w:sz="0" w:space="0" w:color="auto"/>
          </w:divBdr>
        </w:div>
        <w:div w:id="395394464">
          <w:blockQuote w:val="1"/>
          <w:marLeft w:val="0"/>
          <w:marRight w:val="0"/>
          <w:marTop w:val="0"/>
          <w:marBottom w:val="240"/>
          <w:divBdr>
            <w:top w:val="none" w:sz="0" w:space="0" w:color="auto"/>
            <w:left w:val="single" w:sz="24" w:space="11" w:color="DDDDDD"/>
            <w:bottom w:val="none" w:sz="0" w:space="0" w:color="auto"/>
            <w:right w:val="none" w:sz="0" w:space="0" w:color="auto"/>
          </w:divBdr>
        </w:div>
        <w:div w:id="938761378">
          <w:marLeft w:val="0"/>
          <w:marRight w:val="0"/>
          <w:marTop w:val="0"/>
          <w:marBottom w:val="240"/>
          <w:divBdr>
            <w:top w:val="none" w:sz="0" w:space="0" w:color="auto"/>
            <w:left w:val="none" w:sz="0" w:space="0" w:color="auto"/>
            <w:bottom w:val="none" w:sz="0" w:space="0" w:color="auto"/>
            <w:right w:val="none" w:sz="0" w:space="0" w:color="auto"/>
          </w:divBdr>
        </w:div>
        <w:div w:id="1352990878">
          <w:marLeft w:val="0"/>
          <w:marRight w:val="0"/>
          <w:marTop w:val="0"/>
          <w:marBottom w:val="240"/>
          <w:divBdr>
            <w:top w:val="none" w:sz="0" w:space="0" w:color="auto"/>
            <w:left w:val="none" w:sz="0" w:space="0" w:color="auto"/>
            <w:bottom w:val="none" w:sz="0" w:space="0" w:color="auto"/>
            <w:right w:val="none" w:sz="0" w:space="0" w:color="auto"/>
          </w:divBdr>
        </w:div>
        <w:div w:id="1116559459">
          <w:marLeft w:val="0"/>
          <w:marRight w:val="0"/>
          <w:marTop w:val="0"/>
          <w:marBottom w:val="240"/>
          <w:divBdr>
            <w:top w:val="none" w:sz="0" w:space="0" w:color="auto"/>
            <w:left w:val="none" w:sz="0" w:space="0" w:color="auto"/>
            <w:bottom w:val="none" w:sz="0" w:space="0" w:color="auto"/>
            <w:right w:val="none" w:sz="0" w:space="0" w:color="auto"/>
          </w:divBdr>
        </w:div>
        <w:div w:id="1894386054">
          <w:blockQuote w:val="1"/>
          <w:marLeft w:val="0"/>
          <w:marRight w:val="0"/>
          <w:marTop w:val="0"/>
          <w:marBottom w:val="240"/>
          <w:divBdr>
            <w:top w:val="none" w:sz="0" w:space="0" w:color="auto"/>
            <w:left w:val="single" w:sz="24" w:space="11" w:color="DDDDDD"/>
            <w:bottom w:val="none" w:sz="0" w:space="0" w:color="auto"/>
            <w:right w:val="none" w:sz="0" w:space="0" w:color="auto"/>
          </w:divBdr>
        </w:div>
        <w:div w:id="1382291456">
          <w:marLeft w:val="0"/>
          <w:marRight w:val="0"/>
          <w:marTop w:val="0"/>
          <w:marBottom w:val="240"/>
          <w:divBdr>
            <w:top w:val="none" w:sz="0" w:space="0" w:color="auto"/>
            <w:left w:val="none" w:sz="0" w:space="0" w:color="auto"/>
            <w:bottom w:val="none" w:sz="0" w:space="0" w:color="auto"/>
            <w:right w:val="none" w:sz="0" w:space="0" w:color="auto"/>
          </w:divBdr>
        </w:div>
        <w:div w:id="994527556">
          <w:blockQuote w:val="1"/>
          <w:marLeft w:val="0"/>
          <w:marRight w:val="0"/>
          <w:marTop w:val="0"/>
          <w:marBottom w:val="240"/>
          <w:divBdr>
            <w:top w:val="none" w:sz="0" w:space="0" w:color="auto"/>
            <w:left w:val="single" w:sz="24" w:space="11" w:color="DDDDDD"/>
            <w:bottom w:val="none" w:sz="0" w:space="0" w:color="auto"/>
            <w:right w:val="none" w:sz="0" w:space="0" w:color="auto"/>
          </w:divBdr>
        </w:div>
        <w:div w:id="1700087127">
          <w:marLeft w:val="0"/>
          <w:marRight w:val="0"/>
          <w:marTop w:val="0"/>
          <w:marBottom w:val="240"/>
          <w:divBdr>
            <w:top w:val="none" w:sz="0" w:space="0" w:color="auto"/>
            <w:left w:val="none" w:sz="0" w:space="0" w:color="auto"/>
            <w:bottom w:val="none" w:sz="0" w:space="0" w:color="auto"/>
            <w:right w:val="none" w:sz="0" w:space="0" w:color="auto"/>
          </w:divBdr>
        </w:div>
        <w:div w:id="804733966">
          <w:marLeft w:val="0"/>
          <w:marRight w:val="0"/>
          <w:marTop w:val="0"/>
          <w:marBottom w:val="240"/>
          <w:divBdr>
            <w:top w:val="none" w:sz="0" w:space="0" w:color="auto"/>
            <w:left w:val="none" w:sz="0" w:space="0" w:color="auto"/>
            <w:bottom w:val="none" w:sz="0" w:space="0" w:color="auto"/>
            <w:right w:val="none" w:sz="0" w:space="0" w:color="auto"/>
          </w:divBdr>
        </w:div>
        <w:div w:id="1628588019">
          <w:marLeft w:val="0"/>
          <w:marRight w:val="0"/>
          <w:marTop w:val="0"/>
          <w:marBottom w:val="240"/>
          <w:divBdr>
            <w:top w:val="none" w:sz="0" w:space="0" w:color="auto"/>
            <w:left w:val="none" w:sz="0" w:space="0" w:color="auto"/>
            <w:bottom w:val="none" w:sz="0" w:space="0" w:color="auto"/>
            <w:right w:val="none" w:sz="0" w:space="0" w:color="auto"/>
          </w:divBdr>
        </w:div>
        <w:div w:id="1462069177">
          <w:marLeft w:val="0"/>
          <w:marRight w:val="0"/>
          <w:marTop w:val="0"/>
          <w:marBottom w:val="240"/>
          <w:divBdr>
            <w:top w:val="none" w:sz="0" w:space="0" w:color="auto"/>
            <w:left w:val="none" w:sz="0" w:space="0" w:color="auto"/>
            <w:bottom w:val="none" w:sz="0" w:space="0" w:color="auto"/>
            <w:right w:val="none" w:sz="0" w:space="0" w:color="auto"/>
          </w:divBdr>
        </w:div>
        <w:div w:id="1563831925">
          <w:blockQuote w:val="1"/>
          <w:marLeft w:val="0"/>
          <w:marRight w:val="0"/>
          <w:marTop w:val="0"/>
          <w:marBottom w:val="240"/>
          <w:divBdr>
            <w:top w:val="none" w:sz="0" w:space="0" w:color="auto"/>
            <w:left w:val="single" w:sz="24" w:space="11" w:color="DDDDDD"/>
            <w:bottom w:val="none" w:sz="0" w:space="0" w:color="auto"/>
            <w:right w:val="none" w:sz="0" w:space="0" w:color="auto"/>
          </w:divBdr>
        </w:div>
        <w:div w:id="1435326423">
          <w:blockQuote w:val="1"/>
          <w:marLeft w:val="0"/>
          <w:marRight w:val="0"/>
          <w:marTop w:val="0"/>
          <w:marBottom w:val="240"/>
          <w:divBdr>
            <w:top w:val="none" w:sz="0" w:space="0" w:color="auto"/>
            <w:left w:val="single" w:sz="24" w:space="11" w:color="DDDDDD"/>
            <w:bottom w:val="none" w:sz="0" w:space="0" w:color="auto"/>
            <w:right w:val="none" w:sz="0" w:space="0" w:color="auto"/>
          </w:divBdr>
        </w:div>
        <w:div w:id="2088182400">
          <w:marLeft w:val="0"/>
          <w:marRight w:val="0"/>
          <w:marTop w:val="0"/>
          <w:marBottom w:val="240"/>
          <w:divBdr>
            <w:top w:val="none" w:sz="0" w:space="0" w:color="auto"/>
            <w:left w:val="none" w:sz="0" w:space="0" w:color="auto"/>
            <w:bottom w:val="none" w:sz="0" w:space="0" w:color="auto"/>
            <w:right w:val="none" w:sz="0" w:space="0" w:color="auto"/>
          </w:divBdr>
        </w:div>
        <w:div w:id="321354333">
          <w:marLeft w:val="0"/>
          <w:marRight w:val="0"/>
          <w:marTop w:val="0"/>
          <w:marBottom w:val="240"/>
          <w:divBdr>
            <w:top w:val="none" w:sz="0" w:space="0" w:color="auto"/>
            <w:left w:val="none" w:sz="0" w:space="0" w:color="auto"/>
            <w:bottom w:val="none" w:sz="0" w:space="0" w:color="auto"/>
            <w:right w:val="none" w:sz="0" w:space="0" w:color="auto"/>
          </w:divBdr>
        </w:div>
        <w:div w:id="1811635674">
          <w:marLeft w:val="0"/>
          <w:marRight w:val="0"/>
          <w:marTop w:val="0"/>
          <w:marBottom w:val="240"/>
          <w:divBdr>
            <w:top w:val="none" w:sz="0" w:space="0" w:color="auto"/>
            <w:left w:val="none" w:sz="0" w:space="0" w:color="auto"/>
            <w:bottom w:val="none" w:sz="0" w:space="0" w:color="auto"/>
            <w:right w:val="none" w:sz="0" w:space="0" w:color="auto"/>
          </w:divBdr>
        </w:div>
        <w:div w:id="257180639">
          <w:marLeft w:val="0"/>
          <w:marRight w:val="0"/>
          <w:marTop w:val="0"/>
          <w:marBottom w:val="240"/>
          <w:divBdr>
            <w:top w:val="none" w:sz="0" w:space="0" w:color="auto"/>
            <w:left w:val="none" w:sz="0" w:space="0" w:color="auto"/>
            <w:bottom w:val="none" w:sz="0" w:space="0" w:color="auto"/>
            <w:right w:val="none" w:sz="0" w:space="0" w:color="auto"/>
          </w:divBdr>
        </w:div>
        <w:div w:id="1695494636">
          <w:marLeft w:val="0"/>
          <w:marRight w:val="0"/>
          <w:marTop w:val="0"/>
          <w:marBottom w:val="240"/>
          <w:divBdr>
            <w:top w:val="none" w:sz="0" w:space="0" w:color="auto"/>
            <w:left w:val="none" w:sz="0" w:space="0" w:color="auto"/>
            <w:bottom w:val="none" w:sz="0" w:space="0" w:color="auto"/>
            <w:right w:val="none" w:sz="0" w:space="0" w:color="auto"/>
          </w:divBdr>
        </w:div>
      </w:divsChild>
    </w:div>
    <w:div w:id="1083451788">
      <w:bodyDiv w:val="1"/>
      <w:marLeft w:val="0"/>
      <w:marRight w:val="0"/>
      <w:marTop w:val="0"/>
      <w:marBottom w:val="0"/>
      <w:divBdr>
        <w:top w:val="none" w:sz="0" w:space="0" w:color="auto"/>
        <w:left w:val="none" w:sz="0" w:space="0" w:color="auto"/>
        <w:bottom w:val="none" w:sz="0" w:space="0" w:color="auto"/>
        <w:right w:val="none" w:sz="0" w:space="0" w:color="auto"/>
      </w:divBdr>
      <w:divsChild>
        <w:div w:id="1103526093">
          <w:blockQuote w:val="1"/>
          <w:marLeft w:val="0"/>
          <w:marRight w:val="0"/>
          <w:marTop w:val="0"/>
          <w:marBottom w:val="240"/>
          <w:divBdr>
            <w:top w:val="none" w:sz="0" w:space="0" w:color="auto"/>
            <w:left w:val="single" w:sz="24" w:space="11" w:color="DDDDDD"/>
            <w:bottom w:val="none" w:sz="0" w:space="0" w:color="auto"/>
            <w:right w:val="none" w:sz="0" w:space="0" w:color="auto"/>
          </w:divBdr>
        </w:div>
        <w:div w:id="251862124">
          <w:blockQuote w:val="1"/>
          <w:marLeft w:val="0"/>
          <w:marRight w:val="0"/>
          <w:marTop w:val="0"/>
          <w:marBottom w:val="240"/>
          <w:divBdr>
            <w:top w:val="none" w:sz="0" w:space="0" w:color="auto"/>
            <w:left w:val="single" w:sz="24" w:space="11" w:color="DDDDDD"/>
            <w:bottom w:val="none" w:sz="0" w:space="0" w:color="auto"/>
            <w:right w:val="none" w:sz="0" w:space="0" w:color="auto"/>
          </w:divBdr>
        </w:div>
        <w:div w:id="25370731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22553476">
              <w:marLeft w:val="0"/>
              <w:marRight w:val="0"/>
              <w:marTop w:val="0"/>
              <w:marBottom w:val="0"/>
              <w:divBdr>
                <w:top w:val="none" w:sz="0" w:space="0" w:color="auto"/>
                <w:left w:val="none" w:sz="0" w:space="0" w:color="auto"/>
                <w:bottom w:val="none" w:sz="0" w:space="0" w:color="auto"/>
                <w:right w:val="none" w:sz="0" w:space="0" w:color="auto"/>
              </w:divBdr>
            </w:div>
          </w:divsChild>
        </w:div>
        <w:div w:id="54645741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45444165">
              <w:marLeft w:val="0"/>
              <w:marRight w:val="0"/>
              <w:marTop w:val="0"/>
              <w:marBottom w:val="0"/>
              <w:divBdr>
                <w:top w:val="none" w:sz="0" w:space="0" w:color="auto"/>
                <w:left w:val="none" w:sz="0" w:space="0" w:color="auto"/>
                <w:bottom w:val="none" w:sz="0" w:space="0" w:color="auto"/>
                <w:right w:val="none" w:sz="0" w:space="0" w:color="auto"/>
              </w:divBdr>
            </w:div>
          </w:divsChild>
        </w:div>
        <w:div w:id="153407050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41376414">
              <w:marLeft w:val="0"/>
              <w:marRight w:val="0"/>
              <w:marTop w:val="0"/>
              <w:marBottom w:val="0"/>
              <w:divBdr>
                <w:top w:val="none" w:sz="0" w:space="0" w:color="auto"/>
                <w:left w:val="none" w:sz="0" w:space="0" w:color="auto"/>
                <w:bottom w:val="none" w:sz="0" w:space="0" w:color="auto"/>
                <w:right w:val="none" w:sz="0" w:space="0" w:color="auto"/>
              </w:divBdr>
            </w:div>
          </w:divsChild>
        </w:div>
        <w:div w:id="134370386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10773307">
              <w:marLeft w:val="0"/>
              <w:marRight w:val="0"/>
              <w:marTop w:val="0"/>
              <w:marBottom w:val="0"/>
              <w:divBdr>
                <w:top w:val="none" w:sz="0" w:space="0" w:color="auto"/>
                <w:left w:val="none" w:sz="0" w:space="0" w:color="auto"/>
                <w:bottom w:val="none" w:sz="0" w:space="0" w:color="auto"/>
                <w:right w:val="none" w:sz="0" w:space="0" w:color="auto"/>
              </w:divBdr>
            </w:div>
          </w:divsChild>
        </w:div>
        <w:div w:id="1686056415">
          <w:blockQuote w:val="1"/>
          <w:marLeft w:val="0"/>
          <w:marRight w:val="0"/>
          <w:marTop w:val="0"/>
          <w:marBottom w:val="240"/>
          <w:divBdr>
            <w:top w:val="none" w:sz="0" w:space="0" w:color="auto"/>
            <w:left w:val="single" w:sz="24" w:space="11" w:color="DDDDDD"/>
            <w:bottom w:val="none" w:sz="0" w:space="0" w:color="auto"/>
            <w:right w:val="none" w:sz="0" w:space="0" w:color="auto"/>
          </w:divBdr>
        </w:div>
        <w:div w:id="1221135985">
          <w:blockQuote w:val="1"/>
          <w:marLeft w:val="0"/>
          <w:marRight w:val="0"/>
          <w:marTop w:val="0"/>
          <w:marBottom w:val="240"/>
          <w:divBdr>
            <w:top w:val="none" w:sz="0" w:space="0" w:color="auto"/>
            <w:left w:val="single" w:sz="24" w:space="11" w:color="DDDDDD"/>
            <w:bottom w:val="none" w:sz="0" w:space="0" w:color="auto"/>
            <w:right w:val="none" w:sz="0" w:space="0" w:color="auto"/>
          </w:divBdr>
        </w:div>
        <w:div w:id="115684300">
          <w:marLeft w:val="0"/>
          <w:marRight w:val="0"/>
          <w:marTop w:val="0"/>
          <w:marBottom w:val="240"/>
          <w:divBdr>
            <w:top w:val="none" w:sz="0" w:space="0" w:color="auto"/>
            <w:left w:val="none" w:sz="0" w:space="0" w:color="auto"/>
            <w:bottom w:val="none" w:sz="0" w:space="0" w:color="auto"/>
            <w:right w:val="none" w:sz="0" w:space="0" w:color="auto"/>
          </w:divBdr>
        </w:div>
        <w:div w:id="512107549">
          <w:blockQuote w:val="1"/>
          <w:marLeft w:val="0"/>
          <w:marRight w:val="0"/>
          <w:marTop w:val="0"/>
          <w:marBottom w:val="240"/>
          <w:divBdr>
            <w:top w:val="none" w:sz="0" w:space="0" w:color="auto"/>
            <w:left w:val="single" w:sz="24" w:space="11" w:color="DDDDDD"/>
            <w:bottom w:val="none" w:sz="0" w:space="0" w:color="auto"/>
            <w:right w:val="none" w:sz="0" w:space="0" w:color="auto"/>
          </w:divBdr>
        </w:div>
        <w:div w:id="210189484">
          <w:marLeft w:val="0"/>
          <w:marRight w:val="0"/>
          <w:marTop w:val="0"/>
          <w:marBottom w:val="240"/>
          <w:divBdr>
            <w:top w:val="none" w:sz="0" w:space="0" w:color="auto"/>
            <w:left w:val="none" w:sz="0" w:space="0" w:color="auto"/>
            <w:bottom w:val="none" w:sz="0" w:space="0" w:color="auto"/>
            <w:right w:val="none" w:sz="0" w:space="0" w:color="auto"/>
          </w:divBdr>
        </w:div>
        <w:div w:id="1007095563">
          <w:blockQuote w:val="1"/>
          <w:marLeft w:val="0"/>
          <w:marRight w:val="0"/>
          <w:marTop w:val="0"/>
          <w:marBottom w:val="240"/>
          <w:divBdr>
            <w:top w:val="none" w:sz="0" w:space="0" w:color="auto"/>
            <w:left w:val="single" w:sz="24" w:space="11" w:color="DDDDDD"/>
            <w:bottom w:val="none" w:sz="0" w:space="0" w:color="auto"/>
            <w:right w:val="none" w:sz="0" w:space="0" w:color="auto"/>
          </w:divBdr>
        </w:div>
        <w:div w:id="182577665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45111479">
              <w:marLeft w:val="0"/>
              <w:marRight w:val="0"/>
              <w:marTop w:val="0"/>
              <w:marBottom w:val="0"/>
              <w:divBdr>
                <w:top w:val="none" w:sz="0" w:space="0" w:color="auto"/>
                <w:left w:val="none" w:sz="0" w:space="0" w:color="auto"/>
                <w:bottom w:val="none" w:sz="0" w:space="0" w:color="auto"/>
                <w:right w:val="none" w:sz="0" w:space="0" w:color="auto"/>
              </w:divBdr>
            </w:div>
          </w:divsChild>
        </w:div>
        <w:div w:id="278874953">
          <w:blockQuote w:val="1"/>
          <w:marLeft w:val="0"/>
          <w:marRight w:val="0"/>
          <w:marTop w:val="0"/>
          <w:marBottom w:val="240"/>
          <w:divBdr>
            <w:top w:val="none" w:sz="0" w:space="0" w:color="auto"/>
            <w:left w:val="single" w:sz="24" w:space="11" w:color="DDDDDD"/>
            <w:bottom w:val="none" w:sz="0" w:space="0" w:color="auto"/>
            <w:right w:val="none" w:sz="0" w:space="0" w:color="auto"/>
          </w:divBdr>
        </w:div>
        <w:div w:id="26203034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184829224">
              <w:marLeft w:val="0"/>
              <w:marRight w:val="0"/>
              <w:marTop w:val="0"/>
              <w:marBottom w:val="0"/>
              <w:divBdr>
                <w:top w:val="none" w:sz="0" w:space="0" w:color="auto"/>
                <w:left w:val="none" w:sz="0" w:space="0" w:color="auto"/>
                <w:bottom w:val="none" w:sz="0" w:space="0" w:color="auto"/>
                <w:right w:val="none" w:sz="0" w:space="0" w:color="auto"/>
              </w:divBdr>
            </w:div>
          </w:divsChild>
        </w:div>
        <w:div w:id="145309302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41137801">
              <w:marLeft w:val="0"/>
              <w:marRight w:val="0"/>
              <w:marTop w:val="0"/>
              <w:marBottom w:val="0"/>
              <w:divBdr>
                <w:top w:val="none" w:sz="0" w:space="0" w:color="auto"/>
                <w:left w:val="none" w:sz="0" w:space="0" w:color="auto"/>
                <w:bottom w:val="none" w:sz="0" w:space="0" w:color="auto"/>
                <w:right w:val="none" w:sz="0" w:space="0" w:color="auto"/>
              </w:divBdr>
            </w:div>
          </w:divsChild>
        </w:div>
        <w:div w:id="1498038086">
          <w:marLeft w:val="0"/>
          <w:marRight w:val="0"/>
          <w:marTop w:val="0"/>
          <w:marBottom w:val="240"/>
          <w:divBdr>
            <w:top w:val="none" w:sz="0" w:space="0" w:color="auto"/>
            <w:left w:val="none" w:sz="0" w:space="0" w:color="auto"/>
            <w:bottom w:val="none" w:sz="0" w:space="0" w:color="auto"/>
            <w:right w:val="none" w:sz="0" w:space="0" w:color="auto"/>
          </w:divBdr>
        </w:div>
        <w:div w:id="186470776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54176969">
      <w:bodyDiv w:val="1"/>
      <w:marLeft w:val="0"/>
      <w:marRight w:val="0"/>
      <w:marTop w:val="0"/>
      <w:marBottom w:val="0"/>
      <w:divBdr>
        <w:top w:val="none" w:sz="0" w:space="0" w:color="auto"/>
        <w:left w:val="none" w:sz="0" w:space="0" w:color="auto"/>
        <w:bottom w:val="none" w:sz="0" w:space="0" w:color="auto"/>
        <w:right w:val="none" w:sz="0" w:space="0" w:color="auto"/>
      </w:divBdr>
    </w:div>
    <w:div w:id="1167481464">
      <w:bodyDiv w:val="1"/>
      <w:marLeft w:val="0"/>
      <w:marRight w:val="0"/>
      <w:marTop w:val="0"/>
      <w:marBottom w:val="0"/>
      <w:divBdr>
        <w:top w:val="none" w:sz="0" w:space="0" w:color="auto"/>
        <w:left w:val="none" w:sz="0" w:space="0" w:color="auto"/>
        <w:bottom w:val="none" w:sz="0" w:space="0" w:color="auto"/>
        <w:right w:val="none" w:sz="0" w:space="0" w:color="auto"/>
      </w:divBdr>
      <w:divsChild>
        <w:div w:id="113386514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049068216">
              <w:marLeft w:val="0"/>
              <w:marRight w:val="0"/>
              <w:marTop w:val="0"/>
              <w:marBottom w:val="0"/>
              <w:divBdr>
                <w:top w:val="none" w:sz="0" w:space="0" w:color="auto"/>
                <w:left w:val="none" w:sz="0" w:space="0" w:color="auto"/>
                <w:bottom w:val="none" w:sz="0" w:space="0" w:color="auto"/>
                <w:right w:val="none" w:sz="0" w:space="0" w:color="auto"/>
              </w:divBdr>
            </w:div>
          </w:divsChild>
        </w:div>
        <w:div w:id="1289508913">
          <w:blockQuote w:val="1"/>
          <w:marLeft w:val="0"/>
          <w:marRight w:val="0"/>
          <w:marTop w:val="0"/>
          <w:marBottom w:val="240"/>
          <w:divBdr>
            <w:top w:val="none" w:sz="0" w:space="0" w:color="auto"/>
            <w:left w:val="single" w:sz="24" w:space="11" w:color="DDDDDD"/>
            <w:bottom w:val="none" w:sz="0" w:space="0" w:color="auto"/>
            <w:right w:val="none" w:sz="0" w:space="0" w:color="auto"/>
          </w:divBdr>
        </w:div>
        <w:div w:id="79370656">
          <w:blockQuote w:val="1"/>
          <w:marLeft w:val="0"/>
          <w:marRight w:val="0"/>
          <w:marTop w:val="0"/>
          <w:marBottom w:val="240"/>
          <w:divBdr>
            <w:top w:val="none" w:sz="0" w:space="0" w:color="auto"/>
            <w:left w:val="single" w:sz="24" w:space="11" w:color="DDDDDD"/>
            <w:bottom w:val="none" w:sz="0" w:space="0" w:color="auto"/>
            <w:right w:val="none" w:sz="0" w:space="0" w:color="auto"/>
          </w:divBdr>
        </w:div>
        <w:div w:id="826673508">
          <w:blockQuote w:val="1"/>
          <w:marLeft w:val="0"/>
          <w:marRight w:val="0"/>
          <w:marTop w:val="0"/>
          <w:marBottom w:val="240"/>
          <w:divBdr>
            <w:top w:val="none" w:sz="0" w:space="0" w:color="auto"/>
            <w:left w:val="single" w:sz="24" w:space="11" w:color="DDDDDD"/>
            <w:bottom w:val="none" w:sz="0" w:space="0" w:color="auto"/>
            <w:right w:val="none" w:sz="0" w:space="0" w:color="auto"/>
          </w:divBdr>
        </w:div>
        <w:div w:id="32312391">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38470006">
              <w:marLeft w:val="0"/>
              <w:marRight w:val="0"/>
              <w:marTop w:val="0"/>
              <w:marBottom w:val="0"/>
              <w:divBdr>
                <w:top w:val="none" w:sz="0" w:space="0" w:color="auto"/>
                <w:left w:val="none" w:sz="0" w:space="0" w:color="auto"/>
                <w:bottom w:val="none" w:sz="0" w:space="0" w:color="auto"/>
                <w:right w:val="none" w:sz="0" w:space="0" w:color="auto"/>
              </w:divBdr>
            </w:div>
          </w:divsChild>
        </w:div>
        <w:div w:id="107617154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400563941">
              <w:marLeft w:val="0"/>
              <w:marRight w:val="0"/>
              <w:marTop w:val="0"/>
              <w:marBottom w:val="0"/>
              <w:divBdr>
                <w:top w:val="none" w:sz="0" w:space="0" w:color="auto"/>
                <w:left w:val="none" w:sz="0" w:space="0" w:color="auto"/>
                <w:bottom w:val="none" w:sz="0" w:space="0" w:color="auto"/>
                <w:right w:val="none" w:sz="0" w:space="0" w:color="auto"/>
              </w:divBdr>
            </w:div>
          </w:divsChild>
        </w:div>
        <w:div w:id="252589141">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16611896">
              <w:marLeft w:val="0"/>
              <w:marRight w:val="0"/>
              <w:marTop w:val="0"/>
              <w:marBottom w:val="240"/>
              <w:divBdr>
                <w:top w:val="none" w:sz="0" w:space="0" w:color="auto"/>
                <w:left w:val="none" w:sz="0" w:space="0" w:color="auto"/>
                <w:bottom w:val="none" w:sz="0" w:space="0" w:color="auto"/>
                <w:right w:val="none" w:sz="0" w:space="0" w:color="auto"/>
              </w:divBdr>
            </w:div>
          </w:divsChild>
        </w:div>
        <w:div w:id="176121912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054281875">
              <w:marLeft w:val="0"/>
              <w:marRight w:val="0"/>
              <w:marTop w:val="0"/>
              <w:marBottom w:val="0"/>
              <w:divBdr>
                <w:top w:val="none" w:sz="0" w:space="0" w:color="auto"/>
                <w:left w:val="none" w:sz="0" w:space="0" w:color="auto"/>
                <w:bottom w:val="none" w:sz="0" w:space="0" w:color="auto"/>
                <w:right w:val="none" w:sz="0" w:space="0" w:color="auto"/>
              </w:divBdr>
            </w:div>
          </w:divsChild>
        </w:div>
        <w:div w:id="112216826">
          <w:marLeft w:val="0"/>
          <w:marRight w:val="0"/>
          <w:marTop w:val="0"/>
          <w:marBottom w:val="240"/>
          <w:divBdr>
            <w:top w:val="none" w:sz="0" w:space="0" w:color="auto"/>
            <w:left w:val="none" w:sz="0" w:space="0" w:color="auto"/>
            <w:bottom w:val="none" w:sz="0" w:space="0" w:color="auto"/>
            <w:right w:val="none" w:sz="0" w:space="0" w:color="auto"/>
          </w:divBdr>
        </w:div>
        <w:div w:id="1694914913">
          <w:blockQuote w:val="1"/>
          <w:marLeft w:val="0"/>
          <w:marRight w:val="0"/>
          <w:marTop w:val="0"/>
          <w:marBottom w:val="240"/>
          <w:divBdr>
            <w:top w:val="none" w:sz="0" w:space="0" w:color="auto"/>
            <w:left w:val="single" w:sz="24" w:space="11" w:color="DDDDDD"/>
            <w:bottom w:val="none" w:sz="0" w:space="0" w:color="auto"/>
            <w:right w:val="none" w:sz="0" w:space="0" w:color="auto"/>
          </w:divBdr>
        </w:div>
        <w:div w:id="2105421234">
          <w:marLeft w:val="0"/>
          <w:marRight w:val="0"/>
          <w:marTop w:val="0"/>
          <w:marBottom w:val="240"/>
          <w:divBdr>
            <w:top w:val="none" w:sz="0" w:space="0" w:color="auto"/>
            <w:left w:val="none" w:sz="0" w:space="0" w:color="auto"/>
            <w:bottom w:val="none" w:sz="0" w:space="0" w:color="auto"/>
            <w:right w:val="none" w:sz="0" w:space="0" w:color="auto"/>
          </w:divBdr>
        </w:div>
        <w:div w:id="36117303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67468374">
      <w:bodyDiv w:val="1"/>
      <w:marLeft w:val="0"/>
      <w:marRight w:val="0"/>
      <w:marTop w:val="0"/>
      <w:marBottom w:val="0"/>
      <w:divBdr>
        <w:top w:val="none" w:sz="0" w:space="0" w:color="auto"/>
        <w:left w:val="none" w:sz="0" w:space="0" w:color="auto"/>
        <w:bottom w:val="none" w:sz="0" w:space="0" w:color="auto"/>
        <w:right w:val="none" w:sz="0" w:space="0" w:color="auto"/>
      </w:divBdr>
      <w:divsChild>
        <w:div w:id="2099864119">
          <w:marLeft w:val="0"/>
          <w:marRight w:val="0"/>
          <w:marTop w:val="0"/>
          <w:marBottom w:val="150"/>
          <w:divBdr>
            <w:top w:val="none" w:sz="0" w:space="0" w:color="auto"/>
            <w:left w:val="single" w:sz="6" w:space="0" w:color="DDDDDD"/>
            <w:bottom w:val="single" w:sz="6" w:space="0" w:color="DDDDDD"/>
            <w:right w:val="single" w:sz="6" w:space="0" w:color="DDDDDD"/>
          </w:divBdr>
        </w:div>
        <w:div w:id="1717117059">
          <w:marLeft w:val="0"/>
          <w:marRight w:val="0"/>
          <w:marTop w:val="0"/>
          <w:marBottom w:val="450"/>
          <w:divBdr>
            <w:top w:val="none" w:sz="0" w:space="0" w:color="auto"/>
            <w:left w:val="none" w:sz="0" w:space="0" w:color="auto"/>
            <w:bottom w:val="none" w:sz="0" w:space="0" w:color="auto"/>
            <w:right w:val="none" w:sz="0" w:space="0" w:color="auto"/>
          </w:divBdr>
          <w:divsChild>
            <w:div w:id="243152561">
              <w:blockQuote w:val="1"/>
              <w:marLeft w:val="0"/>
              <w:marRight w:val="0"/>
              <w:marTop w:val="0"/>
              <w:marBottom w:val="240"/>
              <w:divBdr>
                <w:top w:val="none" w:sz="0" w:space="0" w:color="auto"/>
                <w:left w:val="single" w:sz="24" w:space="11" w:color="DDDDDD"/>
                <w:bottom w:val="none" w:sz="0" w:space="0" w:color="auto"/>
                <w:right w:val="none" w:sz="0" w:space="0" w:color="auto"/>
              </w:divBdr>
            </w:div>
            <w:div w:id="903298422">
              <w:blockQuote w:val="1"/>
              <w:marLeft w:val="0"/>
              <w:marRight w:val="0"/>
              <w:marTop w:val="0"/>
              <w:marBottom w:val="240"/>
              <w:divBdr>
                <w:top w:val="none" w:sz="0" w:space="0" w:color="auto"/>
                <w:left w:val="single" w:sz="24" w:space="11" w:color="DDDDDD"/>
                <w:bottom w:val="none" w:sz="0" w:space="0" w:color="auto"/>
                <w:right w:val="none" w:sz="0" w:space="0" w:color="auto"/>
              </w:divBdr>
            </w:div>
            <w:div w:id="18012626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2435716">
      <w:bodyDiv w:val="1"/>
      <w:marLeft w:val="0"/>
      <w:marRight w:val="0"/>
      <w:marTop w:val="0"/>
      <w:marBottom w:val="0"/>
      <w:divBdr>
        <w:top w:val="none" w:sz="0" w:space="0" w:color="auto"/>
        <w:left w:val="none" w:sz="0" w:space="0" w:color="auto"/>
        <w:bottom w:val="none" w:sz="0" w:space="0" w:color="auto"/>
        <w:right w:val="none" w:sz="0" w:space="0" w:color="auto"/>
      </w:divBdr>
      <w:divsChild>
        <w:div w:id="1202671849">
          <w:blockQuote w:val="1"/>
          <w:marLeft w:val="0"/>
          <w:marRight w:val="0"/>
          <w:marTop w:val="0"/>
          <w:marBottom w:val="240"/>
          <w:divBdr>
            <w:top w:val="none" w:sz="0" w:space="0" w:color="auto"/>
            <w:left w:val="single" w:sz="24" w:space="11" w:color="DDDDDD"/>
            <w:bottom w:val="none" w:sz="0" w:space="0" w:color="auto"/>
            <w:right w:val="none" w:sz="0" w:space="0" w:color="auto"/>
          </w:divBdr>
        </w:div>
        <w:div w:id="407850912">
          <w:marLeft w:val="0"/>
          <w:marRight w:val="0"/>
          <w:marTop w:val="0"/>
          <w:marBottom w:val="240"/>
          <w:divBdr>
            <w:top w:val="none" w:sz="0" w:space="0" w:color="auto"/>
            <w:left w:val="none" w:sz="0" w:space="0" w:color="auto"/>
            <w:bottom w:val="none" w:sz="0" w:space="0" w:color="auto"/>
            <w:right w:val="none" w:sz="0" w:space="0" w:color="auto"/>
          </w:divBdr>
        </w:div>
        <w:div w:id="54109626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029377146">
              <w:marLeft w:val="0"/>
              <w:marRight w:val="0"/>
              <w:marTop w:val="0"/>
              <w:marBottom w:val="0"/>
              <w:divBdr>
                <w:top w:val="none" w:sz="0" w:space="0" w:color="auto"/>
                <w:left w:val="none" w:sz="0" w:space="0" w:color="auto"/>
                <w:bottom w:val="none" w:sz="0" w:space="0" w:color="auto"/>
                <w:right w:val="none" w:sz="0" w:space="0" w:color="auto"/>
              </w:divBdr>
            </w:div>
          </w:divsChild>
        </w:div>
        <w:div w:id="991837977">
          <w:blockQuote w:val="1"/>
          <w:marLeft w:val="0"/>
          <w:marRight w:val="0"/>
          <w:marTop w:val="0"/>
          <w:marBottom w:val="240"/>
          <w:divBdr>
            <w:top w:val="none" w:sz="0" w:space="0" w:color="auto"/>
            <w:left w:val="single" w:sz="24" w:space="11" w:color="DDDDDD"/>
            <w:bottom w:val="none" w:sz="0" w:space="0" w:color="auto"/>
            <w:right w:val="none" w:sz="0" w:space="0" w:color="auto"/>
          </w:divBdr>
        </w:div>
        <w:div w:id="121526596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402097917">
      <w:bodyDiv w:val="1"/>
      <w:marLeft w:val="0"/>
      <w:marRight w:val="0"/>
      <w:marTop w:val="0"/>
      <w:marBottom w:val="0"/>
      <w:divBdr>
        <w:top w:val="none" w:sz="0" w:space="0" w:color="auto"/>
        <w:left w:val="none" w:sz="0" w:space="0" w:color="auto"/>
        <w:bottom w:val="none" w:sz="0" w:space="0" w:color="auto"/>
        <w:right w:val="none" w:sz="0" w:space="0" w:color="auto"/>
      </w:divBdr>
    </w:div>
    <w:div w:id="1470979145">
      <w:bodyDiv w:val="1"/>
      <w:marLeft w:val="0"/>
      <w:marRight w:val="0"/>
      <w:marTop w:val="0"/>
      <w:marBottom w:val="0"/>
      <w:divBdr>
        <w:top w:val="none" w:sz="0" w:space="0" w:color="auto"/>
        <w:left w:val="none" w:sz="0" w:space="0" w:color="auto"/>
        <w:bottom w:val="none" w:sz="0" w:space="0" w:color="auto"/>
        <w:right w:val="none" w:sz="0" w:space="0" w:color="auto"/>
      </w:divBdr>
      <w:divsChild>
        <w:div w:id="2021809724">
          <w:blockQuote w:val="1"/>
          <w:marLeft w:val="0"/>
          <w:marRight w:val="0"/>
          <w:marTop w:val="0"/>
          <w:marBottom w:val="240"/>
          <w:divBdr>
            <w:top w:val="none" w:sz="0" w:space="0" w:color="auto"/>
            <w:left w:val="single" w:sz="24" w:space="11" w:color="DDDDDD"/>
            <w:bottom w:val="none" w:sz="0" w:space="0" w:color="auto"/>
            <w:right w:val="none" w:sz="0" w:space="0" w:color="auto"/>
          </w:divBdr>
        </w:div>
        <w:div w:id="1310209336">
          <w:blockQuote w:val="1"/>
          <w:marLeft w:val="0"/>
          <w:marRight w:val="0"/>
          <w:marTop w:val="0"/>
          <w:marBottom w:val="240"/>
          <w:divBdr>
            <w:top w:val="none" w:sz="0" w:space="0" w:color="auto"/>
            <w:left w:val="single" w:sz="24" w:space="11" w:color="DDDDDD"/>
            <w:bottom w:val="none" w:sz="0" w:space="0" w:color="auto"/>
            <w:right w:val="none" w:sz="0" w:space="0" w:color="auto"/>
          </w:divBdr>
        </w:div>
        <w:div w:id="278492770">
          <w:blockQuote w:val="1"/>
          <w:marLeft w:val="0"/>
          <w:marRight w:val="0"/>
          <w:marTop w:val="0"/>
          <w:marBottom w:val="240"/>
          <w:divBdr>
            <w:top w:val="none" w:sz="0" w:space="0" w:color="auto"/>
            <w:left w:val="single" w:sz="24" w:space="11" w:color="DDDDDD"/>
            <w:bottom w:val="none" w:sz="0" w:space="0" w:color="auto"/>
            <w:right w:val="none" w:sz="0" w:space="0" w:color="auto"/>
          </w:divBdr>
        </w:div>
        <w:div w:id="1930698198">
          <w:blockQuote w:val="1"/>
          <w:marLeft w:val="0"/>
          <w:marRight w:val="0"/>
          <w:marTop w:val="0"/>
          <w:marBottom w:val="240"/>
          <w:divBdr>
            <w:top w:val="none" w:sz="0" w:space="0" w:color="auto"/>
            <w:left w:val="single" w:sz="24" w:space="11" w:color="DDDDDD"/>
            <w:bottom w:val="none" w:sz="0" w:space="0" w:color="auto"/>
            <w:right w:val="none" w:sz="0" w:space="0" w:color="auto"/>
          </w:divBdr>
        </w:div>
        <w:div w:id="1221668356">
          <w:blockQuote w:val="1"/>
          <w:marLeft w:val="0"/>
          <w:marRight w:val="0"/>
          <w:marTop w:val="0"/>
          <w:marBottom w:val="240"/>
          <w:divBdr>
            <w:top w:val="none" w:sz="0" w:space="0" w:color="auto"/>
            <w:left w:val="single" w:sz="24" w:space="11" w:color="DDDDDD"/>
            <w:bottom w:val="none" w:sz="0" w:space="0" w:color="auto"/>
            <w:right w:val="none" w:sz="0" w:space="0" w:color="auto"/>
          </w:divBdr>
        </w:div>
        <w:div w:id="1930579218">
          <w:blockQuote w:val="1"/>
          <w:marLeft w:val="0"/>
          <w:marRight w:val="0"/>
          <w:marTop w:val="0"/>
          <w:marBottom w:val="240"/>
          <w:divBdr>
            <w:top w:val="none" w:sz="0" w:space="0" w:color="auto"/>
            <w:left w:val="single" w:sz="24" w:space="11" w:color="DDDDDD"/>
            <w:bottom w:val="none" w:sz="0" w:space="0" w:color="auto"/>
            <w:right w:val="none" w:sz="0" w:space="0" w:color="auto"/>
          </w:divBdr>
        </w:div>
        <w:div w:id="1161119953">
          <w:blockQuote w:val="1"/>
          <w:marLeft w:val="0"/>
          <w:marRight w:val="0"/>
          <w:marTop w:val="0"/>
          <w:marBottom w:val="240"/>
          <w:divBdr>
            <w:top w:val="none" w:sz="0" w:space="0" w:color="auto"/>
            <w:left w:val="single" w:sz="24" w:space="11" w:color="DDDDDD"/>
            <w:bottom w:val="none" w:sz="0" w:space="0" w:color="auto"/>
            <w:right w:val="none" w:sz="0" w:space="0" w:color="auto"/>
          </w:divBdr>
        </w:div>
        <w:div w:id="453329163">
          <w:blockQuote w:val="1"/>
          <w:marLeft w:val="0"/>
          <w:marRight w:val="0"/>
          <w:marTop w:val="0"/>
          <w:marBottom w:val="240"/>
          <w:divBdr>
            <w:top w:val="none" w:sz="0" w:space="0" w:color="auto"/>
            <w:left w:val="single" w:sz="24" w:space="11" w:color="DDDDDD"/>
            <w:bottom w:val="none" w:sz="0" w:space="0" w:color="auto"/>
            <w:right w:val="none" w:sz="0" w:space="0" w:color="auto"/>
          </w:divBdr>
        </w:div>
        <w:div w:id="1388256765">
          <w:blockQuote w:val="1"/>
          <w:marLeft w:val="0"/>
          <w:marRight w:val="0"/>
          <w:marTop w:val="0"/>
          <w:marBottom w:val="240"/>
          <w:divBdr>
            <w:top w:val="none" w:sz="0" w:space="0" w:color="auto"/>
            <w:left w:val="single" w:sz="24" w:space="11" w:color="DDDDDD"/>
            <w:bottom w:val="none" w:sz="0" w:space="0" w:color="auto"/>
            <w:right w:val="none" w:sz="0" w:space="0" w:color="auto"/>
          </w:divBdr>
        </w:div>
        <w:div w:id="84738413">
          <w:blockQuote w:val="1"/>
          <w:marLeft w:val="0"/>
          <w:marRight w:val="0"/>
          <w:marTop w:val="0"/>
          <w:marBottom w:val="240"/>
          <w:divBdr>
            <w:top w:val="none" w:sz="0" w:space="0" w:color="auto"/>
            <w:left w:val="single" w:sz="24" w:space="11" w:color="DDDDDD"/>
            <w:bottom w:val="none" w:sz="0" w:space="0" w:color="auto"/>
            <w:right w:val="none" w:sz="0" w:space="0" w:color="auto"/>
          </w:divBdr>
        </w:div>
        <w:div w:id="1090615094">
          <w:blockQuote w:val="1"/>
          <w:marLeft w:val="0"/>
          <w:marRight w:val="0"/>
          <w:marTop w:val="0"/>
          <w:marBottom w:val="240"/>
          <w:divBdr>
            <w:top w:val="none" w:sz="0" w:space="0" w:color="auto"/>
            <w:left w:val="single" w:sz="24" w:space="11" w:color="DDDDDD"/>
            <w:bottom w:val="none" w:sz="0" w:space="0" w:color="auto"/>
            <w:right w:val="none" w:sz="0" w:space="0" w:color="auto"/>
          </w:divBdr>
        </w:div>
        <w:div w:id="82185389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742216424">
              <w:marLeft w:val="0"/>
              <w:marRight w:val="0"/>
              <w:marTop w:val="0"/>
              <w:marBottom w:val="0"/>
              <w:divBdr>
                <w:top w:val="none" w:sz="0" w:space="0" w:color="auto"/>
                <w:left w:val="none" w:sz="0" w:space="0" w:color="auto"/>
                <w:bottom w:val="none" w:sz="0" w:space="0" w:color="auto"/>
                <w:right w:val="none" w:sz="0" w:space="0" w:color="auto"/>
              </w:divBdr>
            </w:div>
          </w:divsChild>
        </w:div>
        <w:div w:id="359674144">
          <w:blockQuote w:val="1"/>
          <w:marLeft w:val="0"/>
          <w:marRight w:val="0"/>
          <w:marTop w:val="0"/>
          <w:marBottom w:val="240"/>
          <w:divBdr>
            <w:top w:val="none" w:sz="0" w:space="0" w:color="auto"/>
            <w:left w:val="single" w:sz="24" w:space="11" w:color="DDDDDD"/>
            <w:bottom w:val="none" w:sz="0" w:space="0" w:color="auto"/>
            <w:right w:val="none" w:sz="0" w:space="0" w:color="auto"/>
          </w:divBdr>
        </w:div>
        <w:div w:id="600726215">
          <w:blockQuote w:val="1"/>
          <w:marLeft w:val="0"/>
          <w:marRight w:val="0"/>
          <w:marTop w:val="0"/>
          <w:marBottom w:val="240"/>
          <w:divBdr>
            <w:top w:val="none" w:sz="0" w:space="0" w:color="auto"/>
            <w:left w:val="single" w:sz="24" w:space="11" w:color="DDDDDD"/>
            <w:bottom w:val="none" w:sz="0" w:space="0" w:color="auto"/>
            <w:right w:val="none" w:sz="0" w:space="0" w:color="auto"/>
          </w:divBdr>
        </w:div>
        <w:div w:id="733159325">
          <w:blockQuote w:val="1"/>
          <w:marLeft w:val="0"/>
          <w:marRight w:val="0"/>
          <w:marTop w:val="0"/>
          <w:marBottom w:val="240"/>
          <w:divBdr>
            <w:top w:val="none" w:sz="0" w:space="0" w:color="auto"/>
            <w:left w:val="single" w:sz="24" w:space="11" w:color="DDDDDD"/>
            <w:bottom w:val="none" w:sz="0" w:space="0" w:color="auto"/>
            <w:right w:val="none" w:sz="0" w:space="0" w:color="auto"/>
          </w:divBdr>
        </w:div>
        <w:div w:id="1747877001">
          <w:blockQuote w:val="1"/>
          <w:marLeft w:val="0"/>
          <w:marRight w:val="0"/>
          <w:marTop w:val="0"/>
          <w:marBottom w:val="240"/>
          <w:divBdr>
            <w:top w:val="none" w:sz="0" w:space="0" w:color="auto"/>
            <w:left w:val="single" w:sz="24" w:space="11" w:color="DDDDDD"/>
            <w:bottom w:val="none" w:sz="0" w:space="0" w:color="auto"/>
            <w:right w:val="none" w:sz="0" w:space="0" w:color="auto"/>
          </w:divBdr>
        </w:div>
        <w:div w:id="1187864995">
          <w:blockQuote w:val="1"/>
          <w:marLeft w:val="0"/>
          <w:marRight w:val="0"/>
          <w:marTop w:val="0"/>
          <w:marBottom w:val="240"/>
          <w:divBdr>
            <w:top w:val="none" w:sz="0" w:space="0" w:color="auto"/>
            <w:left w:val="single" w:sz="24" w:space="11" w:color="DDDDDD"/>
            <w:bottom w:val="none" w:sz="0" w:space="0" w:color="auto"/>
            <w:right w:val="none" w:sz="0" w:space="0" w:color="auto"/>
          </w:divBdr>
        </w:div>
        <w:div w:id="1387097553">
          <w:blockQuote w:val="1"/>
          <w:marLeft w:val="0"/>
          <w:marRight w:val="0"/>
          <w:marTop w:val="0"/>
          <w:marBottom w:val="240"/>
          <w:divBdr>
            <w:top w:val="none" w:sz="0" w:space="0" w:color="auto"/>
            <w:left w:val="single" w:sz="24" w:space="11" w:color="DDDDDD"/>
            <w:bottom w:val="none" w:sz="0" w:space="0" w:color="auto"/>
            <w:right w:val="none" w:sz="0" w:space="0" w:color="auto"/>
          </w:divBdr>
        </w:div>
        <w:div w:id="601113942">
          <w:blockQuote w:val="1"/>
          <w:marLeft w:val="0"/>
          <w:marRight w:val="0"/>
          <w:marTop w:val="0"/>
          <w:marBottom w:val="240"/>
          <w:divBdr>
            <w:top w:val="none" w:sz="0" w:space="0" w:color="auto"/>
            <w:left w:val="single" w:sz="24" w:space="11" w:color="DDDDDD"/>
            <w:bottom w:val="none" w:sz="0" w:space="0" w:color="auto"/>
            <w:right w:val="none" w:sz="0" w:space="0" w:color="auto"/>
          </w:divBdr>
        </w:div>
        <w:div w:id="1551527042">
          <w:blockQuote w:val="1"/>
          <w:marLeft w:val="0"/>
          <w:marRight w:val="0"/>
          <w:marTop w:val="0"/>
          <w:marBottom w:val="240"/>
          <w:divBdr>
            <w:top w:val="none" w:sz="0" w:space="0" w:color="auto"/>
            <w:left w:val="single" w:sz="24" w:space="11" w:color="DDDDDD"/>
            <w:bottom w:val="none" w:sz="0" w:space="0" w:color="auto"/>
            <w:right w:val="none" w:sz="0" w:space="0" w:color="auto"/>
          </w:divBdr>
        </w:div>
        <w:div w:id="1725594150">
          <w:blockQuote w:val="1"/>
          <w:marLeft w:val="0"/>
          <w:marRight w:val="0"/>
          <w:marTop w:val="0"/>
          <w:marBottom w:val="240"/>
          <w:divBdr>
            <w:top w:val="none" w:sz="0" w:space="0" w:color="auto"/>
            <w:left w:val="single" w:sz="24" w:space="11" w:color="DDDDDD"/>
            <w:bottom w:val="none" w:sz="0" w:space="0" w:color="auto"/>
            <w:right w:val="none" w:sz="0" w:space="0" w:color="auto"/>
          </w:divBdr>
        </w:div>
        <w:div w:id="656539963">
          <w:blockQuote w:val="1"/>
          <w:marLeft w:val="0"/>
          <w:marRight w:val="0"/>
          <w:marTop w:val="0"/>
          <w:marBottom w:val="240"/>
          <w:divBdr>
            <w:top w:val="none" w:sz="0" w:space="0" w:color="auto"/>
            <w:left w:val="single" w:sz="24" w:space="11" w:color="DDDDDD"/>
            <w:bottom w:val="none" w:sz="0" w:space="0" w:color="auto"/>
            <w:right w:val="none" w:sz="0" w:space="0" w:color="auto"/>
          </w:divBdr>
        </w:div>
        <w:div w:id="874931545">
          <w:marLeft w:val="0"/>
          <w:marRight w:val="0"/>
          <w:marTop w:val="0"/>
          <w:marBottom w:val="240"/>
          <w:divBdr>
            <w:top w:val="none" w:sz="0" w:space="0" w:color="auto"/>
            <w:left w:val="none" w:sz="0" w:space="0" w:color="auto"/>
            <w:bottom w:val="none" w:sz="0" w:space="0" w:color="auto"/>
            <w:right w:val="none" w:sz="0" w:space="0" w:color="auto"/>
          </w:divBdr>
        </w:div>
        <w:div w:id="506948587">
          <w:blockQuote w:val="1"/>
          <w:marLeft w:val="0"/>
          <w:marRight w:val="0"/>
          <w:marTop w:val="0"/>
          <w:marBottom w:val="240"/>
          <w:divBdr>
            <w:top w:val="none" w:sz="0" w:space="0" w:color="auto"/>
            <w:left w:val="single" w:sz="24" w:space="11" w:color="DDDDDD"/>
            <w:bottom w:val="none" w:sz="0" w:space="0" w:color="auto"/>
            <w:right w:val="none" w:sz="0" w:space="0" w:color="auto"/>
          </w:divBdr>
        </w:div>
        <w:div w:id="1097945468">
          <w:blockQuote w:val="1"/>
          <w:marLeft w:val="0"/>
          <w:marRight w:val="0"/>
          <w:marTop w:val="0"/>
          <w:marBottom w:val="240"/>
          <w:divBdr>
            <w:top w:val="none" w:sz="0" w:space="0" w:color="auto"/>
            <w:left w:val="single" w:sz="24" w:space="11" w:color="DDDDDD"/>
            <w:bottom w:val="none" w:sz="0" w:space="0" w:color="auto"/>
            <w:right w:val="none" w:sz="0" w:space="0" w:color="auto"/>
          </w:divBdr>
        </w:div>
        <w:div w:id="584414654">
          <w:blockQuote w:val="1"/>
          <w:marLeft w:val="0"/>
          <w:marRight w:val="0"/>
          <w:marTop w:val="0"/>
          <w:marBottom w:val="240"/>
          <w:divBdr>
            <w:top w:val="none" w:sz="0" w:space="0" w:color="auto"/>
            <w:left w:val="single" w:sz="24" w:space="11" w:color="DDDDDD"/>
            <w:bottom w:val="none" w:sz="0" w:space="0" w:color="auto"/>
            <w:right w:val="none" w:sz="0" w:space="0" w:color="auto"/>
          </w:divBdr>
        </w:div>
        <w:div w:id="847645175">
          <w:blockQuote w:val="1"/>
          <w:marLeft w:val="0"/>
          <w:marRight w:val="0"/>
          <w:marTop w:val="0"/>
          <w:marBottom w:val="240"/>
          <w:divBdr>
            <w:top w:val="none" w:sz="0" w:space="0" w:color="auto"/>
            <w:left w:val="single" w:sz="24" w:space="11" w:color="DDDDDD"/>
            <w:bottom w:val="none" w:sz="0" w:space="0" w:color="auto"/>
            <w:right w:val="none" w:sz="0" w:space="0" w:color="auto"/>
          </w:divBdr>
        </w:div>
        <w:div w:id="1538658853">
          <w:blockQuote w:val="1"/>
          <w:marLeft w:val="0"/>
          <w:marRight w:val="0"/>
          <w:marTop w:val="0"/>
          <w:marBottom w:val="240"/>
          <w:divBdr>
            <w:top w:val="none" w:sz="0" w:space="0" w:color="auto"/>
            <w:left w:val="single" w:sz="24" w:space="11" w:color="DDDDDD"/>
            <w:bottom w:val="none" w:sz="0" w:space="0" w:color="auto"/>
            <w:right w:val="none" w:sz="0" w:space="0" w:color="auto"/>
          </w:divBdr>
        </w:div>
        <w:div w:id="176773813">
          <w:blockQuote w:val="1"/>
          <w:marLeft w:val="0"/>
          <w:marRight w:val="0"/>
          <w:marTop w:val="0"/>
          <w:marBottom w:val="240"/>
          <w:divBdr>
            <w:top w:val="none" w:sz="0" w:space="0" w:color="auto"/>
            <w:left w:val="single" w:sz="24" w:space="11" w:color="DDDDDD"/>
            <w:bottom w:val="none" w:sz="0" w:space="0" w:color="auto"/>
            <w:right w:val="none" w:sz="0" w:space="0" w:color="auto"/>
          </w:divBdr>
        </w:div>
        <w:div w:id="1751535602">
          <w:blockQuote w:val="1"/>
          <w:marLeft w:val="0"/>
          <w:marRight w:val="0"/>
          <w:marTop w:val="0"/>
          <w:marBottom w:val="240"/>
          <w:divBdr>
            <w:top w:val="none" w:sz="0" w:space="0" w:color="auto"/>
            <w:left w:val="single" w:sz="24" w:space="11" w:color="DDDDDD"/>
            <w:bottom w:val="none" w:sz="0" w:space="0" w:color="auto"/>
            <w:right w:val="none" w:sz="0" w:space="0" w:color="auto"/>
          </w:divBdr>
        </w:div>
        <w:div w:id="251934067">
          <w:blockQuote w:val="1"/>
          <w:marLeft w:val="0"/>
          <w:marRight w:val="0"/>
          <w:marTop w:val="0"/>
          <w:marBottom w:val="240"/>
          <w:divBdr>
            <w:top w:val="none" w:sz="0" w:space="0" w:color="auto"/>
            <w:left w:val="single" w:sz="24" w:space="11" w:color="DDDDDD"/>
            <w:bottom w:val="none" w:sz="0" w:space="0" w:color="auto"/>
            <w:right w:val="none" w:sz="0" w:space="0" w:color="auto"/>
          </w:divBdr>
        </w:div>
        <w:div w:id="310908590">
          <w:blockQuote w:val="1"/>
          <w:marLeft w:val="0"/>
          <w:marRight w:val="0"/>
          <w:marTop w:val="0"/>
          <w:marBottom w:val="240"/>
          <w:divBdr>
            <w:top w:val="none" w:sz="0" w:space="0" w:color="auto"/>
            <w:left w:val="single" w:sz="24" w:space="11" w:color="DDDDDD"/>
            <w:bottom w:val="none" w:sz="0" w:space="0" w:color="auto"/>
            <w:right w:val="none" w:sz="0" w:space="0" w:color="auto"/>
          </w:divBdr>
        </w:div>
        <w:div w:id="634874187">
          <w:blockQuote w:val="1"/>
          <w:marLeft w:val="0"/>
          <w:marRight w:val="0"/>
          <w:marTop w:val="0"/>
          <w:marBottom w:val="240"/>
          <w:divBdr>
            <w:top w:val="none" w:sz="0" w:space="0" w:color="auto"/>
            <w:left w:val="single" w:sz="24" w:space="11" w:color="DDDDDD"/>
            <w:bottom w:val="none" w:sz="0" w:space="0" w:color="auto"/>
            <w:right w:val="none" w:sz="0" w:space="0" w:color="auto"/>
          </w:divBdr>
        </w:div>
        <w:div w:id="423310661">
          <w:blockQuote w:val="1"/>
          <w:marLeft w:val="0"/>
          <w:marRight w:val="0"/>
          <w:marTop w:val="0"/>
          <w:marBottom w:val="240"/>
          <w:divBdr>
            <w:top w:val="none" w:sz="0" w:space="0" w:color="auto"/>
            <w:left w:val="single" w:sz="24" w:space="11" w:color="DDDDDD"/>
            <w:bottom w:val="none" w:sz="0" w:space="0" w:color="auto"/>
            <w:right w:val="none" w:sz="0" w:space="0" w:color="auto"/>
          </w:divBdr>
        </w:div>
        <w:div w:id="832141500">
          <w:blockQuote w:val="1"/>
          <w:marLeft w:val="0"/>
          <w:marRight w:val="0"/>
          <w:marTop w:val="0"/>
          <w:marBottom w:val="240"/>
          <w:divBdr>
            <w:top w:val="none" w:sz="0" w:space="0" w:color="auto"/>
            <w:left w:val="single" w:sz="24" w:space="11" w:color="DDDDDD"/>
            <w:bottom w:val="none" w:sz="0" w:space="0" w:color="auto"/>
            <w:right w:val="none" w:sz="0" w:space="0" w:color="auto"/>
          </w:divBdr>
        </w:div>
        <w:div w:id="1725635444">
          <w:blockQuote w:val="1"/>
          <w:marLeft w:val="0"/>
          <w:marRight w:val="0"/>
          <w:marTop w:val="0"/>
          <w:marBottom w:val="240"/>
          <w:divBdr>
            <w:top w:val="none" w:sz="0" w:space="0" w:color="auto"/>
            <w:left w:val="single" w:sz="24" w:space="11" w:color="DDDDDD"/>
            <w:bottom w:val="none" w:sz="0" w:space="0" w:color="auto"/>
            <w:right w:val="none" w:sz="0" w:space="0" w:color="auto"/>
          </w:divBdr>
        </w:div>
        <w:div w:id="810096234">
          <w:marLeft w:val="0"/>
          <w:marRight w:val="0"/>
          <w:marTop w:val="0"/>
          <w:marBottom w:val="240"/>
          <w:divBdr>
            <w:top w:val="none" w:sz="0" w:space="0" w:color="auto"/>
            <w:left w:val="none" w:sz="0" w:space="0" w:color="auto"/>
            <w:bottom w:val="none" w:sz="0" w:space="0" w:color="auto"/>
            <w:right w:val="none" w:sz="0" w:space="0" w:color="auto"/>
          </w:divBdr>
        </w:div>
        <w:div w:id="1777361418">
          <w:blockQuote w:val="1"/>
          <w:marLeft w:val="0"/>
          <w:marRight w:val="0"/>
          <w:marTop w:val="0"/>
          <w:marBottom w:val="240"/>
          <w:divBdr>
            <w:top w:val="none" w:sz="0" w:space="0" w:color="auto"/>
            <w:left w:val="single" w:sz="24" w:space="11" w:color="DDDDDD"/>
            <w:bottom w:val="none" w:sz="0" w:space="0" w:color="auto"/>
            <w:right w:val="none" w:sz="0" w:space="0" w:color="auto"/>
          </w:divBdr>
        </w:div>
        <w:div w:id="901259808">
          <w:blockQuote w:val="1"/>
          <w:marLeft w:val="0"/>
          <w:marRight w:val="0"/>
          <w:marTop w:val="0"/>
          <w:marBottom w:val="240"/>
          <w:divBdr>
            <w:top w:val="none" w:sz="0" w:space="0" w:color="auto"/>
            <w:left w:val="single" w:sz="24" w:space="11" w:color="DDDDDD"/>
            <w:bottom w:val="none" w:sz="0" w:space="0" w:color="auto"/>
            <w:right w:val="none" w:sz="0" w:space="0" w:color="auto"/>
          </w:divBdr>
        </w:div>
        <w:div w:id="1113481036">
          <w:blockQuote w:val="1"/>
          <w:marLeft w:val="0"/>
          <w:marRight w:val="0"/>
          <w:marTop w:val="0"/>
          <w:marBottom w:val="240"/>
          <w:divBdr>
            <w:top w:val="none" w:sz="0" w:space="0" w:color="auto"/>
            <w:left w:val="single" w:sz="24" w:space="11" w:color="DDDDDD"/>
            <w:bottom w:val="none" w:sz="0" w:space="0" w:color="auto"/>
            <w:right w:val="none" w:sz="0" w:space="0" w:color="auto"/>
          </w:divBdr>
        </w:div>
        <w:div w:id="2038847908">
          <w:blockQuote w:val="1"/>
          <w:marLeft w:val="0"/>
          <w:marRight w:val="0"/>
          <w:marTop w:val="0"/>
          <w:marBottom w:val="240"/>
          <w:divBdr>
            <w:top w:val="none" w:sz="0" w:space="0" w:color="auto"/>
            <w:left w:val="single" w:sz="24" w:space="11" w:color="DDDDDD"/>
            <w:bottom w:val="none" w:sz="0" w:space="0" w:color="auto"/>
            <w:right w:val="none" w:sz="0" w:space="0" w:color="auto"/>
          </w:divBdr>
        </w:div>
        <w:div w:id="128864075">
          <w:blockQuote w:val="1"/>
          <w:marLeft w:val="0"/>
          <w:marRight w:val="0"/>
          <w:marTop w:val="0"/>
          <w:marBottom w:val="240"/>
          <w:divBdr>
            <w:top w:val="none" w:sz="0" w:space="0" w:color="auto"/>
            <w:left w:val="single" w:sz="24" w:space="11" w:color="DDDDDD"/>
            <w:bottom w:val="none" w:sz="0" w:space="0" w:color="auto"/>
            <w:right w:val="none" w:sz="0" w:space="0" w:color="auto"/>
          </w:divBdr>
        </w:div>
        <w:div w:id="198862291">
          <w:blockQuote w:val="1"/>
          <w:marLeft w:val="0"/>
          <w:marRight w:val="0"/>
          <w:marTop w:val="0"/>
          <w:marBottom w:val="240"/>
          <w:divBdr>
            <w:top w:val="none" w:sz="0" w:space="0" w:color="auto"/>
            <w:left w:val="single" w:sz="24" w:space="11" w:color="DDDDDD"/>
            <w:bottom w:val="none" w:sz="0" w:space="0" w:color="auto"/>
            <w:right w:val="none" w:sz="0" w:space="0" w:color="auto"/>
          </w:divBdr>
        </w:div>
        <w:div w:id="1826046614">
          <w:blockQuote w:val="1"/>
          <w:marLeft w:val="0"/>
          <w:marRight w:val="0"/>
          <w:marTop w:val="0"/>
          <w:marBottom w:val="240"/>
          <w:divBdr>
            <w:top w:val="none" w:sz="0" w:space="0" w:color="auto"/>
            <w:left w:val="single" w:sz="24" w:space="11" w:color="DDDDDD"/>
            <w:bottom w:val="none" w:sz="0" w:space="0" w:color="auto"/>
            <w:right w:val="none" w:sz="0" w:space="0" w:color="auto"/>
          </w:divBdr>
        </w:div>
        <w:div w:id="428627711">
          <w:blockQuote w:val="1"/>
          <w:marLeft w:val="0"/>
          <w:marRight w:val="0"/>
          <w:marTop w:val="0"/>
          <w:marBottom w:val="240"/>
          <w:divBdr>
            <w:top w:val="none" w:sz="0" w:space="0" w:color="auto"/>
            <w:left w:val="single" w:sz="24" w:space="11" w:color="DDDDDD"/>
            <w:bottom w:val="none" w:sz="0" w:space="0" w:color="auto"/>
            <w:right w:val="none" w:sz="0" w:space="0" w:color="auto"/>
          </w:divBdr>
        </w:div>
        <w:div w:id="446631275">
          <w:marLeft w:val="0"/>
          <w:marRight w:val="0"/>
          <w:marTop w:val="0"/>
          <w:marBottom w:val="240"/>
          <w:divBdr>
            <w:top w:val="none" w:sz="0" w:space="0" w:color="auto"/>
            <w:left w:val="none" w:sz="0" w:space="0" w:color="auto"/>
            <w:bottom w:val="none" w:sz="0" w:space="0" w:color="auto"/>
            <w:right w:val="none" w:sz="0" w:space="0" w:color="auto"/>
          </w:divBdr>
        </w:div>
        <w:div w:id="1105346294">
          <w:blockQuote w:val="1"/>
          <w:marLeft w:val="0"/>
          <w:marRight w:val="0"/>
          <w:marTop w:val="0"/>
          <w:marBottom w:val="240"/>
          <w:divBdr>
            <w:top w:val="none" w:sz="0" w:space="0" w:color="auto"/>
            <w:left w:val="single" w:sz="24" w:space="11" w:color="DDDDDD"/>
            <w:bottom w:val="none" w:sz="0" w:space="0" w:color="auto"/>
            <w:right w:val="none" w:sz="0" w:space="0" w:color="auto"/>
          </w:divBdr>
        </w:div>
        <w:div w:id="1874070271">
          <w:blockQuote w:val="1"/>
          <w:marLeft w:val="0"/>
          <w:marRight w:val="0"/>
          <w:marTop w:val="0"/>
          <w:marBottom w:val="240"/>
          <w:divBdr>
            <w:top w:val="none" w:sz="0" w:space="0" w:color="auto"/>
            <w:left w:val="single" w:sz="24" w:space="11" w:color="DDDDDD"/>
            <w:bottom w:val="none" w:sz="0" w:space="0" w:color="auto"/>
            <w:right w:val="none" w:sz="0" w:space="0" w:color="auto"/>
          </w:divBdr>
        </w:div>
        <w:div w:id="1353724771">
          <w:blockQuote w:val="1"/>
          <w:marLeft w:val="0"/>
          <w:marRight w:val="0"/>
          <w:marTop w:val="0"/>
          <w:marBottom w:val="240"/>
          <w:divBdr>
            <w:top w:val="none" w:sz="0" w:space="0" w:color="auto"/>
            <w:left w:val="single" w:sz="24" w:space="11" w:color="DDDDDD"/>
            <w:bottom w:val="none" w:sz="0" w:space="0" w:color="auto"/>
            <w:right w:val="none" w:sz="0" w:space="0" w:color="auto"/>
          </w:divBdr>
        </w:div>
        <w:div w:id="1828980385">
          <w:blockQuote w:val="1"/>
          <w:marLeft w:val="0"/>
          <w:marRight w:val="0"/>
          <w:marTop w:val="0"/>
          <w:marBottom w:val="240"/>
          <w:divBdr>
            <w:top w:val="none" w:sz="0" w:space="0" w:color="auto"/>
            <w:left w:val="single" w:sz="24" w:space="11" w:color="DDDDDD"/>
            <w:bottom w:val="none" w:sz="0" w:space="0" w:color="auto"/>
            <w:right w:val="none" w:sz="0" w:space="0" w:color="auto"/>
          </w:divBdr>
        </w:div>
        <w:div w:id="47730270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52935362">
              <w:marLeft w:val="0"/>
              <w:marRight w:val="0"/>
              <w:marTop w:val="0"/>
              <w:marBottom w:val="0"/>
              <w:divBdr>
                <w:top w:val="none" w:sz="0" w:space="0" w:color="auto"/>
                <w:left w:val="none" w:sz="0" w:space="0" w:color="auto"/>
                <w:bottom w:val="none" w:sz="0" w:space="0" w:color="auto"/>
                <w:right w:val="none" w:sz="0" w:space="0" w:color="auto"/>
              </w:divBdr>
            </w:div>
          </w:divsChild>
        </w:div>
        <w:div w:id="735323209">
          <w:blockQuote w:val="1"/>
          <w:marLeft w:val="0"/>
          <w:marRight w:val="0"/>
          <w:marTop w:val="0"/>
          <w:marBottom w:val="240"/>
          <w:divBdr>
            <w:top w:val="none" w:sz="0" w:space="0" w:color="auto"/>
            <w:left w:val="single" w:sz="24" w:space="11" w:color="DDDDDD"/>
            <w:bottom w:val="none" w:sz="0" w:space="0" w:color="auto"/>
            <w:right w:val="none" w:sz="0" w:space="0" w:color="auto"/>
          </w:divBdr>
        </w:div>
        <w:div w:id="74086482">
          <w:blockQuote w:val="1"/>
          <w:marLeft w:val="0"/>
          <w:marRight w:val="0"/>
          <w:marTop w:val="0"/>
          <w:marBottom w:val="240"/>
          <w:divBdr>
            <w:top w:val="none" w:sz="0" w:space="0" w:color="auto"/>
            <w:left w:val="single" w:sz="24" w:space="11" w:color="DDDDDD"/>
            <w:bottom w:val="none" w:sz="0" w:space="0" w:color="auto"/>
            <w:right w:val="none" w:sz="0" w:space="0" w:color="auto"/>
          </w:divBdr>
        </w:div>
        <w:div w:id="69076646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61568990">
              <w:marLeft w:val="0"/>
              <w:marRight w:val="0"/>
              <w:marTop w:val="0"/>
              <w:marBottom w:val="0"/>
              <w:divBdr>
                <w:top w:val="none" w:sz="0" w:space="0" w:color="auto"/>
                <w:left w:val="none" w:sz="0" w:space="0" w:color="auto"/>
                <w:bottom w:val="none" w:sz="0" w:space="0" w:color="auto"/>
                <w:right w:val="none" w:sz="0" w:space="0" w:color="auto"/>
              </w:divBdr>
            </w:div>
          </w:divsChild>
        </w:div>
        <w:div w:id="22144954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7889170">
              <w:marLeft w:val="0"/>
              <w:marRight w:val="0"/>
              <w:marTop w:val="0"/>
              <w:marBottom w:val="0"/>
              <w:divBdr>
                <w:top w:val="none" w:sz="0" w:space="0" w:color="auto"/>
                <w:left w:val="none" w:sz="0" w:space="0" w:color="auto"/>
                <w:bottom w:val="none" w:sz="0" w:space="0" w:color="auto"/>
                <w:right w:val="none" w:sz="0" w:space="0" w:color="auto"/>
              </w:divBdr>
            </w:div>
          </w:divsChild>
        </w:div>
        <w:div w:id="781147187">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78476881">
              <w:marLeft w:val="0"/>
              <w:marRight w:val="0"/>
              <w:marTop w:val="0"/>
              <w:marBottom w:val="0"/>
              <w:divBdr>
                <w:top w:val="none" w:sz="0" w:space="0" w:color="auto"/>
                <w:left w:val="none" w:sz="0" w:space="0" w:color="auto"/>
                <w:bottom w:val="none" w:sz="0" w:space="0" w:color="auto"/>
                <w:right w:val="none" w:sz="0" w:space="0" w:color="auto"/>
              </w:divBdr>
            </w:div>
          </w:divsChild>
        </w:div>
        <w:div w:id="27487437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991252556">
              <w:marLeft w:val="0"/>
              <w:marRight w:val="0"/>
              <w:marTop w:val="0"/>
              <w:marBottom w:val="0"/>
              <w:divBdr>
                <w:top w:val="none" w:sz="0" w:space="0" w:color="auto"/>
                <w:left w:val="none" w:sz="0" w:space="0" w:color="auto"/>
                <w:bottom w:val="none" w:sz="0" w:space="0" w:color="auto"/>
                <w:right w:val="none" w:sz="0" w:space="0" w:color="auto"/>
              </w:divBdr>
            </w:div>
          </w:divsChild>
        </w:div>
        <w:div w:id="164789936">
          <w:marLeft w:val="0"/>
          <w:marRight w:val="0"/>
          <w:marTop w:val="0"/>
          <w:marBottom w:val="240"/>
          <w:divBdr>
            <w:top w:val="none" w:sz="0" w:space="0" w:color="auto"/>
            <w:left w:val="none" w:sz="0" w:space="0" w:color="auto"/>
            <w:bottom w:val="none" w:sz="0" w:space="0" w:color="auto"/>
            <w:right w:val="none" w:sz="0" w:space="0" w:color="auto"/>
          </w:divBdr>
        </w:div>
      </w:divsChild>
    </w:div>
    <w:div w:id="1540239616">
      <w:bodyDiv w:val="1"/>
      <w:marLeft w:val="0"/>
      <w:marRight w:val="0"/>
      <w:marTop w:val="0"/>
      <w:marBottom w:val="0"/>
      <w:divBdr>
        <w:top w:val="none" w:sz="0" w:space="0" w:color="auto"/>
        <w:left w:val="none" w:sz="0" w:space="0" w:color="auto"/>
        <w:bottom w:val="none" w:sz="0" w:space="0" w:color="auto"/>
        <w:right w:val="none" w:sz="0" w:space="0" w:color="auto"/>
      </w:divBdr>
      <w:divsChild>
        <w:div w:id="195314194">
          <w:blockQuote w:val="1"/>
          <w:marLeft w:val="0"/>
          <w:marRight w:val="0"/>
          <w:marTop w:val="0"/>
          <w:marBottom w:val="240"/>
          <w:divBdr>
            <w:top w:val="none" w:sz="0" w:space="0" w:color="auto"/>
            <w:left w:val="single" w:sz="24" w:space="11" w:color="DDDDDD"/>
            <w:bottom w:val="none" w:sz="0" w:space="0" w:color="auto"/>
            <w:right w:val="none" w:sz="0" w:space="0" w:color="auto"/>
          </w:divBdr>
        </w:div>
        <w:div w:id="1031110352">
          <w:marLeft w:val="0"/>
          <w:marRight w:val="0"/>
          <w:marTop w:val="0"/>
          <w:marBottom w:val="240"/>
          <w:divBdr>
            <w:top w:val="none" w:sz="0" w:space="0" w:color="auto"/>
            <w:left w:val="none" w:sz="0" w:space="0" w:color="auto"/>
            <w:bottom w:val="none" w:sz="0" w:space="0" w:color="auto"/>
            <w:right w:val="none" w:sz="0" w:space="0" w:color="auto"/>
          </w:divBdr>
        </w:div>
        <w:div w:id="265356277">
          <w:marLeft w:val="0"/>
          <w:marRight w:val="0"/>
          <w:marTop w:val="0"/>
          <w:marBottom w:val="240"/>
          <w:divBdr>
            <w:top w:val="none" w:sz="0" w:space="0" w:color="auto"/>
            <w:left w:val="none" w:sz="0" w:space="0" w:color="auto"/>
            <w:bottom w:val="none" w:sz="0" w:space="0" w:color="auto"/>
            <w:right w:val="none" w:sz="0" w:space="0" w:color="auto"/>
          </w:divBdr>
        </w:div>
        <w:div w:id="1716273207">
          <w:blockQuote w:val="1"/>
          <w:marLeft w:val="0"/>
          <w:marRight w:val="0"/>
          <w:marTop w:val="0"/>
          <w:marBottom w:val="240"/>
          <w:divBdr>
            <w:top w:val="none" w:sz="0" w:space="0" w:color="auto"/>
            <w:left w:val="single" w:sz="24" w:space="11" w:color="DDDDDD"/>
            <w:bottom w:val="none" w:sz="0" w:space="0" w:color="auto"/>
            <w:right w:val="none" w:sz="0" w:space="0" w:color="auto"/>
          </w:divBdr>
        </w:div>
        <w:div w:id="562183008">
          <w:marLeft w:val="0"/>
          <w:marRight w:val="0"/>
          <w:marTop w:val="0"/>
          <w:marBottom w:val="240"/>
          <w:divBdr>
            <w:top w:val="none" w:sz="0" w:space="0" w:color="auto"/>
            <w:left w:val="none" w:sz="0" w:space="0" w:color="auto"/>
            <w:bottom w:val="none" w:sz="0" w:space="0" w:color="auto"/>
            <w:right w:val="none" w:sz="0" w:space="0" w:color="auto"/>
          </w:divBdr>
        </w:div>
        <w:div w:id="1521121870">
          <w:blockQuote w:val="1"/>
          <w:marLeft w:val="0"/>
          <w:marRight w:val="0"/>
          <w:marTop w:val="0"/>
          <w:marBottom w:val="240"/>
          <w:divBdr>
            <w:top w:val="none" w:sz="0" w:space="0" w:color="auto"/>
            <w:left w:val="single" w:sz="24" w:space="11" w:color="DDDDDD"/>
            <w:bottom w:val="none" w:sz="0" w:space="0" w:color="auto"/>
            <w:right w:val="none" w:sz="0" w:space="0" w:color="auto"/>
          </w:divBdr>
        </w:div>
        <w:div w:id="621151329">
          <w:marLeft w:val="0"/>
          <w:marRight w:val="0"/>
          <w:marTop w:val="0"/>
          <w:marBottom w:val="240"/>
          <w:divBdr>
            <w:top w:val="none" w:sz="0" w:space="0" w:color="auto"/>
            <w:left w:val="none" w:sz="0" w:space="0" w:color="auto"/>
            <w:bottom w:val="none" w:sz="0" w:space="0" w:color="auto"/>
            <w:right w:val="none" w:sz="0" w:space="0" w:color="auto"/>
          </w:divBdr>
        </w:div>
        <w:div w:id="1497963007">
          <w:blockQuote w:val="1"/>
          <w:marLeft w:val="0"/>
          <w:marRight w:val="0"/>
          <w:marTop w:val="0"/>
          <w:marBottom w:val="240"/>
          <w:divBdr>
            <w:top w:val="none" w:sz="0" w:space="0" w:color="auto"/>
            <w:left w:val="single" w:sz="24" w:space="11" w:color="DDDDDD"/>
            <w:bottom w:val="none" w:sz="0" w:space="0" w:color="auto"/>
            <w:right w:val="none" w:sz="0" w:space="0" w:color="auto"/>
          </w:divBdr>
        </w:div>
        <w:div w:id="1736312888">
          <w:marLeft w:val="0"/>
          <w:marRight w:val="0"/>
          <w:marTop w:val="0"/>
          <w:marBottom w:val="240"/>
          <w:divBdr>
            <w:top w:val="none" w:sz="0" w:space="0" w:color="auto"/>
            <w:left w:val="none" w:sz="0" w:space="0" w:color="auto"/>
            <w:bottom w:val="none" w:sz="0" w:space="0" w:color="auto"/>
            <w:right w:val="none" w:sz="0" w:space="0" w:color="auto"/>
          </w:divBdr>
        </w:div>
        <w:div w:id="1638336422">
          <w:marLeft w:val="0"/>
          <w:marRight w:val="0"/>
          <w:marTop w:val="0"/>
          <w:marBottom w:val="240"/>
          <w:divBdr>
            <w:top w:val="none" w:sz="0" w:space="0" w:color="auto"/>
            <w:left w:val="none" w:sz="0" w:space="0" w:color="auto"/>
            <w:bottom w:val="none" w:sz="0" w:space="0" w:color="auto"/>
            <w:right w:val="none" w:sz="0" w:space="0" w:color="auto"/>
          </w:divBdr>
        </w:div>
        <w:div w:id="99596069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96677849">
              <w:marLeft w:val="0"/>
              <w:marRight w:val="0"/>
              <w:marTop w:val="0"/>
              <w:marBottom w:val="0"/>
              <w:divBdr>
                <w:top w:val="none" w:sz="0" w:space="0" w:color="auto"/>
                <w:left w:val="none" w:sz="0" w:space="0" w:color="auto"/>
                <w:bottom w:val="none" w:sz="0" w:space="0" w:color="auto"/>
                <w:right w:val="none" w:sz="0" w:space="0" w:color="auto"/>
              </w:divBdr>
            </w:div>
          </w:divsChild>
        </w:div>
        <w:div w:id="1912809429">
          <w:marLeft w:val="0"/>
          <w:marRight w:val="0"/>
          <w:marTop w:val="0"/>
          <w:marBottom w:val="240"/>
          <w:divBdr>
            <w:top w:val="none" w:sz="0" w:space="0" w:color="auto"/>
            <w:left w:val="none" w:sz="0" w:space="0" w:color="auto"/>
            <w:bottom w:val="none" w:sz="0" w:space="0" w:color="auto"/>
            <w:right w:val="none" w:sz="0" w:space="0" w:color="auto"/>
          </w:divBdr>
        </w:div>
        <w:div w:id="737676462">
          <w:blockQuote w:val="1"/>
          <w:marLeft w:val="0"/>
          <w:marRight w:val="0"/>
          <w:marTop w:val="0"/>
          <w:marBottom w:val="240"/>
          <w:divBdr>
            <w:top w:val="none" w:sz="0" w:space="0" w:color="auto"/>
            <w:left w:val="single" w:sz="24" w:space="11" w:color="DDDDDD"/>
            <w:bottom w:val="none" w:sz="0" w:space="0" w:color="auto"/>
            <w:right w:val="none" w:sz="0" w:space="0" w:color="auto"/>
          </w:divBdr>
        </w:div>
        <w:div w:id="553736341">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146265703">
              <w:marLeft w:val="0"/>
              <w:marRight w:val="0"/>
              <w:marTop w:val="0"/>
              <w:marBottom w:val="0"/>
              <w:divBdr>
                <w:top w:val="none" w:sz="0" w:space="0" w:color="auto"/>
                <w:left w:val="none" w:sz="0" w:space="0" w:color="auto"/>
                <w:bottom w:val="none" w:sz="0" w:space="0" w:color="auto"/>
                <w:right w:val="none" w:sz="0" w:space="0" w:color="auto"/>
              </w:divBdr>
            </w:div>
          </w:divsChild>
        </w:div>
        <w:div w:id="1974365767">
          <w:marLeft w:val="0"/>
          <w:marRight w:val="0"/>
          <w:marTop w:val="0"/>
          <w:marBottom w:val="240"/>
          <w:divBdr>
            <w:top w:val="none" w:sz="0" w:space="0" w:color="auto"/>
            <w:left w:val="none" w:sz="0" w:space="0" w:color="auto"/>
            <w:bottom w:val="none" w:sz="0" w:space="0" w:color="auto"/>
            <w:right w:val="none" w:sz="0" w:space="0" w:color="auto"/>
          </w:divBdr>
        </w:div>
        <w:div w:id="377820421">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972246419">
              <w:marLeft w:val="0"/>
              <w:marRight w:val="0"/>
              <w:marTop w:val="0"/>
              <w:marBottom w:val="240"/>
              <w:divBdr>
                <w:top w:val="none" w:sz="0" w:space="0" w:color="auto"/>
                <w:left w:val="none" w:sz="0" w:space="0" w:color="auto"/>
                <w:bottom w:val="none" w:sz="0" w:space="0" w:color="auto"/>
                <w:right w:val="none" w:sz="0" w:space="0" w:color="auto"/>
              </w:divBdr>
            </w:div>
          </w:divsChild>
        </w:div>
        <w:div w:id="77105341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06836575">
              <w:marLeft w:val="0"/>
              <w:marRight w:val="0"/>
              <w:marTop w:val="0"/>
              <w:marBottom w:val="0"/>
              <w:divBdr>
                <w:top w:val="none" w:sz="0" w:space="0" w:color="auto"/>
                <w:left w:val="none" w:sz="0" w:space="0" w:color="auto"/>
                <w:bottom w:val="none" w:sz="0" w:space="0" w:color="auto"/>
                <w:right w:val="none" w:sz="0" w:space="0" w:color="auto"/>
              </w:divBdr>
            </w:div>
          </w:divsChild>
        </w:div>
        <w:div w:id="1214732010">
          <w:marLeft w:val="0"/>
          <w:marRight w:val="0"/>
          <w:marTop w:val="0"/>
          <w:marBottom w:val="240"/>
          <w:divBdr>
            <w:top w:val="none" w:sz="0" w:space="0" w:color="auto"/>
            <w:left w:val="none" w:sz="0" w:space="0" w:color="auto"/>
            <w:bottom w:val="none" w:sz="0" w:space="0" w:color="auto"/>
            <w:right w:val="none" w:sz="0" w:space="0" w:color="auto"/>
          </w:divBdr>
        </w:div>
        <w:div w:id="1979801407">
          <w:blockQuote w:val="1"/>
          <w:marLeft w:val="0"/>
          <w:marRight w:val="0"/>
          <w:marTop w:val="0"/>
          <w:marBottom w:val="240"/>
          <w:divBdr>
            <w:top w:val="none" w:sz="0" w:space="0" w:color="auto"/>
            <w:left w:val="single" w:sz="24" w:space="11" w:color="DDDDDD"/>
            <w:bottom w:val="none" w:sz="0" w:space="0" w:color="auto"/>
            <w:right w:val="none" w:sz="0" w:space="0" w:color="auto"/>
          </w:divBdr>
        </w:div>
        <w:div w:id="184557769">
          <w:marLeft w:val="0"/>
          <w:marRight w:val="0"/>
          <w:marTop w:val="0"/>
          <w:marBottom w:val="240"/>
          <w:divBdr>
            <w:top w:val="none" w:sz="0" w:space="0" w:color="auto"/>
            <w:left w:val="none" w:sz="0" w:space="0" w:color="auto"/>
            <w:bottom w:val="none" w:sz="0" w:space="0" w:color="auto"/>
            <w:right w:val="none" w:sz="0" w:space="0" w:color="auto"/>
          </w:divBdr>
        </w:div>
        <w:div w:id="178029248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583877520">
              <w:marLeft w:val="0"/>
              <w:marRight w:val="0"/>
              <w:marTop w:val="0"/>
              <w:marBottom w:val="0"/>
              <w:divBdr>
                <w:top w:val="none" w:sz="0" w:space="0" w:color="auto"/>
                <w:left w:val="none" w:sz="0" w:space="0" w:color="auto"/>
                <w:bottom w:val="none" w:sz="0" w:space="0" w:color="auto"/>
                <w:right w:val="none" w:sz="0" w:space="0" w:color="auto"/>
              </w:divBdr>
            </w:div>
          </w:divsChild>
        </w:div>
        <w:div w:id="212245835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98655269">
              <w:marLeft w:val="0"/>
              <w:marRight w:val="0"/>
              <w:marTop w:val="0"/>
              <w:marBottom w:val="0"/>
              <w:divBdr>
                <w:top w:val="none" w:sz="0" w:space="0" w:color="auto"/>
                <w:left w:val="none" w:sz="0" w:space="0" w:color="auto"/>
                <w:bottom w:val="none" w:sz="0" w:space="0" w:color="auto"/>
                <w:right w:val="none" w:sz="0" w:space="0" w:color="auto"/>
              </w:divBdr>
            </w:div>
          </w:divsChild>
        </w:div>
        <w:div w:id="42994127">
          <w:marLeft w:val="0"/>
          <w:marRight w:val="0"/>
          <w:marTop w:val="0"/>
          <w:marBottom w:val="240"/>
          <w:divBdr>
            <w:top w:val="none" w:sz="0" w:space="0" w:color="auto"/>
            <w:left w:val="none" w:sz="0" w:space="0" w:color="auto"/>
            <w:bottom w:val="none" w:sz="0" w:space="0" w:color="auto"/>
            <w:right w:val="none" w:sz="0" w:space="0" w:color="auto"/>
          </w:divBdr>
        </w:div>
      </w:divsChild>
    </w:div>
    <w:div w:id="1569152487">
      <w:bodyDiv w:val="1"/>
      <w:marLeft w:val="0"/>
      <w:marRight w:val="0"/>
      <w:marTop w:val="0"/>
      <w:marBottom w:val="0"/>
      <w:divBdr>
        <w:top w:val="none" w:sz="0" w:space="0" w:color="auto"/>
        <w:left w:val="none" w:sz="0" w:space="0" w:color="auto"/>
        <w:bottom w:val="none" w:sz="0" w:space="0" w:color="auto"/>
        <w:right w:val="none" w:sz="0" w:space="0" w:color="auto"/>
      </w:divBdr>
      <w:divsChild>
        <w:div w:id="780614290">
          <w:blockQuote w:val="1"/>
          <w:marLeft w:val="0"/>
          <w:marRight w:val="0"/>
          <w:marTop w:val="0"/>
          <w:marBottom w:val="240"/>
          <w:divBdr>
            <w:top w:val="none" w:sz="0" w:space="0" w:color="auto"/>
            <w:left w:val="single" w:sz="24" w:space="11" w:color="DDDDDD"/>
            <w:bottom w:val="none" w:sz="0" w:space="0" w:color="auto"/>
            <w:right w:val="none" w:sz="0" w:space="0" w:color="auto"/>
          </w:divBdr>
        </w:div>
        <w:div w:id="1308777483">
          <w:blockQuote w:val="1"/>
          <w:marLeft w:val="0"/>
          <w:marRight w:val="0"/>
          <w:marTop w:val="0"/>
          <w:marBottom w:val="240"/>
          <w:divBdr>
            <w:top w:val="none" w:sz="0" w:space="0" w:color="auto"/>
            <w:left w:val="single" w:sz="24" w:space="11" w:color="DDDDDD"/>
            <w:bottom w:val="none" w:sz="0" w:space="0" w:color="auto"/>
            <w:right w:val="none" w:sz="0" w:space="0" w:color="auto"/>
          </w:divBdr>
        </w:div>
        <w:div w:id="925462655">
          <w:marLeft w:val="0"/>
          <w:marRight w:val="0"/>
          <w:marTop w:val="0"/>
          <w:marBottom w:val="240"/>
          <w:divBdr>
            <w:top w:val="none" w:sz="0" w:space="0" w:color="auto"/>
            <w:left w:val="none" w:sz="0" w:space="0" w:color="auto"/>
            <w:bottom w:val="none" w:sz="0" w:space="0" w:color="auto"/>
            <w:right w:val="none" w:sz="0" w:space="0" w:color="auto"/>
          </w:divBdr>
        </w:div>
        <w:div w:id="1702392480">
          <w:blockQuote w:val="1"/>
          <w:marLeft w:val="0"/>
          <w:marRight w:val="0"/>
          <w:marTop w:val="0"/>
          <w:marBottom w:val="240"/>
          <w:divBdr>
            <w:top w:val="none" w:sz="0" w:space="0" w:color="auto"/>
            <w:left w:val="single" w:sz="24" w:space="11" w:color="DDDDDD"/>
            <w:bottom w:val="none" w:sz="0" w:space="0" w:color="auto"/>
            <w:right w:val="none" w:sz="0" w:space="0" w:color="auto"/>
          </w:divBdr>
        </w:div>
        <w:div w:id="438599633">
          <w:blockQuote w:val="1"/>
          <w:marLeft w:val="0"/>
          <w:marRight w:val="0"/>
          <w:marTop w:val="0"/>
          <w:marBottom w:val="240"/>
          <w:divBdr>
            <w:top w:val="none" w:sz="0" w:space="0" w:color="auto"/>
            <w:left w:val="single" w:sz="24" w:space="11" w:color="DDDDDD"/>
            <w:bottom w:val="none" w:sz="0" w:space="0" w:color="auto"/>
            <w:right w:val="none" w:sz="0" w:space="0" w:color="auto"/>
          </w:divBdr>
        </w:div>
        <w:div w:id="840507918">
          <w:marLeft w:val="0"/>
          <w:marRight w:val="0"/>
          <w:marTop w:val="0"/>
          <w:marBottom w:val="240"/>
          <w:divBdr>
            <w:top w:val="none" w:sz="0" w:space="0" w:color="auto"/>
            <w:left w:val="none" w:sz="0" w:space="0" w:color="auto"/>
            <w:bottom w:val="none" w:sz="0" w:space="0" w:color="auto"/>
            <w:right w:val="none" w:sz="0" w:space="0" w:color="auto"/>
          </w:divBdr>
        </w:div>
        <w:div w:id="2029257878">
          <w:blockQuote w:val="1"/>
          <w:marLeft w:val="0"/>
          <w:marRight w:val="0"/>
          <w:marTop w:val="0"/>
          <w:marBottom w:val="240"/>
          <w:divBdr>
            <w:top w:val="none" w:sz="0" w:space="0" w:color="auto"/>
            <w:left w:val="single" w:sz="24" w:space="11" w:color="DDDDDD"/>
            <w:bottom w:val="none" w:sz="0" w:space="0" w:color="auto"/>
            <w:right w:val="none" w:sz="0" w:space="0" w:color="auto"/>
          </w:divBdr>
        </w:div>
        <w:div w:id="2076390328">
          <w:marLeft w:val="0"/>
          <w:marRight w:val="0"/>
          <w:marTop w:val="0"/>
          <w:marBottom w:val="240"/>
          <w:divBdr>
            <w:top w:val="none" w:sz="0" w:space="0" w:color="auto"/>
            <w:left w:val="none" w:sz="0" w:space="0" w:color="auto"/>
            <w:bottom w:val="none" w:sz="0" w:space="0" w:color="auto"/>
            <w:right w:val="none" w:sz="0" w:space="0" w:color="auto"/>
          </w:divBdr>
        </w:div>
        <w:div w:id="1033774931">
          <w:blockQuote w:val="1"/>
          <w:marLeft w:val="0"/>
          <w:marRight w:val="0"/>
          <w:marTop w:val="0"/>
          <w:marBottom w:val="240"/>
          <w:divBdr>
            <w:top w:val="none" w:sz="0" w:space="0" w:color="auto"/>
            <w:left w:val="single" w:sz="24" w:space="11" w:color="DDDDDD"/>
            <w:bottom w:val="none" w:sz="0" w:space="0" w:color="auto"/>
            <w:right w:val="none" w:sz="0" w:space="0" w:color="auto"/>
          </w:divBdr>
        </w:div>
        <w:div w:id="935987959">
          <w:marLeft w:val="0"/>
          <w:marRight w:val="0"/>
          <w:marTop w:val="0"/>
          <w:marBottom w:val="240"/>
          <w:divBdr>
            <w:top w:val="none" w:sz="0" w:space="0" w:color="auto"/>
            <w:left w:val="none" w:sz="0" w:space="0" w:color="auto"/>
            <w:bottom w:val="none" w:sz="0" w:space="0" w:color="auto"/>
            <w:right w:val="none" w:sz="0" w:space="0" w:color="auto"/>
          </w:divBdr>
        </w:div>
        <w:div w:id="745958383">
          <w:marLeft w:val="0"/>
          <w:marRight w:val="0"/>
          <w:marTop w:val="0"/>
          <w:marBottom w:val="240"/>
          <w:divBdr>
            <w:top w:val="none" w:sz="0" w:space="0" w:color="auto"/>
            <w:left w:val="none" w:sz="0" w:space="0" w:color="auto"/>
            <w:bottom w:val="none" w:sz="0" w:space="0" w:color="auto"/>
            <w:right w:val="none" w:sz="0" w:space="0" w:color="auto"/>
          </w:divBdr>
        </w:div>
        <w:div w:id="1275557233">
          <w:blockQuote w:val="1"/>
          <w:marLeft w:val="0"/>
          <w:marRight w:val="0"/>
          <w:marTop w:val="0"/>
          <w:marBottom w:val="240"/>
          <w:divBdr>
            <w:top w:val="none" w:sz="0" w:space="0" w:color="auto"/>
            <w:left w:val="single" w:sz="24" w:space="11" w:color="DDDDDD"/>
            <w:bottom w:val="none" w:sz="0" w:space="0" w:color="auto"/>
            <w:right w:val="none" w:sz="0" w:space="0" w:color="auto"/>
          </w:divBdr>
        </w:div>
        <w:div w:id="476999524">
          <w:blockQuote w:val="1"/>
          <w:marLeft w:val="0"/>
          <w:marRight w:val="0"/>
          <w:marTop w:val="0"/>
          <w:marBottom w:val="240"/>
          <w:divBdr>
            <w:top w:val="none" w:sz="0" w:space="0" w:color="auto"/>
            <w:left w:val="single" w:sz="24" w:space="11" w:color="DDDDDD"/>
            <w:bottom w:val="none" w:sz="0" w:space="0" w:color="auto"/>
            <w:right w:val="none" w:sz="0" w:space="0" w:color="auto"/>
          </w:divBdr>
        </w:div>
        <w:div w:id="2090999344">
          <w:blockQuote w:val="1"/>
          <w:marLeft w:val="0"/>
          <w:marRight w:val="0"/>
          <w:marTop w:val="0"/>
          <w:marBottom w:val="240"/>
          <w:divBdr>
            <w:top w:val="none" w:sz="0" w:space="0" w:color="auto"/>
            <w:left w:val="single" w:sz="24" w:space="11" w:color="DDDDDD"/>
            <w:bottom w:val="none" w:sz="0" w:space="0" w:color="auto"/>
            <w:right w:val="none" w:sz="0" w:space="0" w:color="auto"/>
          </w:divBdr>
        </w:div>
        <w:div w:id="188425226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40581531">
              <w:marLeft w:val="0"/>
              <w:marRight w:val="0"/>
              <w:marTop w:val="0"/>
              <w:marBottom w:val="0"/>
              <w:divBdr>
                <w:top w:val="none" w:sz="0" w:space="0" w:color="auto"/>
                <w:left w:val="none" w:sz="0" w:space="0" w:color="auto"/>
                <w:bottom w:val="none" w:sz="0" w:space="0" w:color="auto"/>
                <w:right w:val="none" w:sz="0" w:space="0" w:color="auto"/>
              </w:divBdr>
            </w:div>
          </w:divsChild>
        </w:div>
        <w:div w:id="631785843">
          <w:blockQuote w:val="1"/>
          <w:marLeft w:val="0"/>
          <w:marRight w:val="0"/>
          <w:marTop w:val="0"/>
          <w:marBottom w:val="240"/>
          <w:divBdr>
            <w:top w:val="none" w:sz="0" w:space="0" w:color="auto"/>
            <w:left w:val="single" w:sz="24" w:space="11" w:color="DDDDDD"/>
            <w:bottom w:val="none" w:sz="0" w:space="0" w:color="auto"/>
            <w:right w:val="none" w:sz="0" w:space="0" w:color="auto"/>
          </w:divBdr>
        </w:div>
        <w:div w:id="1858929069">
          <w:marLeft w:val="0"/>
          <w:marRight w:val="0"/>
          <w:marTop w:val="0"/>
          <w:marBottom w:val="240"/>
          <w:divBdr>
            <w:top w:val="none" w:sz="0" w:space="0" w:color="auto"/>
            <w:left w:val="none" w:sz="0" w:space="0" w:color="auto"/>
            <w:bottom w:val="none" w:sz="0" w:space="0" w:color="auto"/>
            <w:right w:val="none" w:sz="0" w:space="0" w:color="auto"/>
          </w:divBdr>
        </w:div>
        <w:div w:id="1485049667">
          <w:blockQuote w:val="1"/>
          <w:marLeft w:val="0"/>
          <w:marRight w:val="0"/>
          <w:marTop w:val="0"/>
          <w:marBottom w:val="240"/>
          <w:divBdr>
            <w:top w:val="none" w:sz="0" w:space="0" w:color="auto"/>
            <w:left w:val="single" w:sz="24" w:space="11" w:color="DDDDDD"/>
            <w:bottom w:val="none" w:sz="0" w:space="0" w:color="auto"/>
            <w:right w:val="none" w:sz="0" w:space="0" w:color="auto"/>
          </w:divBdr>
        </w:div>
        <w:div w:id="2020505575">
          <w:marLeft w:val="0"/>
          <w:marRight w:val="0"/>
          <w:marTop w:val="0"/>
          <w:marBottom w:val="240"/>
          <w:divBdr>
            <w:top w:val="none" w:sz="0" w:space="0" w:color="auto"/>
            <w:left w:val="none" w:sz="0" w:space="0" w:color="auto"/>
            <w:bottom w:val="none" w:sz="0" w:space="0" w:color="auto"/>
            <w:right w:val="none" w:sz="0" w:space="0" w:color="auto"/>
          </w:divBdr>
        </w:div>
        <w:div w:id="2140023996">
          <w:blockQuote w:val="1"/>
          <w:marLeft w:val="0"/>
          <w:marRight w:val="0"/>
          <w:marTop w:val="0"/>
          <w:marBottom w:val="240"/>
          <w:divBdr>
            <w:top w:val="none" w:sz="0" w:space="0" w:color="auto"/>
            <w:left w:val="single" w:sz="24" w:space="11" w:color="DDDDDD"/>
            <w:bottom w:val="none" w:sz="0" w:space="0" w:color="auto"/>
            <w:right w:val="none" w:sz="0" w:space="0" w:color="auto"/>
          </w:divBdr>
        </w:div>
        <w:div w:id="32078395">
          <w:marLeft w:val="0"/>
          <w:marRight w:val="0"/>
          <w:marTop w:val="0"/>
          <w:marBottom w:val="240"/>
          <w:divBdr>
            <w:top w:val="none" w:sz="0" w:space="0" w:color="auto"/>
            <w:left w:val="none" w:sz="0" w:space="0" w:color="auto"/>
            <w:bottom w:val="none" w:sz="0" w:space="0" w:color="auto"/>
            <w:right w:val="none" w:sz="0" w:space="0" w:color="auto"/>
          </w:divBdr>
        </w:div>
        <w:div w:id="46220071">
          <w:marLeft w:val="0"/>
          <w:marRight w:val="0"/>
          <w:marTop w:val="0"/>
          <w:marBottom w:val="240"/>
          <w:divBdr>
            <w:top w:val="none" w:sz="0" w:space="0" w:color="auto"/>
            <w:left w:val="none" w:sz="0" w:space="0" w:color="auto"/>
            <w:bottom w:val="none" w:sz="0" w:space="0" w:color="auto"/>
            <w:right w:val="none" w:sz="0" w:space="0" w:color="auto"/>
          </w:divBdr>
        </w:div>
        <w:div w:id="1519393225">
          <w:blockQuote w:val="1"/>
          <w:marLeft w:val="0"/>
          <w:marRight w:val="0"/>
          <w:marTop w:val="0"/>
          <w:marBottom w:val="240"/>
          <w:divBdr>
            <w:top w:val="none" w:sz="0" w:space="0" w:color="auto"/>
            <w:left w:val="single" w:sz="24" w:space="11" w:color="DDDDDD"/>
            <w:bottom w:val="none" w:sz="0" w:space="0" w:color="auto"/>
            <w:right w:val="none" w:sz="0" w:space="0" w:color="auto"/>
          </w:divBdr>
        </w:div>
        <w:div w:id="1229922504">
          <w:blockQuote w:val="1"/>
          <w:marLeft w:val="0"/>
          <w:marRight w:val="0"/>
          <w:marTop w:val="0"/>
          <w:marBottom w:val="240"/>
          <w:divBdr>
            <w:top w:val="none" w:sz="0" w:space="0" w:color="auto"/>
            <w:left w:val="single" w:sz="24" w:space="11" w:color="DDDDDD"/>
            <w:bottom w:val="none" w:sz="0" w:space="0" w:color="auto"/>
            <w:right w:val="none" w:sz="0" w:space="0" w:color="auto"/>
          </w:divBdr>
        </w:div>
        <w:div w:id="667945989">
          <w:blockQuote w:val="1"/>
          <w:marLeft w:val="0"/>
          <w:marRight w:val="0"/>
          <w:marTop w:val="0"/>
          <w:marBottom w:val="240"/>
          <w:divBdr>
            <w:top w:val="none" w:sz="0" w:space="0" w:color="auto"/>
            <w:left w:val="single" w:sz="24" w:space="11" w:color="DDDDDD"/>
            <w:bottom w:val="none" w:sz="0" w:space="0" w:color="auto"/>
            <w:right w:val="none" w:sz="0" w:space="0" w:color="auto"/>
          </w:divBdr>
        </w:div>
        <w:div w:id="2116511997">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91889106">
              <w:marLeft w:val="0"/>
              <w:marRight w:val="0"/>
              <w:marTop w:val="0"/>
              <w:marBottom w:val="0"/>
              <w:divBdr>
                <w:top w:val="none" w:sz="0" w:space="0" w:color="auto"/>
                <w:left w:val="none" w:sz="0" w:space="0" w:color="auto"/>
                <w:bottom w:val="none" w:sz="0" w:space="0" w:color="auto"/>
                <w:right w:val="none" w:sz="0" w:space="0" w:color="auto"/>
              </w:divBdr>
            </w:div>
          </w:divsChild>
        </w:div>
        <w:div w:id="102657909">
          <w:marLeft w:val="0"/>
          <w:marRight w:val="0"/>
          <w:marTop w:val="0"/>
          <w:marBottom w:val="240"/>
          <w:divBdr>
            <w:top w:val="none" w:sz="0" w:space="0" w:color="auto"/>
            <w:left w:val="none" w:sz="0" w:space="0" w:color="auto"/>
            <w:bottom w:val="none" w:sz="0" w:space="0" w:color="auto"/>
            <w:right w:val="none" w:sz="0" w:space="0" w:color="auto"/>
          </w:divBdr>
        </w:div>
        <w:div w:id="303390493">
          <w:blockQuote w:val="1"/>
          <w:marLeft w:val="0"/>
          <w:marRight w:val="0"/>
          <w:marTop w:val="0"/>
          <w:marBottom w:val="240"/>
          <w:divBdr>
            <w:top w:val="none" w:sz="0" w:space="0" w:color="auto"/>
            <w:left w:val="single" w:sz="24" w:space="11" w:color="DDDDDD"/>
            <w:bottom w:val="none" w:sz="0" w:space="0" w:color="auto"/>
            <w:right w:val="none" w:sz="0" w:space="0" w:color="auto"/>
          </w:divBdr>
        </w:div>
        <w:div w:id="231277041">
          <w:blockQuote w:val="1"/>
          <w:marLeft w:val="0"/>
          <w:marRight w:val="0"/>
          <w:marTop w:val="0"/>
          <w:marBottom w:val="240"/>
          <w:divBdr>
            <w:top w:val="none" w:sz="0" w:space="0" w:color="auto"/>
            <w:left w:val="single" w:sz="24" w:space="11" w:color="DDDDDD"/>
            <w:bottom w:val="none" w:sz="0" w:space="0" w:color="auto"/>
            <w:right w:val="none" w:sz="0" w:space="0" w:color="auto"/>
          </w:divBdr>
        </w:div>
        <w:div w:id="2112578622">
          <w:blockQuote w:val="1"/>
          <w:marLeft w:val="0"/>
          <w:marRight w:val="0"/>
          <w:marTop w:val="0"/>
          <w:marBottom w:val="240"/>
          <w:divBdr>
            <w:top w:val="none" w:sz="0" w:space="0" w:color="auto"/>
            <w:left w:val="single" w:sz="24" w:space="11" w:color="DDDDDD"/>
            <w:bottom w:val="none" w:sz="0" w:space="0" w:color="auto"/>
            <w:right w:val="none" w:sz="0" w:space="0" w:color="auto"/>
          </w:divBdr>
        </w:div>
        <w:div w:id="1198161759">
          <w:marLeft w:val="0"/>
          <w:marRight w:val="0"/>
          <w:marTop w:val="0"/>
          <w:marBottom w:val="240"/>
          <w:divBdr>
            <w:top w:val="none" w:sz="0" w:space="0" w:color="auto"/>
            <w:left w:val="none" w:sz="0" w:space="0" w:color="auto"/>
            <w:bottom w:val="none" w:sz="0" w:space="0" w:color="auto"/>
            <w:right w:val="none" w:sz="0" w:space="0" w:color="auto"/>
          </w:divBdr>
        </w:div>
        <w:div w:id="34477031">
          <w:blockQuote w:val="1"/>
          <w:marLeft w:val="0"/>
          <w:marRight w:val="0"/>
          <w:marTop w:val="0"/>
          <w:marBottom w:val="240"/>
          <w:divBdr>
            <w:top w:val="none" w:sz="0" w:space="0" w:color="auto"/>
            <w:left w:val="single" w:sz="24" w:space="11" w:color="DDDDDD"/>
            <w:bottom w:val="none" w:sz="0" w:space="0" w:color="auto"/>
            <w:right w:val="none" w:sz="0" w:space="0" w:color="auto"/>
          </w:divBdr>
        </w:div>
        <w:div w:id="185674557">
          <w:marLeft w:val="0"/>
          <w:marRight w:val="0"/>
          <w:marTop w:val="0"/>
          <w:marBottom w:val="240"/>
          <w:divBdr>
            <w:top w:val="none" w:sz="0" w:space="0" w:color="auto"/>
            <w:left w:val="none" w:sz="0" w:space="0" w:color="auto"/>
            <w:bottom w:val="none" w:sz="0" w:space="0" w:color="auto"/>
            <w:right w:val="none" w:sz="0" w:space="0" w:color="auto"/>
          </w:divBdr>
        </w:div>
        <w:div w:id="1196503645">
          <w:blockQuote w:val="1"/>
          <w:marLeft w:val="0"/>
          <w:marRight w:val="0"/>
          <w:marTop w:val="0"/>
          <w:marBottom w:val="240"/>
          <w:divBdr>
            <w:top w:val="none" w:sz="0" w:space="0" w:color="auto"/>
            <w:left w:val="single" w:sz="24" w:space="11" w:color="DDDDDD"/>
            <w:bottom w:val="none" w:sz="0" w:space="0" w:color="auto"/>
            <w:right w:val="none" w:sz="0" w:space="0" w:color="auto"/>
          </w:divBdr>
        </w:div>
        <w:div w:id="778255242">
          <w:blockQuote w:val="1"/>
          <w:marLeft w:val="0"/>
          <w:marRight w:val="0"/>
          <w:marTop w:val="0"/>
          <w:marBottom w:val="240"/>
          <w:divBdr>
            <w:top w:val="none" w:sz="0" w:space="0" w:color="auto"/>
            <w:left w:val="single" w:sz="24" w:space="11" w:color="DDDDDD"/>
            <w:bottom w:val="none" w:sz="0" w:space="0" w:color="auto"/>
            <w:right w:val="none" w:sz="0" w:space="0" w:color="auto"/>
          </w:divBdr>
        </w:div>
        <w:div w:id="979765664">
          <w:blockQuote w:val="1"/>
          <w:marLeft w:val="0"/>
          <w:marRight w:val="0"/>
          <w:marTop w:val="0"/>
          <w:marBottom w:val="240"/>
          <w:divBdr>
            <w:top w:val="none" w:sz="0" w:space="0" w:color="auto"/>
            <w:left w:val="single" w:sz="24" w:space="11" w:color="DDDDDD"/>
            <w:bottom w:val="none" w:sz="0" w:space="0" w:color="auto"/>
            <w:right w:val="none" w:sz="0" w:space="0" w:color="auto"/>
          </w:divBdr>
        </w:div>
        <w:div w:id="1252465710">
          <w:blockQuote w:val="1"/>
          <w:marLeft w:val="0"/>
          <w:marRight w:val="0"/>
          <w:marTop w:val="0"/>
          <w:marBottom w:val="240"/>
          <w:divBdr>
            <w:top w:val="none" w:sz="0" w:space="0" w:color="auto"/>
            <w:left w:val="single" w:sz="24" w:space="11" w:color="DDDDDD"/>
            <w:bottom w:val="none" w:sz="0" w:space="0" w:color="auto"/>
            <w:right w:val="none" w:sz="0" w:space="0" w:color="auto"/>
          </w:divBdr>
        </w:div>
        <w:div w:id="102317035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649092468">
              <w:marLeft w:val="0"/>
              <w:marRight w:val="0"/>
              <w:marTop w:val="0"/>
              <w:marBottom w:val="0"/>
              <w:divBdr>
                <w:top w:val="none" w:sz="0" w:space="0" w:color="auto"/>
                <w:left w:val="none" w:sz="0" w:space="0" w:color="auto"/>
                <w:bottom w:val="none" w:sz="0" w:space="0" w:color="auto"/>
                <w:right w:val="none" w:sz="0" w:space="0" w:color="auto"/>
              </w:divBdr>
            </w:div>
          </w:divsChild>
        </w:div>
        <w:div w:id="571819380">
          <w:blockQuote w:val="1"/>
          <w:marLeft w:val="0"/>
          <w:marRight w:val="0"/>
          <w:marTop w:val="0"/>
          <w:marBottom w:val="240"/>
          <w:divBdr>
            <w:top w:val="none" w:sz="0" w:space="0" w:color="auto"/>
            <w:left w:val="single" w:sz="24" w:space="11" w:color="DDDDDD"/>
            <w:bottom w:val="none" w:sz="0" w:space="0" w:color="auto"/>
            <w:right w:val="none" w:sz="0" w:space="0" w:color="auto"/>
          </w:divBdr>
        </w:div>
        <w:div w:id="909778932">
          <w:blockQuote w:val="1"/>
          <w:marLeft w:val="0"/>
          <w:marRight w:val="0"/>
          <w:marTop w:val="0"/>
          <w:marBottom w:val="240"/>
          <w:divBdr>
            <w:top w:val="none" w:sz="0" w:space="0" w:color="auto"/>
            <w:left w:val="single" w:sz="24" w:space="11" w:color="DDDDDD"/>
            <w:bottom w:val="none" w:sz="0" w:space="0" w:color="auto"/>
            <w:right w:val="none" w:sz="0" w:space="0" w:color="auto"/>
          </w:divBdr>
        </w:div>
        <w:div w:id="190775856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32850460">
      <w:bodyDiv w:val="1"/>
      <w:marLeft w:val="0"/>
      <w:marRight w:val="0"/>
      <w:marTop w:val="0"/>
      <w:marBottom w:val="0"/>
      <w:divBdr>
        <w:top w:val="none" w:sz="0" w:space="0" w:color="auto"/>
        <w:left w:val="none" w:sz="0" w:space="0" w:color="auto"/>
        <w:bottom w:val="none" w:sz="0" w:space="0" w:color="auto"/>
        <w:right w:val="none" w:sz="0" w:space="0" w:color="auto"/>
      </w:divBdr>
      <w:divsChild>
        <w:div w:id="1093866610">
          <w:blockQuote w:val="1"/>
          <w:marLeft w:val="0"/>
          <w:marRight w:val="0"/>
          <w:marTop w:val="0"/>
          <w:marBottom w:val="240"/>
          <w:divBdr>
            <w:top w:val="none" w:sz="0" w:space="0" w:color="auto"/>
            <w:left w:val="single" w:sz="24" w:space="11" w:color="DDDDDD"/>
            <w:bottom w:val="none" w:sz="0" w:space="0" w:color="auto"/>
            <w:right w:val="none" w:sz="0" w:space="0" w:color="auto"/>
          </w:divBdr>
        </w:div>
        <w:div w:id="201321599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715691803">
              <w:marLeft w:val="0"/>
              <w:marRight w:val="0"/>
              <w:marTop w:val="0"/>
              <w:marBottom w:val="0"/>
              <w:divBdr>
                <w:top w:val="none" w:sz="0" w:space="0" w:color="auto"/>
                <w:left w:val="none" w:sz="0" w:space="0" w:color="auto"/>
                <w:bottom w:val="none" w:sz="0" w:space="0" w:color="auto"/>
                <w:right w:val="none" w:sz="0" w:space="0" w:color="auto"/>
              </w:divBdr>
            </w:div>
          </w:divsChild>
        </w:div>
        <w:div w:id="245656797">
          <w:blockQuote w:val="1"/>
          <w:marLeft w:val="0"/>
          <w:marRight w:val="0"/>
          <w:marTop w:val="0"/>
          <w:marBottom w:val="240"/>
          <w:divBdr>
            <w:top w:val="none" w:sz="0" w:space="0" w:color="auto"/>
            <w:left w:val="single" w:sz="24" w:space="11" w:color="DDDDDD"/>
            <w:bottom w:val="none" w:sz="0" w:space="0" w:color="auto"/>
            <w:right w:val="none" w:sz="0" w:space="0" w:color="auto"/>
          </w:divBdr>
        </w:div>
        <w:div w:id="107925262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49435603">
              <w:marLeft w:val="0"/>
              <w:marRight w:val="0"/>
              <w:marTop w:val="0"/>
              <w:marBottom w:val="0"/>
              <w:divBdr>
                <w:top w:val="none" w:sz="0" w:space="0" w:color="auto"/>
                <w:left w:val="none" w:sz="0" w:space="0" w:color="auto"/>
                <w:bottom w:val="none" w:sz="0" w:space="0" w:color="auto"/>
                <w:right w:val="none" w:sz="0" w:space="0" w:color="auto"/>
              </w:divBdr>
            </w:div>
          </w:divsChild>
        </w:div>
        <w:div w:id="59074651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95256726">
              <w:marLeft w:val="0"/>
              <w:marRight w:val="0"/>
              <w:marTop w:val="0"/>
              <w:marBottom w:val="0"/>
              <w:divBdr>
                <w:top w:val="none" w:sz="0" w:space="0" w:color="auto"/>
                <w:left w:val="none" w:sz="0" w:space="0" w:color="auto"/>
                <w:bottom w:val="none" w:sz="0" w:space="0" w:color="auto"/>
                <w:right w:val="none" w:sz="0" w:space="0" w:color="auto"/>
              </w:divBdr>
            </w:div>
          </w:divsChild>
        </w:div>
        <w:div w:id="1793472139">
          <w:blockQuote w:val="1"/>
          <w:marLeft w:val="0"/>
          <w:marRight w:val="0"/>
          <w:marTop w:val="0"/>
          <w:marBottom w:val="240"/>
          <w:divBdr>
            <w:top w:val="none" w:sz="0" w:space="0" w:color="auto"/>
            <w:left w:val="single" w:sz="24" w:space="11" w:color="DDDDDD"/>
            <w:bottom w:val="none" w:sz="0" w:space="0" w:color="auto"/>
            <w:right w:val="none" w:sz="0" w:space="0" w:color="auto"/>
          </w:divBdr>
        </w:div>
        <w:div w:id="434059090">
          <w:marLeft w:val="0"/>
          <w:marRight w:val="0"/>
          <w:marTop w:val="0"/>
          <w:marBottom w:val="240"/>
          <w:divBdr>
            <w:top w:val="none" w:sz="0" w:space="0" w:color="auto"/>
            <w:left w:val="none" w:sz="0" w:space="0" w:color="auto"/>
            <w:bottom w:val="none" w:sz="0" w:space="0" w:color="auto"/>
            <w:right w:val="none" w:sz="0" w:space="0" w:color="auto"/>
          </w:divBdr>
        </w:div>
        <w:div w:id="1496074438">
          <w:blockQuote w:val="1"/>
          <w:marLeft w:val="0"/>
          <w:marRight w:val="0"/>
          <w:marTop w:val="0"/>
          <w:marBottom w:val="240"/>
          <w:divBdr>
            <w:top w:val="none" w:sz="0" w:space="0" w:color="auto"/>
            <w:left w:val="single" w:sz="24" w:space="11" w:color="DDDDDD"/>
            <w:bottom w:val="none" w:sz="0" w:space="0" w:color="auto"/>
            <w:right w:val="none" w:sz="0" w:space="0" w:color="auto"/>
          </w:divBdr>
        </w:div>
        <w:div w:id="1684435792">
          <w:marLeft w:val="0"/>
          <w:marRight w:val="0"/>
          <w:marTop w:val="0"/>
          <w:marBottom w:val="240"/>
          <w:divBdr>
            <w:top w:val="none" w:sz="0" w:space="0" w:color="auto"/>
            <w:left w:val="none" w:sz="0" w:space="0" w:color="auto"/>
            <w:bottom w:val="none" w:sz="0" w:space="0" w:color="auto"/>
            <w:right w:val="none" w:sz="0" w:space="0" w:color="auto"/>
          </w:divBdr>
        </w:div>
        <w:div w:id="1705328843">
          <w:blockQuote w:val="1"/>
          <w:marLeft w:val="0"/>
          <w:marRight w:val="0"/>
          <w:marTop w:val="0"/>
          <w:marBottom w:val="240"/>
          <w:divBdr>
            <w:top w:val="none" w:sz="0" w:space="0" w:color="auto"/>
            <w:left w:val="single" w:sz="24" w:space="11" w:color="DDDDDD"/>
            <w:bottom w:val="none" w:sz="0" w:space="0" w:color="auto"/>
            <w:right w:val="none" w:sz="0" w:space="0" w:color="auto"/>
          </w:divBdr>
        </w:div>
        <w:div w:id="4761001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415204699">
              <w:marLeft w:val="0"/>
              <w:marRight w:val="0"/>
              <w:marTop w:val="0"/>
              <w:marBottom w:val="0"/>
              <w:divBdr>
                <w:top w:val="none" w:sz="0" w:space="0" w:color="auto"/>
                <w:left w:val="none" w:sz="0" w:space="0" w:color="auto"/>
                <w:bottom w:val="none" w:sz="0" w:space="0" w:color="auto"/>
                <w:right w:val="none" w:sz="0" w:space="0" w:color="auto"/>
              </w:divBdr>
            </w:div>
          </w:divsChild>
        </w:div>
        <w:div w:id="778333993">
          <w:blockQuote w:val="1"/>
          <w:marLeft w:val="0"/>
          <w:marRight w:val="0"/>
          <w:marTop w:val="0"/>
          <w:marBottom w:val="240"/>
          <w:divBdr>
            <w:top w:val="none" w:sz="0" w:space="0" w:color="auto"/>
            <w:left w:val="single" w:sz="24" w:space="11" w:color="DDDDDD"/>
            <w:bottom w:val="none" w:sz="0" w:space="0" w:color="auto"/>
            <w:right w:val="none" w:sz="0" w:space="0" w:color="auto"/>
          </w:divBdr>
        </w:div>
        <w:div w:id="870654503">
          <w:marLeft w:val="0"/>
          <w:marRight w:val="0"/>
          <w:marTop w:val="0"/>
          <w:marBottom w:val="240"/>
          <w:divBdr>
            <w:top w:val="none" w:sz="0" w:space="0" w:color="auto"/>
            <w:left w:val="none" w:sz="0" w:space="0" w:color="auto"/>
            <w:bottom w:val="none" w:sz="0" w:space="0" w:color="auto"/>
            <w:right w:val="none" w:sz="0" w:space="0" w:color="auto"/>
          </w:divBdr>
        </w:div>
        <w:div w:id="1203714668">
          <w:blockQuote w:val="1"/>
          <w:marLeft w:val="0"/>
          <w:marRight w:val="0"/>
          <w:marTop w:val="0"/>
          <w:marBottom w:val="240"/>
          <w:divBdr>
            <w:top w:val="none" w:sz="0" w:space="0" w:color="auto"/>
            <w:left w:val="single" w:sz="24" w:space="11" w:color="DDDDDD"/>
            <w:bottom w:val="none" w:sz="0" w:space="0" w:color="auto"/>
            <w:right w:val="none" w:sz="0" w:space="0" w:color="auto"/>
          </w:divBdr>
        </w:div>
        <w:div w:id="1531183470">
          <w:marLeft w:val="0"/>
          <w:marRight w:val="0"/>
          <w:marTop w:val="0"/>
          <w:marBottom w:val="240"/>
          <w:divBdr>
            <w:top w:val="none" w:sz="0" w:space="0" w:color="auto"/>
            <w:left w:val="none" w:sz="0" w:space="0" w:color="auto"/>
            <w:bottom w:val="none" w:sz="0" w:space="0" w:color="auto"/>
            <w:right w:val="none" w:sz="0" w:space="0" w:color="auto"/>
          </w:divBdr>
        </w:div>
        <w:div w:id="1774206756">
          <w:blockQuote w:val="1"/>
          <w:marLeft w:val="0"/>
          <w:marRight w:val="0"/>
          <w:marTop w:val="0"/>
          <w:marBottom w:val="240"/>
          <w:divBdr>
            <w:top w:val="none" w:sz="0" w:space="0" w:color="auto"/>
            <w:left w:val="single" w:sz="24" w:space="11" w:color="DDDDDD"/>
            <w:bottom w:val="none" w:sz="0" w:space="0" w:color="auto"/>
            <w:right w:val="none" w:sz="0" w:space="0" w:color="auto"/>
          </w:divBdr>
        </w:div>
        <w:div w:id="1886869207">
          <w:marLeft w:val="0"/>
          <w:marRight w:val="0"/>
          <w:marTop w:val="0"/>
          <w:marBottom w:val="240"/>
          <w:divBdr>
            <w:top w:val="none" w:sz="0" w:space="0" w:color="auto"/>
            <w:left w:val="none" w:sz="0" w:space="0" w:color="auto"/>
            <w:bottom w:val="none" w:sz="0" w:space="0" w:color="auto"/>
            <w:right w:val="none" w:sz="0" w:space="0" w:color="auto"/>
          </w:divBdr>
        </w:div>
        <w:div w:id="519659636">
          <w:blockQuote w:val="1"/>
          <w:marLeft w:val="0"/>
          <w:marRight w:val="0"/>
          <w:marTop w:val="0"/>
          <w:marBottom w:val="240"/>
          <w:divBdr>
            <w:top w:val="none" w:sz="0" w:space="0" w:color="auto"/>
            <w:left w:val="single" w:sz="24" w:space="11" w:color="DDDDDD"/>
            <w:bottom w:val="none" w:sz="0" w:space="0" w:color="auto"/>
            <w:right w:val="none" w:sz="0" w:space="0" w:color="auto"/>
          </w:divBdr>
        </w:div>
        <w:div w:id="128195966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46376841">
              <w:marLeft w:val="0"/>
              <w:marRight w:val="0"/>
              <w:marTop w:val="0"/>
              <w:marBottom w:val="0"/>
              <w:divBdr>
                <w:top w:val="none" w:sz="0" w:space="0" w:color="auto"/>
                <w:left w:val="none" w:sz="0" w:space="0" w:color="auto"/>
                <w:bottom w:val="none" w:sz="0" w:space="0" w:color="auto"/>
                <w:right w:val="none" w:sz="0" w:space="0" w:color="auto"/>
              </w:divBdr>
            </w:div>
          </w:divsChild>
        </w:div>
        <w:div w:id="199441056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058580192">
              <w:marLeft w:val="0"/>
              <w:marRight w:val="0"/>
              <w:marTop w:val="0"/>
              <w:marBottom w:val="0"/>
              <w:divBdr>
                <w:top w:val="none" w:sz="0" w:space="0" w:color="auto"/>
                <w:left w:val="none" w:sz="0" w:space="0" w:color="auto"/>
                <w:bottom w:val="none" w:sz="0" w:space="0" w:color="auto"/>
                <w:right w:val="none" w:sz="0" w:space="0" w:color="auto"/>
              </w:divBdr>
            </w:div>
          </w:divsChild>
        </w:div>
        <w:div w:id="1989163317">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106535924">
              <w:marLeft w:val="0"/>
              <w:marRight w:val="0"/>
              <w:marTop w:val="0"/>
              <w:marBottom w:val="0"/>
              <w:divBdr>
                <w:top w:val="none" w:sz="0" w:space="0" w:color="auto"/>
                <w:left w:val="none" w:sz="0" w:space="0" w:color="auto"/>
                <w:bottom w:val="none" w:sz="0" w:space="0" w:color="auto"/>
                <w:right w:val="none" w:sz="0" w:space="0" w:color="auto"/>
              </w:divBdr>
            </w:div>
          </w:divsChild>
        </w:div>
        <w:div w:id="60700309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53224535">
              <w:marLeft w:val="0"/>
              <w:marRight w:val="0"/>
              <w:marTop w:val="0"/>
              <w:marBottom w:val="0"/>
              <w:divBdr>
                <w:top w:val="none" w:sz="0" w:space="0" w:color="auto"/>
                <w:left w:val="none" w:sz="0" w:space="0" w:color="auto"/>
                <w:bottom w:val="none" w:sz="0" w:space="0" w:color="auto"/>
                <w:right w:val="none" w:sz="0" w:space="0" w:color="auto"/>
              </w:divBdr>
            </w:div>
          </w:divsChild>
        </w:div>
        <w:div w:id="1695224018">
          <w:blockQuote w:val="1"/>
          <w:marLeft w:val="0"/>
          <w:marRight w:val="0"/>
          <w:marTop w:val="0"/>
          <w:marBottom w:val="240"/>
          <w:divBdr>
            <w:top w:val="none" w:sz="0" w:space="0" w:color="auto"/>
            <w:left w:val="single" w:sz="24" w:space="11" w:color="DDDDDD"/>
            <w:bottom w:val="none" w:sz="0" w:space="0" w:color="auto"/>
            <w:right w:val="none" w:sz="0" w:space="0" w:color="auto"/>
          </w:divBdr>
        </w:div>
        <w:div w:id="1291326734">
          <w:blockQuote w:val="1"/>
          <w:marLeft w:val="0"/>
          <w:marRight w:val="0"/>
          <w:marTop w:val="0"/>
          <w:marBottom w:val="240"/>
          <w:divBdr>
            <w:top w:val="none" w:sz="0" w:space="0" w:color="auto"/>
            <w:left w:val="single" w:sz="24" w:space="11" w:color="DDDDDD"/>
            <w:bottom w:val="none" w:sz="0" w:space="0" w:color="auto"/>
            <w:right w:val="none" w:sz="0" w:space="0" w:color="auto"/>
          </w:divBdr>
        </w:div>
        <w:div w:id="206104962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979501236">
              <w:marLeft w:val="0"/>
              <w:marRight w:val="0"/>
              <w:marTop w:val="0"/>
              <w:marBottom w:val="0"/>
              <w:divBdr>
                <w:top w:val="none" w:sz="0" w:space="0" w:color="auto"/>
                <w:left w:val="none" w:sz="0" w:space="0" w:color="auto"/>
                <w:bottom w:val="none" w:sz="0" w:space="0" w:color="auto"/>
                <w:right w:val="none" w:sz="0" w:space="0" w:color="auto"/>
              </w:divBdr>
            </w:div>
          </w:divsChild>
        </w:div>
        <w:div w:id="206321105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381320802">
              <w:marLeft w:val="0"/>
              <w:marRight w:val="0"/>
              <w:marTop w:val="0"/>
              <w:marBottom w:val="0"/>
              <w:divBdr>
                <w:top w:val="none" w:sz="0" w:space="0" w:color="auto"/>
                <w:left w:val="none" w:sz="0" w:space="0" w:color="auto"/>
                <w:bottom w:val="none" w:sz="0" w:space="0" w:color="auto"/>
                <w:right w:val="none" w:sz="0" w:space="0" w:color="auto"/>
              </w:divBdr>
            </w:div>
          </w:divsChild>
        </w:div>
        <w:div w:id="1615207796">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529222518">
              <w:marLeft w:val="0"/>
              <w:marRight w:val="0"/>
              <w:marTop w:val="0"/>
              <w:marBottom w:val="0"/>
              <w:divBdr>
                <w:top w:val="none" w:sz="0" w:space="0" w:color="auto"/>
                <w:left w:val="none" w:sz="0" w:space="0" w:color="auto"/>
                <w:bottom w:val="none" w:sz="0" w:space="0" w:color="auto"/>
                <w:right w:val="none" w:sz="0" w:space="0" w:color="auto"/>
              </w:divBdr>
            </w:div>
          </w:divsChild>
        </w:div>
        <w:div w:id="1953129568">
          <w:marLeft w:val="0"/>
          <w:marRight w:val="0"/>
          <w:marTop w:val="0"/>
          <w:marBottom w:val="240"/>
          <w:divBdr>
            <w:top w:val="none" w:sz="0" w:space="0" w:color="auto"/>
            <w:left w:val="none" w:sz="0" w:space="0" w:color="auto"/>
            <w:bottom w:val="none" w:sz="0" w:space="0" w:color="auto"/>
            <w:right w:val="none" w:sz="0" w:space="0" w:color="auto"/>
          </w:divBdr>
        </w:div>
        <w:div w:id="1767918226">
          <w:blockQuote w:val="1"/>
          <w:marLeft w:val="0"/>
          <w:marRight w:val="0"/>
          <w:marTop w:val="0"/>
          <w:marBottom w:val="240"/>
          <w:divBdr>
            <w:top w:val="none" w:sz="0" w:space="0" w:color="auto"/>
            <w:left w:val="single" w:sz="24" w:space="11" w:color="DDDDDD"/>
            <w:bottom w:val="none" w:sz="0" w:space="0" w:color="auto"/>
            <w:right w:val="none" w:sz="0" w:space="0" w:color="auto"/>
          </w:divBdr>
        </w:div>
        <w:div w:id="1693918394">
          <w:marLeft w:val="0"/>
          <w:marRight w:val="0"/>
          <w:marTop w:val="0"/>
          <w:marBottom w:val="240"/>
          <w:divBdr>
            <w:top w:val="none" w:sz="0" w:space="0" w:color="auto"/>
            <w:left w:val="none" w:sz="0" w:space="0" w:color="auto"/>
            <w:bottom w:val="none" w:sz="0" w:space="0" w:color="auto"/>
            <w:right w:val="none" w:sz="0" w:space="0" w:color="auto"/>
          </w:divBdr>
        </w:div>
        <w:div w:id="157842290">
          <w:marLeft w:val="0"/>
          <w:marRight w:val="0"/>
          <w:marTop w:val="0"/>
          <w:marBottom w:val="240"/>
          <w:divBdr>
            <w:top w:val="none" w:sz="0" w:space="0" w:color="auto"/>
            <w:left w:val="none" w:sz="0" w:space="0" w:color="auto"/>
            <w:bottom w:val="none" w:sz="0" w:space="0" w:color="auto"/>
            <w:right w:val="none" w:sz="0" w:space="0" w:color="auto"/>
          </w:divBdr>
        </w:div>
        <w:div w:id="1964573146">
          <w:blockQuote w:val="1"/>
          <w:marLeft w:val="0"/>
          <w:marRight w:val="0"/>
          <w:marTop w:val="0"/>
          <w:marBottom w:val="240"/>
          <w:divBdr>
            <w:top w:val="none" w:sz="0" w:space="0" w:color="auto"/>
            <w:left w:val="single" w:sz="24" w:space="11" w:color="DDDDDD"/>
            <w:bottom w:val="none" w:sz="0" w:space="0" w:color="auto"/>
            <w:right w:val="none" w:sz="0" w:space="0" w:color="auto"/>
          </w:divBdr>
        </w:div>
        <w:div w:id="2133281982">
          <w:blockQuote w:val="1"/>
          <w:marLeft w:val="0"/>
          <w:marRight w:val="0"/>
          <w:marTop w:val="0"/>
          <w:marBottom w:val="240"/>
          <w:divBdr>
            <w:top w:val="none" w:sz="0" w:space="0" w:color="auto"/>
            <w:left w:val="single" w:sz="24" w:space="11" w:color="DDDDDD"/>
            <w:bottom w:val="none" w:sz="0" w:space="0" w:color="auto"/>
            <w:right w:val="none" w:sz="0" w:space="0" w:color="auto"/>
          </w:divBdr>
        </w:div>
        <w:div w:id="498733924">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875115845">
              <w:marLeft w:val="0"/>
              <w:marRight w:val="0"/>
              <w:marTop w:val="0"/>
              <w:marBottom w:val="0"/>
              <w:divBdr>
                <w:top w:val="none" w:sz="0" w:space="0" w:color="auto"/>
                <w:left w:val="none" w:sz="0" w:space="0" w:color="auto"/>
                <w:bottom w:val="none" w:sz="0" w:space="0" w:color="auto"/>
                <w:right w:val="none" w:sz="0" w:space="0" w:color="auto"/>
              </w:divBdr>
            </w:div>
          </w:divsChild>
        </w:div>
        <w:div w:id="101384878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607812019">
              <w:marLeft w:val="0"/>
              <w:marRight w:val="0"/>
              <w:marTop w:val="0"/>
              <w:marBottom w:val="0"/>
              <w:divBdr>
                <w:top w:val="none" w:sz="0" w:space="0" w:color="auto"/>
                <w:left w:val="none" w:sz="0" w:space="0" w:color="auto"/>
                <w:bottom w:val="none" w:sz="0" w:space="0" w:color="auto"/>
                <w:right w:val="none" w:sz="0" w:space="0" w:color="auto"/>
              </w:divBdr>
            </w:div>
          </w:divsChild>
        </w:div>
        <w:div w:id="167441102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404065974">
              <w:marLeft w:val="0"/>
              <w:marRight w:val="0"/>
              <w:marTop w:val="0"/>
              <w:marBottom w:val="0"/>
              <w:divBdr>
                <w:top w:val="none" w:sz="0" w:space="0" w:color="auto"/>
                <w:left w:val="none" w:sz="0" w:space="0" w:color="auto"/>
                <w:bottom w:val="none" w:sz="0" w:space="0" w:color="auto"/>
                <w:right w:val="none" w:sz="0" w:space="0" w:color="auto"/>
              </w:divBdr>
            </w:div>
          </w:divsChild>
        </w:div>
        <w:div w:id="1920410034">
          <w:blockQuote w:val="1"/>
          <w:marLeft w:val="0"/>
          <w:marRight w:val="0"/>
          <w:marTop w:val="0"/>
          <w:marBottom w:val="240"/>
          <w:divBdr>
            <w:top w:val="none" w:sz="0" w:space="0" w:color="auto"/>
            <w:left w:val="single" w:sz="24" w:space="11" w:color="DDDDDD"/>
            <w:bottom w:val="none" w:sz="0" w:space="0" w:color="auto"/>
            <w:right w:val="none" w:sz="0" w:space="0" w:color="auto"/>
          </w:divBdr>
        </w:div>
        <w:div w:id="889651813">
          <w:blockQuote w:val="1"/>
          <w:marLeft w:val="0"/>
          <w:marRight w:val="0"/>
          <w:marTop w:val="0"/>
          <w:marBottom w:val="240"/>
          <w:divBdr>
            <w:top w:val="none" w:sz="0" w:space="0" w:color="auto"/>
            <w:left w:val="single" w:sz="24" w:space="11" w:color="DDDDDD"/>
            <w:bottom w:val="none" w:sz="0" w:space="0" w:color="auto"/>
            <w:right w:val="none" w:sz="0" w:space="0" w:color="auto"/>
          </w:divBdr>
        </w:div>
        <w:div w:id="1718818647">
          <w:marLeft w:val="0"/>
          <w:marRight w:val="0"/>
          <w:marTop w:val="0"/>
          <w:marBottom w:val="240"/>
          <w:divBdr>
            <w:top w:val="none" w:sz="0" w:space="0" w:color="auto"/>
            <w:left w:val="none" w:sz="0" w:space="0" w:color="auto"/>
            <w:bottom w:val="none" w:sz="0" w:space="0" w:color="auto"/>
            <w:right w:val="none" w:sz="0" w:space="0" w:color="auto"/>
          </w:divBdr>
        </w:div>
        <w:div w:id="154694347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865943770">
              <w:marLeft w:val="0"/>
              <w:marRight w:val="0"/>
              <w:marTop w:val="0"/>
              <w:marBottom w:val="0"/>
              <w:divBdr>
                <w:top w:val="none" w:sz="0" w:space="0" w:color="auto"/>
                <w:left w:val="none" w:sz="0" w:space="0" w:color="auto"/>
                <w:bottom w:val="none" w:sz="0" w:space="0" w:color="auto"/>
                <w:right w:val="none" w:sz="0" w:space="0" w:color="auto"/>
              </w:divBdr>
            </w:div>
          </w:divsChild>
        </w:div>
        <w:div w:id="1272663910">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094545616">
              <w:marLeft w:val="0"/>
              <w:marRight w:val="0"/>
              <w:marTop w:val="0"/>
              <w:marBottom w:val="0"/>
              <w:divBdr>
                <w:top w:val="none" w:sz="0" w:space="0" w:color="auto"/>
                <w:left w:val="none" w:sz="0" w:space="0" w:color="auto"/>
                <w:bottom w:val="none" w:sz="0" w:space="0" w:color="auto"/>
                <w:right w:val="none" w:sz="0" w:space="0" w:color="auto"/>
              </w:divBdr>
            </w:div>
          </w:divsChild>
        </w:div>
        <w:div w:id="454176615">
          <w:marLeft w:val="0"/>
          <w:marRight w:val="0"/>
          <w:marTop w:val="0"/>
          <w:marBottom w:val="240"/>
          <w:divBdr>
            <w:top w:val="none" w:sz="0" w:space="0" w:color="auto"/>
            <w:left w:val="none" w:sz="0" w:space="0" w:color="auto"/>
            <w:bottom w:val="none" w:sz="0" w:space="0" w:color="auto"/>
            <w:right w:val="none" w:sz="0" w:space="0" w:color="auto"/>
          </w:divBdr>
        </w:div>
        <w:div w:id="257099535">
          <w:marLeft w:val="0"/>
          <w:marRight w:val="0"/>
          <w:marTop w:val="0"/>
          <w:marBottom w:val="240"/>
          <w:divBdr>
            <w:top w:val="none" w:sz="0" w:space="0" w:color="auto"/>
            <w:left w:val="none" w:sz="0" w:space="0" w:color="auto"/>
            <w:bottom w:val="none" w:sz="0" w:space="0" w:color="auto"/>
            <w:right w:val="none" w:sz="0" w:space="0" w:color="auto"/>
          </w:divBdr>
        </w:div>
        <w:div w:id="1409107608">
          <w:blockQuote w:val="1"/>
          <w:marLeft w:val="0"/>
          <w:marRight w:val="0"/>
          <w:marTop w:val="0"/>
          <w:marBottom w:val="240"/>
          <w:divBdr>
            <w:top w:val="none" w:sz="0" w:space="0" w:color="auto"/>
            <w:left w:val="single" w:sz="24" w:space="11" w:color="DDDDDD"/>
            <w:bottom w:val="none" w:sz="0" w:space="0" w:color="auto"/>
            <w:right w:val="none" w:sz="0" w:space="0" w:color="auto"/>
          </w:divBdr>
        </w:div>
        <w:div w:id="1540777777">
          <w:marLeft w:val="0"/>
          <w:marRight w:val="0"/>
          <w:marTop w:val="0"/>
          <w:marBottom w:val="240"/>
          <w:divBdr>
            <w:top w:val="none" w:sz="0" w:space="0" w:color="auto"/>
            <w:left w:val="none" w:sz="0" w:space="0" w:color="auto"/>
            <w:bottom w:val="none" w:sz="0" w:space="0" w:color="auto"/>
            <w:right w:val="none" w:sz="0" w:space="0" w:color="auto"/>
          </w:divBdr>
        </w:div>
        <w:div w:id="683702652">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566916193">
              <w:marLeft w:val="0"/>
              <w:marRight w:val="0"/>
              <w:marTop w:val="0"/>
              <w:marBottom w:val="240"/>
              <w:divBdr>
                <w:top w:val="none" w:sz="0" w:space="0" w:color="auto"/>
                <w:left w:val="none" w:sz="0" w:space="0" w:color="auto"/>
                <w:bottom w:val="none" w:sz="0" w:space="0" w:color="auto"/>
                <w:right w:val="none" w:sz="0" w:space="0" w:color="auto"/>
              </w:divBdr>
            </w:div>
            <w:div w:id="581529095">
              <w:marLeft w:val="0"/>
              <w:marRight w:val="0"/>
              <w:marTop w:val="0"/>
              <w:marBottom w:val="0"/>
              <w:divBdr>
                <w:top w:val="none" w:sz="0" w:space="0" w:color="auto"/>
                <w:left w:val="none" w:sz="0" w:space="0" w:color="auto"/>
                <w:bottom w:val="none" w:sz="0" w:space="0" w:color="auto"/>
                <w:right w:val="none" w:sz="0" w:space="0" w:color="auto"/>
              </w:divBdr>
            </w:div>
          </w:divsChild>
        </w:div>
        <w:div w:id="1053433662">
          <w:blockQuote w:val="1"/>
          <w:marLeft w:val="0"/>
          <w:marRight w:val="0"/>
          <w:marTop w:val="0"/>
          <w:marBottom w:val="240"/>
          <w:divBdr>
            <w:top w:val="none" w:sz="0" w:space="0" w:color="auto"/>
            <w:left w:val="single" w:sz="24" w:space="11" w:color="DDDDDD"/>
            <w:bottom w:val="none" w:sz="0" w:space="0" w:color="auto"/>
            <w:right w:val="none" w:sz="0" w:space="0" w:color="auto"/>
          </w:divBdr>
        </w:div>
        <w:div w:id="398094662">
          <w:marLeft w:val="0"/>
          <w:marRight w:val="0"/>
          <w:marTop w:val="0"/>
          <w:marBottom w:val="240"/>
          <w:divBdr>
            <w:top w:val="none" w:sz="0" w:space="0" w:color="auto"/>
            <w:left w:val="none" w:sz="0" w:space="0" w:color="auto"/>
            <w:bottom w:val="none" w:sz="0" w:space="0" w:color="auto"/>
            <w:right w:val="none" w:sz="0" w:space="0" w:color="auto"/>
          </w:divBdr>
        </w:div>
        <w:div w:id="51288615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086657288">
              <w:marLeft w:val="0"/>
              <w:marRight w:val="0"/>
              <w:marTop w:val="0"/>
              <w:marBottom w:val="0"/>
              <w:divBdr>
                <w:top w:val="none" w:sz="0" w:space="0" w:color="auto"/>
                <w:left w:val="none" w:sz="0" w:space="0" w:color="auto"/>
                <w:bottom w:val="none" w:sz="0" w:space="0" w:color="auto"/>
                <w:right w:val="none" w:sz="0" w:space="0" w:color="auto"/>
              </w:divBdr>
            </w:div>
          </w:divsChild>
        </w:div>
        <w:div w:id="1782383145">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429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328">
      <w:bodyDiv w:val="1"/>
      <w:marLeft w:val="0"/>
      <w:marRight w:val="0"/>
      <w:marTop w:val="0"/>
      <w:marBottom w:val="0"/>
      <w:divBdr>
        <w:top w:val="none" w:sz="0" w:space="0" w:color="auto"/>
        <w:left w:val="none" w:sz="0" w:space="0" w:color="auto"/>
        <w:bottom w:val="none" w:sz="0" w:space="0" w:color="auto"/>
        <w:right w:val="none" w:sz="0" w:space="0" w:color="auto"/>
      </w:divBdr>
      <w:divsChild>
        <w:div w:id="2066248831">
          <w:marLeft w:val="0"/>
          <w:marRight w:val="0"/>
          <w:marTop w:val="0"/>
          <w:marBottom w:val="240"/>
          <w:divBdr>
            <w:top w:val="none" w:sz="0" w:space="0" w:color="auto"/>
            <w:left w:val="none" w:sz="0" w:space="0" w:color="auto"/>
            <w:bottom w:val="none" w:sz="0" w:space="0" w:color="auto"/>
            <w:right w:val="none" w:sz="0" w:space="0" w:color="auto"/>
          </w:divBdr>
        </w:div>
        <w:div w:id="1419323704">
          <w:marLeft w:val="0"/>
          <w:marRight w:val="0"/>
          <w:marTop w:val="0"/>
          <w:marBottom w:val="240"/>
          <w:divBdr>
            <w:top w:val="none" w:sz="0" w:space="0" w:color="auto"/>
            <w:left w:val="none" w:sz="0" w:space="0" w:color="auto"/>
            <w:bottom w:val="none" w:sz="0" w:space="0" w:color="auto"/>
            <w:right w:val="none" w:sz="0" w:space="0" w:color="auto"/>
          </w:divBdr>
        </w:div>
        <w:div w:id="627125723">
          <w:blockQuote w:val="1"/>
          <w:marLeft w:val="0"/>
          <w:marRight w:val="0"/>
          <w:marTop w:val="0"/>
          <w:marBottom w:val="240"/>
          <w:divBdr>
            <w:top w:val="none" w:sz="0" w:space="0" w:color="auto"/>
            <w:left w:val="single" w:sz="24" w:space="11" w:color="DDDDDD"/>
            <w:bottom w:val="none" w:sz="0" w:space="0" w:color="auto"/>
            <w:right w:val="none" w:sz="0" w:space="0" w:color="auto"/>
          </w:divBdr>
        </w:div>
        <w:div w:id="899174476">
          <w:marLeft w:val="0"/>
          <w:marRight w:val="0"/>
          <w:marTop w:val="0"/>
          <w:marBottom w:val="240"/>
          <w:divBdr>
            <w:top w:val="none" w:sz="0" w:space="0" w:color="auto"/>
            <w:left w:val="none" w:sz="0" w:space="0" w:color="auto"/>
            <w:bottom w:val="none" w:sz="0" w:space="0" w:color="auto"/>
            <w:right w:val="none" w:sz="0" w:space="0" w:color="auto"/>
          </w:divBdr>
        </w:div>
        <w:div w:id="1967664598">
          <w:marLeft w:val="0"/>
          <w:marRight w:val="0"/>
          <w:marTop w:val="0"/>
          <w:marBottom w:val="240"/>
          <w:divBdr>
            <w:top w:val="none" w:sz="0" w:space="0" w:color="auto"/>
            <w:left w:val="none" w:sz="0" w:space="0" w:color="auto"/>
            <w:bottom w:val="none" w:sz="0" w:space="0" w:color="auto"/>
            <w:right w:val="none" w:sz="0" w:space="0" w:color="auto"/>
          </w:divBdr>
        </w:div>
        <w:div w:id="171191530">
          <w:marLeft w:val="0"/>
          <w:marRight w:val="0"/>
          <w:marTop w:val="0"/>
          <w:marBottom w:val="240"/>
          <w:divBdr>
            <w:top w:val="none" w:sz="0" w:space="0" w:color="auto"/>
            <w:left w:val="none" w:sz="0" w:space="0" w:color="auto"/>
            <w:bottom w:val="none" w:sz="0" w:space="0" w:color="auto"/>
            <w:right w:val="none" w:sz="0" w:space="0" w:color="auto"/>
          </w:divBdr>
        </w:div>
        <w:div w:id="865562602">
          <w:marLeft w:val="0"/>
          <w:marRight w:val="0"/>
          <w:marTop w:val="0"/>
          <w:marBottom w:val="240"/>
          <w:divBdr>
            <w:top w:val="none" w:sz="0" w:space="0" w:color="auto"/>
            <w:left w:val="none" w:sz="0" w:space="0" w:color="auto"/>
            <w:bottom w:val="none" w:sz="0" w:space="0" w:color="auto"/>
            <w:right w:val="none" w:sz="0" w:space="0" w:color="auto"/>
          </w:divBdr>
        </w:div>
        <w:div w:id="112752566">
          <w:marLeft w:val="0"/>
          <w:marRight w:val="0"/>
          <w:marTop w:val="0"/>
          <w:marBottom w:val="240"/>
          <w:divBdr>
            <w:top w:val="none" w:sz="0" w:space="0" w:color="auto"/>
            <w:left w:val="none" w:sz="0" w:space="0" w:color="auto"/>
            <w:bottom w:val="none" w:sz="0" w:space="0" w:color="auto"/>
            <w:right w:val="none" w:sz="0" w:space="0" w:color="auto"/>
          </w:divBdr>
        </w:div>
        <w:div w:id="591546493">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532968">
          <w:marLeft w:val="0"/>
          <w:marRight w:val="0"/>
          <w:marTop w:val="0"/>
          <w:marBottom w:val="240"/>
          <w:divBdr>
            <w:top w:val="none" w:sz="0" w:space="0" w:color="auto"/>
            <w:left w:val="none" w:sz="0" w:space="0" w:color="auto"/>
            <w:bottom w:val="none" w:sz="0" w:space="0" w:color="auto"/>
            <w:right w:val="none" w:sz="0" w:space="0" w:color="auto"/>
          </w:divBdr>
        </w:div>
        <w:div w:id="24671994">
          <w:marLeft w:val="0"/>
          <w:marRight w:val="0"/>
          <w:marTop w:val="0"/>
          <w:marBottom w:val="240"/>
          <w:divBdr>
            <w:top w:val="none" w:sz="0" w:space="0" w:color="auto"/>
            <w:left w:val="none" w:sz="0" w:space="0" w:color="auto"/>
            <w:bottom w:val="none" w:sz="0" w:space="0" w:color="auto"/>
            <w:right w:val="none" w:sz="0" w:space="0" w:color="auto"/>
          </w:divBdr>
        </w:div>
        <w:div w:id="26376061">
          <w:marLeft w:val="0"/>
          <w:marRight w:val="0"/>
          <w:marTop w:val="0"/>
          <w:marBottom w:val="240"/>
          <w:divBdr>
            <w:top w:val="none" w:sz="0" w:space="0" w:color="auto"/>
            <w:left w:val="none" w:sz="0" w:space="0" w:color="auto"/>
            <w:bottom w:val="none" w:sz="0" w:space="0" w:color="auto"/>
            <w:right w:val="none" w:sz="0" w:space="0" w:color="auto"/>
          </w:divBdr>
        </w:div>
        <w:div w:id="730882374">
          <w:marLeft w:val="0"/>
          <w:marRight w:val="0"/>
          <w:marTop w:val="0"/>
          <w:marBottom w:val="240"/>
          <w:divBdr>
            <w:top w:val="none" w:sz="0" w:space="0" w:color="auto"/>
            <w:left w:val="none" w:sz="0" w:space="0" w:color="auto"/>
            <w:bottom w:val="none" w:sz="0" w:space="0" w:color="auto"/>
            <w:right w:val="none" w:sz="0" w:space="0" w:color="auto"/>
          </w:divBdr>
        </w:div>
        <w:div w:id="1486509113">
          <w:marLeft w:val="0"/>
          <w:marRight w:val="0"/>
          <w:marTop w:val="0"/>
          <w:marBottom w:val="240"/>
          <w:divBdr>
            <w:top w:val="none" w:sz="0" w:space="0" w:color="auto"/>
            <w:left w:val="none" w:sz="0" w:space="0" w:color="auto"/>
            <w:bottom w:val="none" w:sz="0" w:space="0" w:color="auto"/>
            <w:right w:val="none" w:sz="0" w:space="0" w:color="auto"/>
          </w:divBdr>
        </w:div>
        <w:div w:id="458304485">
          <w:marLeft w:val="0"/>
          <w:marRight w:val="0"/>
          <w:marTop w:val="0"/>
          <w:marBottom w:val="240"/>
          <w:divBdr>
            <w:top w:val="none" w:sz="0" w:space="0" w:color="auto"/>
            <w:left w:val="none" w:sz="0" w:space="0" w:color="auto"/>
            <w:bottom w:val="none" w:sz="0" w:space="0" w:color="auto"/>
            <w:right w:val="none" w:sz="0" w:space="0" w:color="auto"/>
          </w:divBdr>
        </w:div>
        <w:div w:id="2042631932">
          <w:marLeft w:val="0"/>
          <w:marRight w:val="0"/>
          <w:marTop w:val="0"/>
          <w:marBottom w:val="240"/>
          <w:divBdr>
            <w:top w:val="none" w:sz="0" w:space="0" w:color="auto"/>
            <w:left w:val="none" w:sz="0" w:space="0" w:color="auto"/>
            <w:bottom w:val="none" w:sz="0" w:space="0" w:color="auto"/>
            <w:right w:val="none" w:sz="0" w:space="0" w:color="auto"/>
          </w:divBdr>
        </w:div>
        <w:div w:id="1191338930">
          <w:marLeft w:val="0"/>
          <w:marRight w:val="0"/>
          <w:marTop w:val="0"/>
          <w:marBottom w:val="240"/>
          <w:divBdr>
            <w:top w:val="none" w:sz="0" w:space="0" w:color="auto"/>
            <w:left w:val="none" w:sz="0" w:space="0" w:color="auto"/>
            <w:bottom w:val="none" w:sz="0" w:space="0" w:color="auto"/>
            <w:right w:val="none" w:sz="0" w:space="0" w:color="auto"/>
          </w:divBdr>
        </w:div>
        <w:div w:id="1366252177">
          <w:marLeft w:val="0"/>
          <w:marRight w:val="0"/>
          <w:marTop w:val="0"/>
          <w:marBottom w:val="240"/>
          <w:divBdr>
            <w:top w:val="none" w:sz="0" w:space="0" w:color="auto"/>
            <w:left w:val="none" w:sz="0" w:space="0" w:color="auto"/>
            <w:bottom w:val="none" w:sz="0" w:space="0" w:color="auto"/>
            <w:right w:val="none" w:sz="0" w:space="0" w:color="auto"/>
          </w:divBdr>
        </w:div>
        <w:div w:id="2100174044">
          <w:marLeft w:val="0"/>
          <w:marRight w:val="0"/>
          <w:marTop w:val="0"/>
          <w:marBottom w:val="240"/>
          <w:divBdr>
            <w:top w:val="none" w:sz="0" w:space="0" w:color="auto"/>
            <w:left w:val="none" w:sz="0" w:space="0" w:color="auto"/>
            <w:bottom w:val="none" w:sz="0" w:space="0" w:color="auto"/>
            <w:right w:val="none" w:sz="0" w:space="0" w:color="auto"/>
          </w:divBdr>
        </w:div>
        <w:div w:id="706638359">
          <w:blockQuote w:val="1"/>
          <w:marLeft w:val="0"/>
          <w:marRight w:val="0"/>
          <w:marTop w:val="0"/>
          <w:marBottom w:val="240"/>
          <w:divBdr>
            <w:top w:val="none" w:sz="0" w:space="0" w:color="auto"/>
            <w:left w:val="single" w:sz="24" w:space="11" w:color="DDDDDD"/>
            <w:bottom w:val="none" w:sz="0" w:space="0" w:color="auto"/>
            <w:right w:val="none" w:sz="0" w:space="0" w:color="auto"/>
          </w:divBdr>
        </w:div>
        <w:div w:id="2135634584">
          <w:blockQuote w:val="1"/>
          <w:marLeft w:val="0"/>
          <w:marRight w:val="0"/>
          <w:marTop w:val="0"/>
          <w:marBottom w:val="240"/>
          <w:divBdr>
            <w:top w:val="none" w:sz="0" w:space="0" w:color="auto"/>
            <w:left w:val="single" w:sz="24" w:space="11" w:color="DDDDDD"/>
            <w:bottom w:val="none" w:sz="0" w:space="0" w:color="auto"/>
            <w:right w:val="none" w:sz="0" w:space="0" w:color="auto"/>
          </w:divBdr>
        </w:div>
        <w:div w:id="2089888214">
          <w:blockQuote w:val="1"/>
          <w:marLeft w:val="0"/>
          <w:marRight w:val="0"/>
          <w:marTop w:val="0"/>
          <w:marBottom w:val="240"/>
          <w:divBdr>
            <w:top w:val="none" w:sz="0" w:space="0" w:color="auto"/>
            <w:left w:val="single" w:sz="24" w:space="11" w:color="DDDDDD"/>
            <w:bottom w:val="none" w:sz="0" w:space="0" w:color="auto"/>
            <w:right w:val="none" w:sz="0" w:space="0" w:color="auto"/>
          </w:divBdr>
        </w:div>
        <w:div w:id="375619239">
          <w:blockQuote w:val="1"/>
          <w:marLeft w:val="0"/>
          <w:marRight w:val="0"/>
          <w:marTop w:val="0"/>
          <w:marBottom w:val="240"/>
          <w:divBdr>
            <w:top w:val="none" w:sz="0" w:space="0" w:color="auto"/>
            <w:left w:val="single" w:sz="24" w:space="11" w:color="DDDDDD"/>
            <w:bottom w:val="none" w:sz="0" w:space="0" w:color="auto"/>
            <w:right w:val="none" w:sz="0" w:space="0" w:color="auto"/>
          </w:divBdr>
        </w:div>
        <w:div w:id="1190529732">
          <w:marLeft w:val="0"/>
          <w:marRight w:val="0"/>
          <w:marTop w:val="0"/>
          <w:marBottom w:val="240"/>
          <w:divBdr>
            <w:top w:val="none" w:sz="0" w:space="0" w:color="auto"/>
            <w:left w:val="none" w:sz="0" w:space="0" w:color="auto"/>
            <w:bottom w:val="none" w:sz="0" w:space="0" w:color="auto"/>
            <w:right w:val="none" w:sz="0" w:space="0" w:color="auto"/>
          </w:divBdr>
        </w:div>
        <w:div w:id="2097051125">
          <w:marLeft w:val="0"/>
          <w:marRight w:val="0"/>
          <w:marTop w:val="0"/>
          <w:marBottom w:val="240"/>
          <w:divBdr>
            <w:top w:val="none" w:sz="0" w:space="0" w:color="auto"/>
            <w:left w:val="none" w:sz="0" w:space="0" w:color="auto"/>
            <w:bottom w:val="none" w:sz="0" w:space="0" w:color="auto"/>
            <w:right w:val="none" w:sz="0" w:space="0" w:color="auto"/>
          </w:divBdr>
        </w:div>
      </w:divsChild>
    </w:div>
    <w:div w:id="17812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ezy/CppPrimer/blob/master/ch06/ex6_04.cpp" TargetMode="External"/><Relationship Id="rId21" Type="http://schemas.openxmlformats.org/officeDocument/2006/relationships/hyperlink" Target="http://stackoverflow.com/questions/1600282/guideline-while-vs-for" TargetMode="External"/><Relationship Id="rId324" Type="http://schemas.openxmlformats.org/officeDocument/2006/relationships/hyperlink" Target="https://github.com/chenshuo/recipes/blob/fcf9486f5155117fb8c36b6b0944c5486c71c421/string/StringTrivial.h" TargetMode="External"/><Relationship Id="rId531" Type="http://schemas.openxmlformats.org/officeDocument/2006/relationships/hyperlink" Target="https://github.com/pezy/CppPrimer/tree/master/ch17/ex17.10" TargetMode="External"/><Relationship Id="rId170" Type="http://schemas.openxmlformats.org/officeDocument/2006/relationships/hyperlink" Target="https://github.com/pezy/CppPrimer/blob/master/ch07/ex7_53.h" TargetMode="External"/><Relationship Id="rId268" Type="http://schemas.openxmlformats.org/officeDocument/2006/relationships/hyperlink" Target="https://github.com/pezy/CppPrimer/blob/master/ch12/ex12_17_18.cpp" TargetMode="External"/><Relationship Id="rId475" Type="http://schemas.openxmlformats.org/officeDocument/2006/relationships/hyperlink" Target="https://github.com/pezy/CppPrimer/commit/c7afdc72abbcb3fd1a9fe4552f621833bb599e5e" TargetMode="External"/><Relationship Id="rId32" Type="http://schemas.openxmlformats.org/officeDocument/2006/relationships/hyperlink" Target="https://github.com/pezy/CppPrimer/blob/master/ch01/ex1_21.cpp" TargetMode="External"/><Relationship Id="rId128" Type="http://schemas.openxmlformats.org/officeDocument/2006/relationships/hyperlink" Target="http://stackoverflow.com/questions/26530659/confused-about-array-parameters" TargetMode="External"/><Relationship Id="rId335" Type="http://schemas.openxmlformats.org/officeDocument/2006/relationships/hyperlink" Target="https://github.com/pezy/CppPrimer/blob/master/ch13/ex13_53.cpp" TargetMode="External"/><Relationship Id="rId542" Type="http://schemas.openxmlformats.org/officeDocument/2006/relationships/hyperlink" Target="https://github.com/pezy/CppPrimer/commit/f0d1e58dbb58fbee952c58ffdc039e20de38314f" TargetMode="External"/><Relationship Id="rId181" Type="http://schemas.openxmlformats.org/officeDocument/2006/relationships/hyperlink" Target="https://github.com/pezy/CppPrimer/blob/master/ch08/ex8_13.cpp" TargetMode="External"/><Relationship Id="rId402" Type="http://schemas.openxmlformats.org/officeDocument/2006/relationships/hyperlink" Target="https://github.com/pezy/CppPrimer/blob/master/ch14/ex14_30_StrBlob.cpp" TargetMode="External"/><Relationship Id="rId279" Type="http://schemas.openxmlformats.org/officeDocument/2006/relationships/hyperlink" Target="https://github.com/pezy/CppPrimer/blob/master/ch12/ex12_27_30_TEST.cpp" TargetMode="External"/><Relationship Id="rId486" Type="http://schemas.openxmlformats.org/officeDocument/2006/relationships/hyperlink" Target="https://github.com/pezy/CppPrimer/tree/master/ch16/ex16.32.33.34.35.36" TargetMode="External"/><Relationship Id="rId43" Type="http://schemas.openxmlformats.org/officeDocument/2006/relationships/hyperlink" Target="http://www.bankrate.com/calculators/mortgages/mortgage-calculator.aspx" TargetMode="External"/><Relationship Id="rId139" Type="http://schemas.openxmlformats.org/officeDocument/2006/relationships/hyperlink" Target="https://github.com/pezy/CppPrimer/blob/master/ch06/ex6_47.cpp" TargetMode="External"/><Relationship Id="rId346" Type="http://schemas.openxmlformats.org/officeDocument/2006/relationships/hyperlink" Target="https://github.com/pezy/CppPrimer/blob/master/ch14/ex14_07.h" TargetMode="External"/><Relationship Id="rId553" Type="http://schemas.openxmlformats.org/officeDocument/2006/relationships/hyperlink" Target="https://github.com/pezy/CppPrimer" TargetMode="External"/><Relationship Id="rId192" Type="http://schemas.openxmlformats.org/officeDocument/2006/relationships/hyperlink" Target="https://github.com/pezy/CppPrimer/blob/master/ch09/ex9_24.cpp" TargetMode="External"/><Relationship Id="rId206" Type="http://schemas.openxmlformats.org/officeDocument/2006/relationships/hyperlink" Target="https://github.com/pezy/CppPrimer/blob/master/ch09/ex9_47_1.cpp" TargetMode="External"/><Relationship Id="rId413" Type="http://schemas.openxmlformats.org/officeDocument/2006/relationships/hyperlink" Target="https://github.com/pezy/CppPrimer/blob/master/ch14/ex14_42.cpp" TargetMode="External"/><Relationship Id="rId497" Type="http://schemas.openxmlformats.org/officeDocument/2006/relationships/hyperlink" Target="https://github.com/pezy/CppPrimer/commit/1963c4ca4561dfc55cf84186b02f9df77af01976" TargetMode="External"/><Relationship Id="rId357" Type="http://schemas.openxmlformats.org/officeDocument/2006/relationships/hyperlink" Target="https://github.com/pezy/CppPrimer/blob/master/ch14/ex14_16_StrBlob.h" TargetMode="External"/><Relationship Id="rId54" Type="http://schemas.openxmlformats.org/officeDocument/2006/relationships/hyperlink" Target="https://github.com/pezy/CppPrimer/blob/master/ch02/ex2_42_2.cpp" TargetMode="External"/><Relationship Id="rId217" Type="http://schemas.openxmlformats.org/officeDocument/2006/relationships/hyperlink" Target="https://github.com/pezy/CppPrimer/blob/master/ch10/ex10_09.cpp" TargetMode="External"/><Relationship Id="rId424" Type="http://schemas.openxmlformats.org/officeDocument/2006/relationships/hyperlink" Target="https://github.com/pezy/CppPrimer/tree/master/ch15/ex15.11" TargetMode="External"/><Relationship Id="rId23" Type="http://schemas.openxmlformats.org/officeDocument/2006/relationships/hyperlink" Target="http://stackoverflow.com/questions/17841424/how-to-write-this-while-loop-as-a-for-loop" TargetMode="External"/><Relationship Id="rId119" Type="http://schemas.openxmlformats.org/officeDocument/2006/relationships/hyperlink" Target="https://github.com/pezy/CppPrimer/blob/master/ch06/fact.cc" TargetMode="External"/><Relationship Id="rId270" Type="http://schemas.openxmlformats.org/officeDocument/2006/relationships/hyperlink" Target="https://github.com/pezy/CppPrimer/blob/master/ch12/ex12_19.cpp" TargetMode="External"/><Relationship Id="rId326" Type="http://schemas.openxmlformats.org/officeDocument/2006/relationships/hyperlink" Target="https://github.com/pezy/CppPrimer/blob/master/ch13/ex13_44_47.cpp" TargetMode="External"/><Relationship Id="rId533" Type="http://schemas.openxmlformats.org/officeDocument/2006/relationships/hyperlink" Target="https://github.com/pezy/CppPrimer/tree/master/ch17/ex17.11.12.13" TargetMode="External"/><Relationship Id="rId65" Type="http://schemas.openxmlformats.org/officeDocument/2006/relationships/hyperlink" Target="https://github.com/pezy/CppPrimer/blob/master/ch03/ex3_6.cpp" TargetMode="External"/><Relationship Id="rId130" Type="http://schemas.openxmlformats.org/officeDocument/2006/relationships/hyperlink" Target="https://github.com/pezy/CppPrimer/blob/master/ch06/ex6_27.cpp" TargetMode="External"/><Relationship Id="rId368" Type="http://schemas.openxmlformats.org/officeDocument/2006/relationships/hyperlink" Target="https://github.com/pezy/CppPrimer/blob/master/ch14/ex14_18_StrBlob.cpp" TargetMode="External"/><Relationship Id="rId172" Type="http://schemas.openxmlformats.org/officeDocument/2006/relationships/hyperlink" Target="https://github.com/pezy/CppPrimer/blob/master/ch08/ex8_02.cpp" TargetMode="External"/><Relationship Id="rId228" Type="http://schemas.openxmlformats.org/officeDocument/2006/relationships/hyperlink" Target="https://github.com/pezy/CppPrimer/blob/master/ch10/ex10_27.cpp" TargetMode="External"/><Relationship Id="rId435" Type="http://schemas.openxmlformats.org/officeDocument/2006/relationships/hyperlink" Target="https://github.com/pezy/CppPrimer/commit/2426550ee9615271b5a8ae522d6576e6a74eb34d" TargetMode="External"/><Relationship Id="rId477" Type="http://schemas.openxmlformats.org/officeDocument/2006/relationships/hyperlink" Target="https://github.com/pezy/CppPrimer/commit/1963c4ca4561dfc55cf84186b02f9df77af01976" TargetMode="External"/><Relationship Id="rId281" Type="http://schemas.openxmlformats.org/officeDocument/2006/relationships/hyperlink" Target="https://github.com/pezy/CppPrimer/blob/master/ch12/ex12_27_30.h" TargetMode="External"/><Relationship Id="rId337" Type="http://schemas.openxmlformats.org/officeDocument/2006/relationships/hyperlink" Target="http://stackoverflow.com/questions/21010371/why-is-it-not-efficient-to-use-a-single-assignment-operator-handling-both-copy-a" TargetMode="External"/><Relationship Id="rId502" Type="http://schemas.openxmlformats.org/officeDocument/2006/relationships/hyperlink" Target="https://github.com/pezy/CppPrimer/tree/master/ch16/ex16.49.50" TargetMode="External"/><Relationship Id="rId34" Type="http://schemas.openxmlformats.org/officeDocument/2006/relationships/hyperlink" Target="https://camo.githubusercontent.com/f21b9c41fbb0ff3107905f9ac929c62495330887/68747470733a2f2f64622e74742f556c6b7576704153" TargetMode="External"/><Relationship Id="rId76" Type="http://schemas.openxmlformats.org/officeDocument/2006/relationships/hyperlink" Target="https://github.com/pezy/CppPrimer/blob/master/ch03/ex3_22.cpp" TargetMode="External"/><Relationship Id="rId141" Type="http://schemas.openxmlformats.org/officeDocument/2006/relationships/hyperlink" Target="https://github.com/pezy/CppPrimer/blob/master/ch07/ex7_01.cpp" TargetMode="External"/><Relationship Id="rId379" Type="http://schemas.openxmlformats.org/officeDocument/2006/relationships/hyperlink" Target="https://github.com/pezy/CppPrimer/blob/master/ch14/ex14_22.cpp" TargetMode="External"/><Relationship Id="rId544" Type="http://schemas.openxmlformats.org/officeDocument/2006/relationships/hyperlink" Target="https://github.com/pezy/CppPrimer/commit/1963c4ca4561dfc55cf84186b02f9df77af01976" TargetMode="External"/><Relationship Id="rId7" Type="http://schemas.openxmlformats.org/officeDocument/2006/relationships/hyperlink" Target="https://camo.githubusercontent.com/29b96078046f3968047b6220bf49d9b1715e5509/68747470733a2f2f64622e74742f32784b57757a7455" TargetMode="External"/><Relationship Id="rId183" Type="http://schemas.openxmlformats.org/officeDocument/2006/relationships/hyperlink" Target="https://github.com/pezy/CppPrimer/blob/master/ch09/ex9_13.cpp" TargetMode="External"/><Relationship Id="rId239" Type="http://schemas.openxmlformats.org/officeDocument/2006/relationships/hyperlink" Target="https://github.com/pezy/CppPrimer/blob/master/ch11/ex11_8.cpp" TargetMode="External"/><Relationship Id="rId390" Type="http://schemas.openxmlformats.org/officeDocument/2006/relationships/hyperlink" Target="https://github.com/pezy/CppPrimer/blob/master/ch14/ex14_26_StrBlobTest.cpp" TargetMode="External"/><Relationship Id="rId404" Type="http://schemas.openxmlformats.org/officeDocument/2006/relationships/hyperlink" Target="https://github.com/pezy/CppPrimer/blob/master/ch14/ex14_32.h" TargetMode="External"/><Relationship Id="rId446" Type="http://schemas.openxmlformats.org/officeDocument/2006/relationships/hyperlink" Target="https://github.com/pezy/CppPrimer/tree/master/ch15/ex15.42_b" TargetMode="External"/><Relationship Id="rId250" Type="http://schemas.openxmlformats.org/officeDocument/2006/relationships/hyperlink" Target="https://github.com/pezy/CppPrimer/blob/master/ch11/ex11_32.cpp" TargetMode="External"/><Relationship Id="rId292" Type="http://schemas.openxmlformats.org/officeDocument/2006/relationships/hyperlink" Target="https://github.com/pezy/CppPrimer/blob/master/ch13/ex13_17_1.cpp" TargetMode="External"/><Relationship Id="rId306" Type="http://schemas.openxmlformats.org/officeDocument/2006/relationships/hyperlink" Target="https://github.com/pezy/CppPrimer/blob/master/ch13/ex13_34_36_37.h" TargetMode="External"/><Relationship Id="rId488" Type="http://schemas.openxmlformats.org/officeDocument/2006/relationships/hyperlink" Target="https://github.com/pezy/CppPrimer/tree/master/ch16/ex16.37.38.39" TargetMode="External"/><Relationship Id="rId45" Type="http://schemas.openxmlformats.org/officeDocument/2006/relationships/hyperlink" Target="https://github.com/pezy/CppPrimer/blob/master/ch02/ex2_4.cpp" TargetMode="External"/><Relationship Id="rId87" Type="http://schemas.openxmlformats.org/officeDocument/2006/relationships/hyperlink" Target="https://github.com/pezy/CppPrimer/blob/master/ch03/ex3_39.cpp" TargetMode="External"/><Relationship Id="rId110" Type="http://schemas.openxmlformats.org/officeDocument/2006/relationships/hyperlink" Target="https://github.com/pezy/CppPrimer/blob/master/ch05/ex5_17.cpp" TargetMode="External"/><Relationship Id="rId348" Type="http://schemas.openxmlformats.org/officeDocument/2006/relationships/hyperlink" Target="https://github.com/pezy/CppPrimer/blob/master/ch14/ex14_07_TEST.cpp" TargetMode="External"/><Relationship Id="rId513" Type="http://schemas.openxmlformats.org/officeDocument/2006/relationships/hyperlink" Target="https://github.com/pezy/CppPrimer/commit/1963c4ca4561dfc55cf84186b02f9df77af01976" TargetMode="External"/><Relationship Id="rId555" Type="http://schemas.openxmlformats.org/officeDocument/2006/relationships/hyperlink" Target="https://github.com/pezy/CppPrimer/commit/9eee8b8f29b0c1409d6623ef92dd0b87c144832b" TargetMode="External"/><Relationship Id="rId152" Type="http://schemas.openxmlformats.org/officeDocument/2006/relationships/hyperlink" Target="https://github.com/pezy/CppPrimer/blob/master/ch07/ex7_13.cpp" TargetMode="External"/><Relationship Id="rId194" Type="http://schemas.openxmlformats.org/officeDocument/2006/relationships/hyperlink" Target="https://github.com/pezy/CppPrimer/blob/master/ch09/ex9_27.cpp" TargetMode="External"/><Relationship Id="rId208" Type="http://schemas.openxmlformats.org/officeDocument/2006/relationships/hyperlink" Target="https://github.com/pezy/CppPrimer/blob/master/ch09/ex9_49.cpp" TargetMode="External"/><Relationship Id="rId415" Type="http://schemas.openxmlformats.org/officeDocument/2006/relationships/hyperlink" Target="https://github.com/pezy/CppPrimer/blob/master/ch14/ex14_44.cpp" TargetMode="External"/><Relationship Id="rId457" Type="http://schemas.openxmlformats.org/officeDocument/2006/relationships/hyperlink" Target="https://github.com/pezy/CppPrimer/blob/master/ch15/ex15.23.cpp" TargetMode="External"/><Relationship Id="rId261" Type="http://schemas.openxmlformats.org/officeDocument/2006/relationships/hyperlink" Target="https://github.com/pezy/CppPrimer/blob/master/ch12/ex12_10.cpp" TargetMode="External"/><Relationship Id="rId499" Type="http://schemas.openxmlformats.org/officeDocument/2006/relationships/hyperlink" Target="https://github.com/pezy/CppPrimer/commit/1963c4ca4561dfc55cf84186b02f9df77af01976" TargetMode="External"/><Relationship Id="rId14" Type="http://schemas.openxmlformats.org/officeDocument/2006/relationships/hyperlink" Target="https://camo.githubusercontent.com/84417fdc0def4a093ae9cb9df5e972273b32bf57/68747470733a2f2f64622e74742f4371514b75384751" TargetMode="External"/><Relationship Id="rId56" Type="http://schemas.openxmlformats.org/officeDocument/2006/relationships/hyperlink" Target="https://github.com/pezy/CppPrimer/blob/master/ch03/ex3_1a.cpp" TargetMode="External"/><Relationship Id="rId317" Type="http://schemas.openxmlformats.org/officeDocument/2006/relationships/hyperlink" Target="https://github.com/pezy/CppPrimer/blob/master/ch13/ex13_42_StrVec.cpp" TargetMode="External"/><Relationship Id="rId359" Type="http://schemas.openxmlformats.org/officeDocument/2006/relationships/hyperlink" Target="https://github.com/pezy/CppPrimer/blob/master/ch14/ex14_16_StrBlobTest.cpp" TargetMode="External"/><Relationship Id="rId524" Type="http://schemas.openxmlformats.org/officeDocument/2006/relationships/hyperlink" Target="https://github.com/pezy/CppPrimer/tree/master/ch16/ex16.7.8" TargetMode="External"/><Relationship Id="rId98" Type="http://schemas.openxmlformats.org/officeDocument/2006/relationships/hyperlink" Target="http://en.cppreference.com/w/cpp/language/sizeof" TargetMode="External"/><Relationship Id="rId121" Type="http://schemas.openxmlformats.org/officeDocument/2006/relationships/hyperlink" Target="https://github.com/pezy/CppPrimer/blob/master/ch06/ex6_10.cpp" TargetMode="External"/><Relationship Id="rId163" Type="http://schemas.openxmlformats.org/officeDocument/2006/relationships/hyperlink" Target="https://github.com/pezy/CppPrimer/blob/master/ch07/ex7_31.h" TargetMode="External"/><Relationship Id="rId219" Type="http://schemas.openxmlformats.org/officeDocument/2006/relationships/hyperlink" Target="https://github.com/pezy/CppPrimer/blob/master/ch10/ex10_12.cpp" TargetMode="External"/><Relationship Id="rId370" Type="http://schemas.openxmlformats.org/officeDocument/2006/relationships/hyperlink" Target="https://github.com/pezy/CppPrimer/blob/master/ch14/ex14_18_StrVec.h" TargetMode="External"/><Relationship Id="rId426" Type="http://schemas.openxmlformats.org/officeDocument/2006/relationships/hyperlink" Target="https://github.com/pezy/CppPrimer/tree/master/ch15/ex15.12.13.14" TargetMode="External"/><Relationship Id="rId230" Type="http://schemas.openxmlformats.org/officeDocument/2006/relationships/hyperlink" Target="https://github.com/pezy/CppPrimer/blob/master/ch10/ex10_29.cpp" TargetMode="External"/><Relationship Id="rId468" Type="http://schemas.openxmlformats.org/officeDocument/2006/relationships/hyperlink" Target="https://github.com/pezy/CppPrimer/tree/master/ch16/ex16.14.15" TargetMode="External"/><Relationship Id="rId25" Type="http://schemas.openxmlformats.org/officeDocument/2006/relationships/hyperlink" Target="https://camo.githubusercontent.com/17f2ceae3f8ffba14c90f0a5da40bb3ec8c0e03f/68747470733a2f2f64622e74742f4633387a45786e71" TargetMode="External"/><Relationship Id="rId67" Type="http://schemas.openxmlformats.org/officeDocument/2006/relationships/hyperlink" Target="https://github.com/pezy/CppPrimer/blob/master/ch03/ex3_10.cpp" TargetMode="External"/><Relationship Id="rId272" Type="http://schemas.openxmlformats.org/officeDocument/2006/relationships/hyperlink" Target="https://github.com/pezy/CppPrimer/blob/master/ch12/ex12_22.h" TargetMode="External"/><Relationship Id="rId328" Type="http://schemas.openxmlformats.org/officeDocument/2006/relationships/hyperlink" Target="https://github.com/pezy/CppPrimer/blob/master/ch13/ex13_49_StrVec.h" TargetMode="External"/><Relationship Id="rId535" Type="http://schemas.openxmlformats.org/officeDocument/2006/relationships/hyperlink" Target="https://github.com/pezy/CppPrimer/tree/master/ch17/ex17.14.15.16" TargetMode="External"/><Relationship Id="rId132" Type="http://schemas.openxmlformats.org/officeDocument/2006/relationships/hyperlink" Target="https://github.com/pezy/CppPrimer/blob/master/ch06/ex6_33_generics_version.cpp" TargetMode="External"/><Relationship Id="rId174" Type="http://schemas.openxmlformats.org/officeDocument/2006/relationships/hyperlink" Target="https://github.com/pezy/CppPrimer/blob/master/ch08/ex8_05.cpp" TargetMode="External"/><Relationship Id="rId381" Type="http://schemas.openxmlformats.org/officeDocument/2006/relationships/hyperlink" Target="https://github.com/pezy/CppPrimer/blob/master/ch14/ex14_23.h" TargetMode="External"/><Relationship Id="rId241" Type="http://schemas.openxmlformats.org/officeDocument/2006/relationships/hyperlink" Target="https://github.com/pezy/CppPrimer/blob/master/ch11/ex11_11.cpp" TargetMode="External"/><Relationship Id="rId437" Type="http://schemas.openxmlformats.org/officeDocument/2006/relationships/hyperlink" Target="https://github.com/pezy/CppPrimer/commit/1963c4ca4561dfc55cf84186b02f9df77af01976" TargetMode="External"/><Relationship Id="rId479" Type="http://schemas.openxmlformats.org/officeDocument/2006/relationships/hyperlink" Target="https://github.com/pezy/CppPrimer/commit/1963c4ca4561dfc55cf84186b02f9df77af01976" TargetMode="External"/><Relationship Id="rId36" Type="http://schemas.openxmlformats.org/officeDocument/2006/relationships/hyperlink" Target="https://github.com/pezy/CppPrimer/blob/master/ch01/ex1_23.cpp" TargetMode="External"/><Relationship Id="rId283" Type="http://schemas.openxmlformats.org/officeDocument/2006/relationships/hyperlink" Target="https://github.com/pezy/CppPrimer/blob/master/ch12/ex12_27_30_TEST.cpp" TargetMode="External"/><Relationship Id="rId339" Type="http://schemas.openxmlformats.org/officeDocument/2006/relationships/hyperlink" Target="https://github.com/pezy/CppPrimer/blob/master/ch14/ex14_02.h" TargetMode="External"/><Relationship Id="rId490" Type="http://schemas.openxmlformats.org/officeDocument/2006/relationships/hyperlink" Target="https://github.com/pezy/CppPrimer/tree/master/ch16/ex16.4" TargetMode="External"/><Relationship Id="rId504" Type="http://schemas.openxmlformats.org/officeDocument/2006/relationships/hyperlink" Target="https://github.com/pezy/CppPrimer/tree/master/ch16/ex16.5" TargetMode="External"/><Relationship Id="rId546" Type="http://schemas.openxmlformats.org/officeDocument/2006/relationships/hyperlink" Target="https://github.com/pezy/CppPrimer/commit/21f8cf2e403c3573a1f2d6c18573dcd09f9a0e0a" TargetMode="External"/><Relationship Id="rId78" Type="http://schemas.openxmlformats.org/officeDocument/2006/relationships/hyperlink" Target="https://github.com/pezy/CppPrimer/blob/master/ch03/ex3_24.cpp" TargetMode="External"/><Relationship Id="rId101" Type="http://schemas.openxmlformats.org/officeDocument/2006/relationships/hyperlink" Target="https://github.com/pezy/CppPrimer/blob/master/ch05/ex5_5.cpp" TargetMode="External"/><Relationship Id="rId143" Type="http://schemas.openxmlformats.org/officeDocument/2006/relationships/hyperlink" Target="https://github.com/pezy/CppPrimer/blob/master/ch07/ex7_03.cpp" TargetMode="External"/><Relationship Id="rId185" Type="http://schemas.openxmlformats.org/officeDocument/2006/relationships/hyperlink" Target="https://github.com/pezy/CppPrimer/blob/master/ch09/ex9_15.cpp" TargetMode="External"/><Relationship Id="rId350" Type="http://schemas.openxmlformats.org/officeDocument/2006/relationships/hyperlink" Target="https://github.com/pezy/CppPrimer/tree/master/ch14" TargetMode="External"/><Relationship Id="rId406" Type="http://schemas.openxmlformats.org/officeDocument/2006/relationships/hyperlink" Target="http://stackoverflow.com/questions/21211889/how-many-operands-may-an-overloaded-function-call-operator-take" TargetMode="External"/><Relationship Id="rId9" Type="http://schemas.openxmlformats.org/officeDocument/2006/relationships/hyperlink" Target="https://camo.githubusercontent.com/da579dacafbdcbc0f25313a7d28cf719243b781d/68747470733a2f2f64622e74742f44494a6439655a62" TargetMode="External"/><Relationship Id="rId210" Type="http://schemas.openxmlformats.org/officeDocument/2006/relationships/hyperlink" Target="https://github.com/pezy/CppPrimer/blob/master/ch09/ex9_51.cpp" TargetMode="External"/><Relationship Id="rId392" Type="http://schemas.openxmlformats.org/officeDocument/2006/relationships/hyperlink" Target="https://github.com/pezy/CppPrimer/blob/master/ch14/ex14_26_StrVec.cpp" TargetMode="External"/><Relationship Id="rId448" Type="http://schemas.openxmlformats.org/officeDocument/2006/relationships/hyperlink" Target="https://github.com/pezy/CppPrimer/tree/master/ch15/ex15.42_c" TargetMode="External"/><Relationship Id="rId252" Type="http://schemas.openxmlformats.org/officeDocument/2006/relationships/hyperlink" Target="https://github.com/pezy/CppPrimer/blob/master/ch11/ex11_38.cpp" TargetMode="External"/><Relationship Id="rId294" Type="http://schemas.openxmlformats.org/officeDocument/2006/relationships/hyperlink" Target="https://github.com/pezy/CppPrimer/blob/master/ch13/ex13_17_3.cpp" TargetMode="External"/><Relationship Id="rId308" Type="http://schemas.openxmlformats.org/officeDocument/2006/relationships/hyperlink" Target="https://github.com/pezy/CppPrimer/blob/master/ch13/ex13_34_36_37.h" TargetMode="External"/><Relationship Id="rId515" Type="http://schemas.openxmlformats.org/officeDocument/2006/relationships/hyperlink" Target="https://github.com/pezy/CppPrimer/commit/1963c4ca4561dfc55cf84186b02f9df77af01976" TargetMode="External"/><Relationship Id="rId47" Type="http://schemas.openxmlformats.org/officeDocument/2006/relationships/hyperlink" Target="http://www.parashift.com/c%2B%2B-faq-lite/refs-vs-ptrs.html" TargetMode="External"/><Relationship Id="rId89" Type="http://schemas.openxmlformats.org/officeDocument/2006/relationships/hyperlink" Target="https://github.com/pezy/CppPrimer/blob/master/ch03/ex3_41.cpp" TargetMode="External"/><Relationship Id="rId112" Type="http://schemas.openxmlformats.org/officeDocument/2006/relationships/hyperlink" Target="https://github.com/pezy/CppPrimer/blob/master/ch05/ex5_20.cpp" TargetMode="External"/><Relationship Id="rId154" Type="http://schemas.openxmlformats.org/officeDocument/2006/relationships/hyperlink" Target="https://github.com/pezy/CppPrimer/blob/master/ch07/ex7_21.h" TargetMode="External"/><Relationship Id="rId361" Type="http://schemas.openxmlformats.org/officeDocument/2006/relationships/hyperlink" Target="https://github.com/pezy/CppPrimer/blob/master/ch14/ex14_16_StrVec.cpp" TargetMode="External"/><Relationship Id="rId557" Type="http://schemas.openxmlformats.org/officeDocument/2006/relationships/hyperlink" Target="https://github.com/pezy/CppPrimer/commit/1c135d447a8f434d07b78585ba54dcca55d9b2ae" TargetMode="External"/><Relationship Id="rId196" Type="http://schemas.openxmlformats.org/officeDocument/2006/relationships/hyperlink" Target="https://github.com/pezy/CppPrimer/blob/master/ch09/ex9_31_2.cpp" TargetMode="External"/><Relationship Id="rId417" Type="http://schemas.openxmlformats.org/officeDocument/2006/relationships/hyperlink" Target="https://github.com/pezy/CppPrimer/blob/master/ch14/ex14_45.cpp" TargetMode="External"/><Relationship Id="rId459" Type="http://schemas.openxmlformats.org/officeDocument/2006/relationships/hyperlink" Target="https://github.com/pezy/CppPrimer/blob/master/ch15/ex15.24.25.cpp" TargetMode="External"/><Relationship Id="rId16" Type="http://schemas.openxmlformats.org/officeDocument/2006/relationships/hyperlink" Target="https://camo.githubusercontent.com/91df102ebb6fb2cd69e4196dbc55eb8f245431a1/68747470733a2f2f64622e74742f6d724c3968444353" TargetMode="External"/><Relationship Id="rId221" Type="http://schemas.openxmlformats.org/officeDocument/2006/relationships/hyperlink" Target="https://github.com/pezy/CppPrimer/blob/master/ch10/ex10_16.cpp" TargetMode="External"/><Relationship Id="rId263" Type="http://schemas.openxmlformats.org/officeDocument/2006/relationships/hyperlink" Target="https://github.com/pezy/CppPrimer/blob/master/ch12/ex12_12.cpp" TargetMode="External"/><Relationship Id="rId319" Type="http://schemas.openxmlformats.org/officeDocument/2006/relationships/hyperlink" Target="https://github.com/pezy/CppPrimer/blob/master/ch13/ex13_42_TextQuery.cpp" TargetMode="External"/><Relationship Id="rId470" Type="http://schemas.openxmlformats.org/officeDocument/2006/relationships/hyperlink" Target="https://github.com/pezy/CppPrimer/tree/master/ch16/ex16.16" TargetMode="External"/><Relationship Id="rId526" Type="http://schemas.openxmlformats.org/officeDocument/2006/relationships/hyperlink" Target="https://github.com/pezy/CppPrimer/tree/master/ch16/ex16.9.10.11" TargetMode="External"/><Relationship Id="rId58" Type="http://schemas.openxmlformats.org/officeDocument/2006/relationships/hyperlink" Target="https://github.com/pezy/CppPrimer/blob/master/ch03/ex3_2a.cpp" TargetMode="External"/><Relationship Id="rId123" Type="http://schemas.openxmlformats.org/officeDocument/2006/relationships/hyperlink" Target="https://github.com/pezy/CppPrimer/blob/master/ch06/ex6_12.cpp" TargetMode="External"/><Relationship Id="rId330" Type="http://schemas.openxmlformats.org/officeDocument/2006/relationships/hyperlink" Target="https://github.com/pezy/CppPrimer/blob/master/ch13/ex13_49_String.h" TargetMode="External"/><Relationship Id="rId165" Type="http://schemas.openxmlformats.org/officeDocument/2006/relationships/hyperlink" Target="https://github.com/pezy/CppPrimer/blob/master/ch07/ex7_41.h" TargetMode="External"/><Relationship Id="rId372" Type="http://schemas.openxmlformats.org/officeDocument/2006/relationships/hyperlink" Target="https://github.com/pezy/CppPrimer/blob/master/ch14/ex14_18_StrVecMain.cpp" TargetMode="External"/><Relationship Id="rId428" Type="http://schemas.openxmlformats.org/officeDocument/2006/relationships/hyperlink" Target="https://github.com/pezy/CppPrimer/tree/master/ch15/ex15.15.16.17" TargetMode="External"/><Relationship Id="rId232" Type="http://schemas.openxmlformats.org/officeDocument/2006/relationships/hyperlink" Target="https://github.com/pezy/CppPrimer/blob/master/ch10/ex10_31.cpp" TargetMode="External"/><Relationship Id="rId274" Type="http://schemas.openxmlformats.org/officeDocument/2006/relationships/hyperlink" Target="https://github.com/pezy/CppPrimer/blob/master/ch12/ex12_23.cpp" TargetMode="External"/><Relationship Id="rId481" Type="http://schemas.openxmlformats.org/officeDocument/2006/relationships/hyperlink" Target="https://github.com/pezy/CppPrimer/commit/1963c4ca4561dfc55cf84186b02f9df77af01976" TargetMode="External"/><Relationship Id="rId27" Type="http://schemas.openxmlformats.org/officeDocument/2006/relationships/hyperlink" Target="https://github.com/pezy/Cpp-Primer/blob/master/ch01/ex1_11.cpp" TargetMode="External"/><Relationship Id="rId69" Type="http://schemas.openxmlformats.org/officeDocument/2006/relationships/hyperlink" Target="https://github.com/pezy/CppPrimer/blob/master/ch03/ex3_15.cpp" TargetMode="External"/><Relationship Id="rId134" Type="http://schemas.openxmlformats.org/officeDocument/2006/relationships/hyperlink" Target="https://github.com/pezy/CppPrimer/blob/master/ch06/ex6_44.cpp" TargetMode="External"/><Relationship Id="rId537" Type="http://schemas.openxmlformats.org/officeDocument/2006/relationships/hyperlink" Target="https://github.com/pezy/CppPrimer/tree/master/ch17/ex17.17.18" TargetMode="External"/><Relationship Id="rId80" Type="http://schemas.openxmlformats.org/officeDocument/2006/relationships/hyperlink" Target="https://github.com/pezy/CppPrimer/blob/master/ch03/ex3_31.cpp" TargetMode="External"/><Relationship Id="rId176" Type="http://schemas.openxmlformats.org/officeDocument/2006/relationships/hyperlink" Target="https://github.com/pezy/CppPrimer/blob/master/ch08/ex8_07.cpp" TargetMode="External"/><Relationship Id="rId341" Type="http://schemas.openxmlformats.org/officeDocument/2006/relationships/hyperlink" Target="http://stackoverflow.com/questions/2690737/why-does-the-following-not-invoke-the-overloaded-operator-const-string-con" TargetMode="External"/><Relationship Id="rId383" Type="http://schemas.openxmlformats.org/officeDocument/2006/relationships/hyperlink" Target="https://github.com/pezy/CppPrimer/blob/master/ch14/ex14_23_TEST.cpp" TargetMode="External"/><Relationship Id="rId439" Type="http://schemas.openxmlformats.org/officeDocument/2006/relationships/hyperlink" Target="https://github.com/pezy/CppPrimer/commit/1963c4ca4561dfc55cf84186b02f9df77af01976" TargetMode="External"/><Relationship Id="rId201" Type="http://schemas.openxmlformats.org/officeDocument/2006/relationships/hyperlink" Target="https://github.com/pezy/CppPrimer/blob/master/ch09/ex9_41.cpp" TargetMode="External"/><Relationship Id="rId243" Type="http://schemas.openxmlformats.org/officeDocument/2006/relationships/hyperlink" Target="https://github.com/pezy/CppPrimer/blob/master/ch11/ex11_14.cpp" TargetMode="External"/><Relationship Id="rId285" Type="http://schemas.openxmlformats.org/officeDocument/2006/relationships/hyperlink" Target="https://github.com/pezy/CppPrimer/blob/master/ch12/ex12_32.cpp" TargetMode="External"/><Relationship Id="rId450" Type="http://schemas.openxmlformats.org/officeDocument/2006/relationships/hyperlink" Target="https://github.com/pezy/CppPrimer/tree/master/ch15/ex15.5.6" TargetMode="External"/><Relationship Id="rId506" Type="http://schemas.openxmlformats.org/officeDocument/2006/relationships/hyperlink" Target="https://github.com/pezy/CppPrimer/tree/master/ch16/ex16.51.52" TargetMode="External"/><Relationship Id="rId38" Type="http://schemas.openxmlformats.org/officeDocument/2006/relationships/image" Target="media/image10.png"/><Relationship Id="rId103" Type="http://schemas.openxmlformats.org/officeDocument/2006/relationships/hyperlink" Target="https://github.com/pezy/CppPrimer/blob/master/ch05/ex5_9.cpp" TargetMode="External"/><Relationship Id="rId310" Type="http://schemas.openxmlformats.org/officeDocument/2006/relationships/hyperlink" Target="https://github.com/pezy/CppPrimer/blob/master/ch13/ex13_34_36_37.h" TargetMode="External"/><Relationship Id="rId492" Type="http://schemas.openxmlformats.org/officeDocument/2006/relationships/hyperlink" Target="https://github.com/pezy/CppPrimer/tree/master/ch16/ex16.40" TargetMode="External"/><Relationship Id="rId548" Type="http://schemas.openxmlformats.org/officeDocument/2006/relationships/hyperlink" Target="https://github.com/pezy/CppPrimer/commit/0ad787d8ebd521f2709b3acd193dcb9ec1c6fd36" TargetMode="External"/><Relationship Id="rId91" Type="http://schemas.openxmlformats.org/officeDocument/2006/relationships/hyperlink" Target="https://github.com/pezy/CppPrimer/blob/master/ch03/ex3_43.cpp" TargetMode="External"/><Relationship Id="rId145" Type="http://schemas.openxmlformats.org/officeDocument/2006/relationships/hyperlink" Target="https://github.com/pezy/CppPrimer/blob/master/ch07/ex7_05.h" TargetMode="External"/><Relationship Id="rId187" Type="http://schemas.openxmlformats.org/officeDocument/2006/relationships/hyperlink" Target="https://github.com/pezy/CppPrimer/blob/master/ch09/ex9_18.cpp" TargetMode="External"/><Relationship Id="rId352" Type="http://schemas.openxmlformats.org/officeDocument/2006/relationships/hyperlink" Target="https://github.com/pezy/CppPrimer/tree/master/ch14" TargetMode="External"/><Relationship Id="rId394" Type="http://schemas.openxmlformats.org/officeDocument/2006/relationships/hyperlink" Target="https://github.com/pezy/CppPrimer/blob/master/ch14/ex14_26_String.h" TargetMode="External"/><Relationship Id="rId408" Type="http://schemas.openxmlformats.org/officeDocument/2006/relationships/hyperlink" Target="https://github.com/pezy/CppPrimer/blob/master/ch14/ex14_36.cpp" TargetMode="External"/><Relationship Id="rId212" Type="http://schemas.openxmlformats.org/officeDocument/2006/relationships/hyperlink" Target="https://github.com/pezy/CppPrimer/blob/master/ch10/ex10_01_02.cpp" TargetMode="External"/><Relationship Id="rId254" Type="http://schemas.openxmlformats.org/officeDocument/2006/relationships/hyperlink" Target="https://github.com/pezy/CppPrimer/blob/master/ch12/ex12_02_TEST.cpp" TargetMode="External"/><Relationship Id="rId49" Type="http://schemas.openxmlformats.org/officeDocument/2006/relationships/hyperlink" Target="https://github.com/pezy/CppPrimer/blob/master/ch02/ex2_35.cpp" TargetMode="External"/><Relationship Id="rId114" Type="http://schemas.openxmlformats.org/officeDocument/2006/relationships/hyperlink" Target="https://github.com/pezy/CppPrimer/blob/master/ch05/ex5_23.cpp" TargetMode="External"/><Relationship Id="rId296" Type="http://schemas.openxmlformats.org/officeDocument/2006/relationships/hyperlink" Target="https://github.com/pezy/CppPrimer/blob/master/ch13/ex13_18.cpp" TargetMode="External"/><Relationship Id="rId461" Type="http://schemas.openxmlformats.org/officeDocument/2006/relationships/hyperlink" Target="https://github.com/pezy/CppPrimer/blob/master/ch15/ex15.31.32.33.cpp" TargetMode="External"/><Relationship Id="rId517" Type="http://schemas.openxmlformats.org/officeDocument/2006/relationships/hyperlink" Target="https://github.com/pezy/CppPrimer/commit/1963c4ca4561dfc55cf84186b02f9df77af01976" TargetMode="External"/><Relationship Id="rId559" Type="http://schemas.openxmlformats.org/officeDocument/2006/relationships/hyperlink" Target="https://github.com/pezy/CppPrimer/commit/b79597b27733518e325d64dfcd35bdd8c57a246d" TargetMode="External"/><Relationship Id="rId60" Type="http://schemas.openxmlformats.org/officeDocument/2006/relationships/hyperlink" Target="http://www.cplusplus.com/reference/string/string/getline/" TargetMode="External"/><Relationship Id="rId156" Type="http://schemas.openxmlformats.org/officeDocument/2006/relationships/hyperlink" Target="https://github.com/pezy/CppPrimer/blob/master/ch07/ex7_23.h" TargetMode="External"/><Relationship Id="rId198" Type="http://schemas.openxmlformats.org/officeDocument/2006/relationships/hyperlink" Target="https://github.com/pezy/CppPrimer/blob/master/ch09/ex9_33.cpp" TargetMode="External"/><Relationship Id="rId321" Type="http://schemas.openxmlformats.org/officeDocument/2006/relationships/hyperlink" Target="https://github.com/pezy/CppPrimer/blob/master/ch13/ex13_44_47.h" TargetMode="External"/><Relationship Id="rId363" Type="http://schemas.openxmlformats.org/officeDocument/2006/relationships/hyperlink" Target="https://github.com/pezy/CppPrimer/blob/master/ch14/ex14_16_String.h" TargetMode="External"/><Relationship Id="rId419" Type="http://schemas.openxmlformats.org/officeDocument/2006/relationships/hyperlink" Target="https://github.com/pezy/CppPrimer/blob/master/ch14/ex14_49.h" TargetMode="External"/><Relationship Id="rId223" Type="http://schemas.openxmlformats.org/officeDocument/2006/relationships/hyperlink" Target="https://github.com/pezy/CppPrimer/blob/master/ch10/ex10_18_19.cpp" TargetMode="External"/><Relationship Id="rId430" Type="http://schemas.openxmlformats.org/officeDocument/2006/relationships/hyperlink" Target="https://github.com/pezy/CppPrimer/tree/master/ch15/ex15.18.19.20" TargetMode="External"/><Relationship Id="rId18" Type="http://schemas.openxmlformats.org/officeDocument/2006/relationships/hyperlink" Target="https://github.com/pezy/CppPrimer/blob/master/ch01/ex1_9.cpp" TargetMode="External"/><Relationship Id="rId265" Type="http://schemas.openxmlformats.org/officeDocument/2006/relationships/hyperlink" Target="https://github.com/pezy/CppPrimer/blob/master/ch12/ex12_14.cpp" TargetMode="External"/><Relationship Id="rId472" Type="http://schemas.openxmlformats.org/officeDocument/2006/relationships/hyperlink" Target="https://github.com/pezy/CppPrimer/tree/master/ch16/ex16.17.18" TargetMode="External"/><Relationship Id="rId528" Type="http://schemas.openxmlformats.org/officeDocument/2006/relationships/hyperlink" Target="https://github.com/pezy/CppPrimer" TargetMode="External"/><Relationship Id="rId125" Type="http://schemas.openxmlformats.org/officeDocument/2006/relationships/hyperlink" Target="https://github.com/pezy/CppPrimer/blob/master/ch06/ex6_21.cpp" TargetMode="External"/><Relationship Id="rId167" Type="http://schemas.openxmlformats.org/officeDocument/2006/relationships/hyperlink" Target="https://github.com/pezy/CppPrimer/blob/master/ch07/ex7_41_TEST.cpp" TargetMode="External"/><Relationship Id="rId332" Type="http://schemas.openxmlformats.org/officeDocument/2006/relationships/hyperlink" Target="https://github.com/pezy/CppPrimer/blob/master/ch13/ex13_49_Message.h" TargetMode="External"/><Relationship Id="rId374" Type="http://schemas.openxmlformats.org/officeDocument/2006/relationships/hyperlink" Target="https://github.com/pezy/CppPrimer/blob/master/ch14/ex14_18_String.cpp" TargetMode="External"/><Relationship Id="rId71" Type="http://schemas.openxmlformats.org/officeDocument/2006/relationships/hyperlink" Target="https://github.com/pezy/CppPrimer/blob/master/ch03/ex3_17.cpp" TargetMode="External"/><Relationship Id="rId234" Type="http://schemas.openxmlformats.org/officeDocument/2006/relationships/hyperlink" Target="https://github.com/pezy/CppPrimer/blob/master/ch10/ex10_33.cpp" TargetMode="External"/><Relationship Id="rId2" Type="http://schemas.openxmlformats.org/officeDocument/2006/relationships/styles" Target="styles.xml"/><Relationship Id="rId29" Type="http://schemas.openxmlformats.org/officeDocument/2006/relationships/hyperlink" Target="https://github.com/pezy/CppPrimer/blob/master/ch01/ex1_20.cpp" TargetMode="External"/><Relationship Id="rId276" Type="http://schemas.openxmlformats.org/officeDocument/2006/relationships/hyperlink" Target="https://github.com/pezy/CppPrimer/blob/master/ch12/ex12_26.cpp" TargetMode="External"/><Relationship Id="rId441" Type="http://schemas.openxmlformats.org/officeDocument/2006/relationships/hyperlink" Target="https://github.com/pezy/CppPrimer/commit/e190945ffa651aa71932fb1882474f832f14386a" TargetMode="External"/><Relationship Id="rId483" Type="http://schemas.openxmlformats.org/officeDocument/2006/relationships/hyperlink" Target="https://github.com/pezy/CppPrimer/commit/1963c4ca4561dfc55cf84186b02f9df77af01976" TargetMode="External"/><Relationship Id="rId539" Type="http://schemas.openxmlformats.org/officeDocument/2006/relationships/hyperlink" Target="https://github.com/pezy/CppPrimer/tree/master/ch17/ex17.19.20" TargetMode="External"/><Relationship Id="rId40" Type="http://schemas.openxmlformats.org/officeDocument/2006/relationships/image" Target="media/image11.png"/><Relationship Id="rId136" Type="http://schemas.openxmlformats.org/officeDocument/2006/relationships/hyperlink" Target="https://github.com/pezy/CppPrimer/tree/master/ch06" TargetMode="External"/><Relationship Id="rId178" Type="http://schemas.openxmlformats.org/officeDocument/2006/relationships/hyperlink" Target="https://github.com/pezy/CppPrimer/blob/master/ch08/ex8_09.cpp" TargetMode="External"/><Relationship Id="rId301" Type="http://schemas.openxmlformats.org/officeDocument/2006/relationships/hyperlink" Target="https://github.com/pezy/CppPrimer/blob/master/ch13/ex13_27.h" TargetMode="External"/><Relationship Id="rId343" Type="http://schemas.openxmlformats.org/officeDocument/2006/relationships/hyperlink" Target="https://github.com/pezy/CppPrimer/blob/master/ch14/ex14_05.cpp" TargetMode="External"/><Relationship Id="rId550" Type="http://schemas.openxmlformats.org/officeDocument/2006/relationships/hyperlink" Target="https://github.com/pezy/CppPrimer/commit/1963c4ca4561dfc55cf84186b02f9df77af01976" TargetMode="External"/><Relationship Id="rId82" Type="http://schemas.openxmlformats.org/officeDocument/2006/relationships/hyperlink" Target="https://camo.githubusercontent.com/c64e14d2571b5bc4b804b9ae84706752acb1d28e/68747470733a2f2f64622e74742f33543454516f6f38" TargetMode="External"/><Relationship Id="rId203" Type="http://schemas.openxmlformats.org/officeDocument/2006/relationships/hyperlink" Target="https://github.com/pezy/CppPrimer/blob/master/ch09/ex9_44.cpp" TargetMode="External"/><Relationship Id="rId385" Type="http://schemas.openxmlformats.org/officeDocument/2006/relationships/hyperlink" Target="https://github.com/pezy/CppPrimer/blob/master/ch14/ex14_24.cpp" TargetMode="External"/><Relationship Id="rId245" Type="http://schemas.openxmlformats.org/officeDocument/2006/relationships/hyperlink" Target="https://github.com/pezy/CppPrimer/blob/master/ch11/ex11_20.cpp" TargetMode="External"/><Relationship Id="rId287" Type="http://schemas.openxmlformats.org/officeDocument/2006/relationships/hyperlink" Target="https://github.com/pezy/CppPrimer/blob/master/ch12/ex12_33.cpp" TargetMode="External"/><Relationship Id="rId410" Type="http://schemas.openxmlformats.org/officeDocument/2006/relationships/hyperlink" Target="https://github.com/pezy/CppPrimer/blob/master/ch14/ex14_38_39.cpp" TargetMode="External"/><Relationship Id="rId452" Type="http://schemas.openxmlformats.org/officeDocument/2006/relationships/hyperlink" Target="https://github.com/Mooophy/Cpp-Primer/issues/154" TargetMode="External"/><Relationship Id="rId494" Type="http://schemas.openxmlformats.org/officeDocument/2006/relationships/hyperlink" Target="https://github.com/pezy/CppPrimer/tree/master/ch16/ex16.41" TargetMode="External"/><Relationship Id="rId508" Type="http://schemas.openxmlformats.org/officeDocument/2006/relationships/hyperlink" Target="https://github.com/pezy/CppPrimer/tree/master/ch16/ex16.53.54.55" TargetMode="External"/><Relationship Id="rId105" Type="http://schemas.openxmlformats.org/officeDocument/2006/relationships/hyperlink" Target="https://github.com/pezy/CppPrimer/blob/master/ch05/ex5_11.cpp" TargetMode="External"/><Relationship Id="rId147" Type="http://schemas.openxmlformats.org/officeDocument/2006/relationships/hyperlink" Target="https://github.com/pezy/CppPrimer/blob/master/ch07/ex7_07.cpp" TargetMode="External"/><Relationship Id="rId312" Type="http://schemas.openxmlformats.org/officeDocument/2006/relationships/hyperlink" Target="https://github.com/pezy/CppPrimer/blob/master/ch13/ex13_39.h" TargetMode="External"/><Relationship Id="rId354" Type="http://schemas.openxmlformats.org/officeDocument/2006/relationships/hyperlink" Target="https://github.com/pezy/CppPrimer/blob/master/ch14/ex14_15.h" TargetMode="External"/><Relationship Id="rId51" Type="http://schemas.openxmlformats.org/officeDocument/2006/relationships/hyperlink" Target="http://stackoverflow.com/questions/12084040/decltype-vs-auto" TargetMode="External"/><Relationship Id="rId93" Type="http://schemas.openxmlformats.org/officeDocument/2006/relationships/hyperlink" Target="https://github.com/pezy/CppPrimer/blob/master/ch03/ex3_45.cpp" TargetMode="External"/><Relationship Id="rId189" Type="http://schemas.openxmlformats.org/officeDocument/2006/relationships/hyperlink" Target="https://github.com/pezy/CppPrimer/blob/master/ch09/ex9_20.cpp" TargetMode="External"/><Relationship Id="rId396" Type="http://schemas.openxmlformats.org/officeDocument/2006/relationships/hyperlink" Target="https://github.com/pezy/CppPrimer/blob/master/ch14/ex14_26_StringMain.cpp" TargetMode="External"/><Relationship Id="rId561" Type="http://schemas.openxmlformats.org/officeDocument/2006/relationships/hyperlink" Target="https://github.com/pezy/CppPrimer/commit/ae2d2f01e8688733390834a65f12d4bd35deb2e3" TargetMode="External"/><Relationship Id="rId214" Type="http://schemas.openxmlformats.org/officeDocument/2006/relationships/hyperlink" Target="https://github.com/pezy/CppPrimer/blob/master/ch10/ex10_05.cpp" TargetMode="External"/><Relationship Id="rId256" Type="http://schemas.openxmlformats.org/officeDocument/2006/relationships/hyperlink" Target="http://www.douban.com/group/topic/61573279/" TargetMode="External"/><Relationship Id="rId298" Type="http://schemas.openxmlformats.org/officeDocument/2006/relationships/hyperlink" Target="https://github.com/pezy/CppPrimer/blob/master/ch13/ex13_22.h" TargetMode="External"/><Relationship Id="rId421" Type="http://schemas.openxmlformats.org/officeDocument/2006/relationships/hyperlink" Target="https://github.com/pezy/CppPrimer/blob/master/ch14/ex14_49_TEST.cpp" TargetMode="External"/><Relationship Id="rId463" Type="http://schemas.openxmlformats.org/officeDocument/2006/relationships/hyperlink" Target="https://github.com/pezy/CppPrimer" TargetMode="External"/><Relationship Id="rId519" Type="http://schemas.openxmlformats.org/officeDocument/2006/relationships/hyperlink" Target="https://github.com/pezy/CppPrimer/commit/1963c4ca4561dfc55cf84186b02f9df77af01976" TargetMode="External"/><Relationship Id="rId116" Type="http://schemas.openxmlformats.org/officeDocument/2006/relationships/hyperlink" Target="https://github.com/pezy/CppPrimer/blob/master/ch05/ex5_25.cpp" TargetMode="External"/><Relationship Id="rId158" Type="http://schemas.openxmlformats.org/officeDocument/2006/relationships/hyperlink" Target="https://github.com/pezy/CppPrimer/blob/master/ch07/ex7_24.h" TargetMode="External"/><Relationship Id="rId323" Type="http://schemas.openxmlformats.org/officeDocument/2006/relationships/hyperlink" Target="https://github.com/pezy/CppPrimer/blob/master/ch13/ex13_48.cpp" TargetMode="External"/><Relationship Id="rId530" Type="http://schemas.openxmlformats.org/officeDocument/2006/relationships/hyperlink" Target="https://github.com/pezy/CppPrimer/commit/1963c4ca4561dfc55cf84186b02f9df77af01976" TargetMode="External"/><Relationship Id="rId20" Type="http://schemas.openxmlformats.org/officeDocument/2006/relationships/hyperlink" Target="https://github.com/pezy/CppPrimer/blob/master/ch01/ex1_11.cpp" TargetMode="External"/><Relationship Id="rId62" Type="http://schemas.openxmlformats.org/officeDocument/2006/relationships/hyperlink" Target="https://github.com/pezy/CppPrimer/blob/master/ch03/ex3_4b.cpp" TargetMode="External"/><Relationship Id="rId365" Type="http://schemas.openxmlformats.org/officeDocument/2006/relationships/hyperlink" Target="https://github.com/pezy/CppPrimer/blob/master/ch14/ex14_16_StringMain.cpp" TargetMode="External"/><Relationship Id="rId225" Type="http://schemas.openxmlformats.org/officeDocument/2006/relationships/hyperlink" Target="https://github.com/pezy/CppPrimer/blob/master/ch10/ex10_22.cpp" TargetMode="External"/><Relationship Id="rId267" Type="http://schemas.openxmlformats.org/officeDocument/2006/relationships/hyperlink" Target="https://github.com/pezy/CppPrimer/blob/master/ch12/ex12_16.cpp" TargetMode="External"/><Relationship Id="rId432" Type="http://schemas.openxmlformats.org/officeDocument/2006/relationships/hyperlink" Target="https://github.com/pezy/CppPrimer/tree/master/ch15/ex15.21.22" TargetMode="External"/><Relationship Id="rId474" Type="http://schemas.openxmlformats.org/officeDocument/2006/relationships/hyperlink" Target="https://github.com/pezy/CppPrimer/tree/master/ch16/ex16.19.20" TargetMode="External"/><Relationship Id="rId127" Type="http://schemas.openxmlformats.org/officeDocument/2006/relationships/hyperlink" Target="https://github.com/pezy/CppPrimer/blob/master/ch06/ex6_23.cpp" TargetMode="External"/><Relationship Id="rId31" Type="http://schemas.openxmlformats.org/officeDocument/2006/relationships/image" Target="media/image8.png"/><Relationship Id="rId73" Type="http://schemas.openxmlformats.org/officeDocument/2006/relationships/hyperlink" Target="https://github.com/pezy/CppPrimer/blob/master/ch03/ex3_19.cpp" TargetMode="External"/><Relationship Id="rId169" Type="http://schemas.openxmlformats.org/officeDocument/2006/relationships/hyperlink" Target="https://github.com/pezy/CppPrimer/blob/master/ch07/ex7_50.h" TargetMode="External"/><Relationship Id="rId334" Type="http://schemas.openxmlformats.org/officeDocument/2006/relationships/hyperlink" Target="https://github.com/pezy/CppPrimer/blob/master/ch13/ex13_53.h" TargetMode="External"/><Relationship Id="rId376" Type="http://schemas.openxmlformats.org/officeDocument/2006/relationships/hyperlink" Target="https://github.com/pezy/CppPrimer/tree/master/ch14" TargetMode="External"/><Relationship Id="rId541" Type="http://schemas.openxmlformats.org/officeDocument/2006/relationships/hyperlink" Target="https://github.com/pezy/CppPrimer/tree/master/ch17/ex17.21" TargetMode="External"/><Relationship Id="rId4" Type="http://schemas.openxmlformats.org/officeDocument/2006/relationships/webSettings" Target="webSettings.xml"/><Relationship Id="rId180" Type="http://schemas.openxmlformats.org/officeDocument/2006/relationships/hyperlink" Target="https://github.com/pezy/CppPrimer/blob/master/ch08/ex8_11.cpp" TargetMode="External"/><Relationship Id="rId236" Type="http://schemas.openxmlformats.org/officeDocument/2006/relationships/hyperlink" Target="https://github.com/pezy/CppPrimer/blob/master/ch10/ex10_42.cpp" TargetMode="External"/><Relationship Id="rId278" Type="http://schemas.openxmlformats.org/officeDocument/2006/relationships/hyperlink" Target="https://github.com/pezy/CppPrimer/blob/master/ch12/ex12_27_30.cpp" TargetMode="External"/><Relationship Id="rId401" Type="http://schemas.openxmlformats.org/officeDocument/2006/relationships/hyperlink" Target="https://github.com/pezy/CppPrimer/blob/master/ch14/ex14_30_StrBlob.h" TargetMode="External"/><Relationship Id="rId443" Type="http://schemas.openxmlformats.org/officeDocument/2006/relationships/hyperlink" Target="https://github.com/pezy/CppPrimer/commit/1963c4ca4561dfc55cf84186b02f9df77af01976" TargetMode="External"/><Relationship Id="rId303" Type="http://schemas.openxmlformats.org/officeDocument/2006/relationships/hyperlink" Target="https://github.com/pezy/CppPrimer/blob/master/ch13/ex13_28.cpp" TargetMode="External"/><Relationship Id="rId485" Type="http://schemas.openxmlformats.org/officeDocument/2006/relationships/hyperlink" Target="https://github.com/pezy/CppPrimer/commit/1963c4ca4561dfc55cf84186b02f9df77af01976" TargetMode="External"/><Relationship Id="rId42" Type="http://schemas.openxmlformats.org/officeDocument/2006/relationships/hyperlink" Target="http://stackoverflow.com/questions/2386772/difference-between-float-and-double" TargetMode="External"/><Relationship Id="rId84" Type="http://schemas.openxmlformats.org/officeDocument/2006/relationships/hyperlink" Target="https://github.com/pezy/CppPrimer/blob/master/ch03/ex3_35.cpp" TargetMode="External"/><Relationship Id="rId138" Type="http://schemas.openxmlformats.org/officeDocument/2006/relationships/hyperlink" Target="http://stackoverflow.com/questions/28880538/i-am-confused-about-a-constexpr-function" TargetMode="External"/><Relationship Id="rId345" Type="http://schemas.openxmlformats.org/officeDocument/2006/relationships/hyperlink" Target="https://github.com/pezy/CppPrimer/tree/master/ch14" TargetMode="External"/><Relationship Id="rId387" Type="http://schemas.openxmlformats.org/officeDocument/2006/relationships/hyperlink" Target="https://github.com/pezy/CppPrimer/tree/master/ch14" TargetMode="External"/><Relationship Id="rId510" Type="http://schemas.openxmlformats.org/officeDocument/2006/relationships/hyperlink" Target="https://github.com/pezy/CppPrimer/tree/master/ch16/ex16.56.57" TargetMode="External"/><Relationship Id="rId552" Type="http://schemas.openxmlformats.org/officeDocument/2006/relationships/hyperlink" Target="https://github.com/pezy/CppPrimer/commit/8eae0c89a56d1ed1a07868341804cb25ba99a943" TargetMode="External"/><Relationship Id="rId191" Type="http://schemas.openxmlformats.org/officeDocument/2006/relationships/hyperlink" Target="https://github.com/pezy/CppPrimer/blob/master/ch09/ex9_22.cpp" TargetMode="External"/><Relationship Id="rId205" Type="http://schemas.openxmlformats.org/officeDocument/2006/relationships/hyperlink" Target="https://github.com/pezy/CppPrimer/blob/master/ch09/ex9_46.cpp" TargetMode="External"/><Relationship Id="rId247" Type="http://schemas.openxmlformats.org/officeDocument/2006/relationships/hyperlink" Target="https://github.com/pezy/CppPrimer/blob/master/ch11/ex11_24_25_26.cpp" TargetMode="External"/><Relationship Id="rId412" Type="http://schemas.openxmlformats.org/officeDocument/2006/relationships/hyperlink" Target="https://github.com/pezy/CppPrimer/blob/master/ch14/ex14_40.cpp" TargetMode="External"/><Relationship Id="rId107" Type="http://schemas.openxmlformats.org/officeDocument/2006/relationships/hyperlink" Target="https://github.com/pezy/CppPrimer/blob/master/ch05/ex5_14.cpp" TargetMode="External"/><Relationship Id="rId289" Type="http://schemas.openxmlformats.org/officeDocument/2006/relationships/hyperlink" Target="https://github.com/pezy/CppPrimer/blob/master/ch13/ex13_08.h" TargetMode="External"/><Relationship Id="rId454" Type="http://schemas.openxmlformats.org/officeDocument/2006/relationships/hyperlink" Target="https://github.com/pezy/CppPrimer/commit/1963c4ca4561dfc55cf84186b02f9df77af01976" TargetMode="External"/><Relationship Id="rId496" Type="http://schemas.openxmlformats.org/officeDocument/2006/relationships/hyperlink" Target="https://github.com/pezy/CppPrimer/tree/master/ch16/ex16.42.43.44.45.46" TargetMode="External"/><Relationship Id="rId11" Type="http://schemas.openxmlformats.org/officeDocument/2006/relationships/hyperlink" Target="https://camo.githubusercontent.com/67f0115d2b9f6985b21b7b2fd42ffeba898ffcf5/68747470733a2f2f64622e74742f6c687a5868704374" TargetMode="External"/><Relationship Id="rId53" Type="http://schemas.openxmlformats.org/officeDocument/2006/relationships/hyperlink" Target="https://github.com/pezy/CppPrimer/blob/master/ch02/ex2_42_1.cpp" TargetMode="External"/><Relationship Id="rId149" Type="http://schemas.openxmlformats.org/officeDocument/2006/relationships/hyperlink" Target="https://github.com/pezy/CppPrimer/blob/master/ch07/ex7_11.h" TargetMode="External"/><Relationship Id="rId314" Type="http://schemas.openxmlformats.org/officeDocument/2006/relationships/hyperlink" Target="https://github.com/pezy/CppPrimer/blob/master/ch13/ex13_40.h" TargetMode="External"/><Relationship Id="rId356" Type="http://schemas.openxmlformats.org/officeDocument/2006/relationships/hyperlink" Target="https://github.com/pezy/CppPrimer/blob/master/ch14/ex14_15_TEST.cpp" TargetMode="External"/><Relationship Id="rId398" Type="http://schemas.openxmlformats.org/officeDocument/2006/relationships/hyperlink" Target="https://github.com/pezy/CppPrimer/blob/master/ch14/ex14_27_28_StrBlob.cpp" TargetMode="External"/><Relationship Id="rId521" Type="http://schemas.openxmlformats.org/officeDocument/2006/relationships/hyperlink" Target="https://github.com/pezy/CppPrimer/commit/1963c4ca4561dfc55cf84186b02f9df77af01976" TargetMode="External"/><Relationship Id="rId563" Type="http://schemas.openxmlformats.org/officeDocument/2006/relationships/theme" Target="theme/theme1.xml"/><Relationship Id="rId95" Type="http://schemas.openxmlformats.org/officeDocument/2006/relationships/hyperlink" Target="https://github.com/pezy/CppPrimer/blob/master/ch04/ex4_22.cpp" TargetMode="External"/><Relationship Id="rId160" Type="http://schemas.openxmlformats.org/officeDocument/2006/relationships/hyperlink" Target="https://github.com/pezy/CppPrimer/blob/master/ch07/ex7_26.cpp" TargetMode="External"/><Relationship Id="rId216" Type="http://schemas.openxmlformats.org/officeDocument/2006/relationships/hyperlink" Target="https://github.com/pezy/CppPrimer/blob/master/ch10/ex10_07.cpp" TargetMode="External"/><Relationship Id="rId423" Type="http://schemas.openxmlformats.org/officeDocument/2006/relationships/hyperlink" Target="https://github.com/pezy/CppPrimer/commit/1963c4ca4561dfc55cf84186b02f9df77af01976" TargetMode="External"/><Relationship Id="rId258" Type="http://schemas.openxmlformats.org/officeDocument/2006/relationships/hyperlink" Target="https://github.com/pezy" TargetMode="External"/><Relationship Id="rId465" Type="http://schemas.openxmlformats.org/officeDocument/2006/relationships/hyperlink" Target="https://github.com/pezy/CppPrimer/commit/18b95482f5643fe7458374b788b8813d108907af" TargetMode="External"/><Relationship Id="rId22" Type="http://schemas.openxmlformats.org/officeDocument/2006/relationships/hyperlink" Target="http://www.cplusplus.com/forum/beginner/104169/" TargetMode="External"/><Relationship Id="rId64" Type="http://schemas.openxmlformats.org/officeDocument/2006/relationships/hyperlink" Target="https://github.com/pezy/CppPrimer/blob/master/ch03/ex3_5b.cpp" TargetMode="External"/><Relationship Id="rId118" Type="http://schemas.openxmlformats.org/officeDocument/2006/relationships/hyperlink" Target="https://github.com/pezy/CppPrimer/blob/master/ch06/Chapter6.h" TargetMode="External"/><Relationship Id="rId325" Type="http://schemas.openxmlformats.org/officeDocument/2006/relationships/hyperlink" Target="https://github.com/pezy/CppPrimer/blob/master/ch13/ex13_44_47.h" TargetMode="External"/><Relationship Id="rId367" Type="http://schemas.openxmlformats.org/officeDocument/2006/relationships/hyperlink" Target="https://github.com/pezy/CppPrimer/blob/master/ch14/ex14_18_StrBlob.h" TargetMode="External"/><Relationship Id="rId532" Type="http://schemas.openxmlformats.org/officeDocument/2006/relationships/hyperlink" Target="https://github.com/pezy/CppPrimer/commit/1963c4ca4561dfc55cf84186b02f9df77af01976" TargetMode="External"/><Relationship Id="rId171" Type="http://schemas.openxmlformats.org/officeDocument/2006/relationships/hyperlink" Target="https://github.com/pezy/CppPrimer/blob/master/ch07/ex7_57.h" TargetMode="External"/><Relationship Id="rId227" Type="http://schemas.openxmlformats.org/officeDocument/2006/relationships/hyperlink" Target="https://github.com/pezy/CppPrimer/blob/master/ch10/ex10_25.cpp" TargetMode="External"/><Relationship Id="rId269" Type="http://schemas.openxmlformats.org/officeDocument/2006/relationships/hyperlink" Target="https://github.com/pezy/CppPrimer/blob/master/ch12/ex12_19.h" TargetMode="External"/><Relationship Id="rId434" Type="http://schemas.openxmlformats.org/officeDocument/2006/relationships/hyperlink" Target="https://github.com/pezy/CppPrimer/tree/master/ch15/ex15.26" TargetMode="External"/><Relationship Id="rId476" Type="http://schemas.openxmlformats.org/officeDocument/2006/relationships/hyperlink" Target="https://github.com/pezy/CppPrimer/tree/master/ch16/ex16.21.22" TargetMode="External"/><Relationship Id="rId33" Type="http://schemas.openxmlformats.org/officeDocument/2006/relationships/hyperlink" Target="https://github.com/pezy/CppPrimer/blob/master/ch01/ex1_22.cpp" TargetMode="External"/><Relationship Id="rId129" Type="http://schemas.openxmlformats.org/officeDocument/2006/relationships/hyperlink" Target="https://github.com/pezy/CppPrimer/blob/master/ch06/ex6_25_26.cpp" TargetMode="External"/><Relationship Id="rId280" Type="http://schemas.openxmlformats.org/officeDocument/2006/relationships/hyperlink" Target="https://github.com/pezy/CppPrimer/blob/master/ch12/ex12_28.cpp" TargetMode="External"/><Relationship Id="rId336" Type="http://schemas.openxmlformats.org/officeDocument/2006/relationships/hyperlink" Target="https://github.com/pezy/CppPrimer/blob/master/ch13/ex13_53_TEST.cpp" TargetMode="External"/><Relationship Id="rId501" Type="http://schemas.openxmlformats.org/officeDocument/2006/relationships/hyperlink" Target="https://github.com/pezy/CppPrimer/commit/1963c4ca4561dfc55cf84186b02f9df77af01976" TargetMode="External"/><Relationship Id="rId543" Type="http://schemas.openxmlformats.org/officeDocument/2006/relationships/hyperlink" Target="https://github.com/pezy/CppPrimer/tree/master/ch17/ex17.28.29.30" TargetMode="External"/><Relationship Id="rId75" Type="http://schemas.openxmlformats.org/officeDocument/2006/relationships/hyperlink" Target="https://github.com/pezy/CppPrimer/blob/master/ch03/ex3_21.cpp" TargetMode="External"/><Relationship Id="rId140" Type="http://schemas.openxmlformats.org/officeDocument/2006/relationships/hyperlink" Target="https://github.com/pezy/CppPrimer/blob/master/ch06/ex6_51.cpp" TargetMode="External"/><Relationship Id="rId182" Type="http://schemas.openxmlformats.org/officeDocument/2006/relationships/hyperlink" Target="https://github.com/shidenggui" TargetMode="External"/><Relationship Id="rId378" Type="http://schemas.openxmlformats.org/officeDocument/2006/relationships/hyperlink" Target="https://github.com/pezy/CppPrimer/blob/master/ch14/ex14_22.h" TargetMode="External"/><Relationship Id="rId403" Type="http://schemas.openxmlformats.org/officeDocument/2006/relationships/hyperlink" Target="https://github.com/pezy/CppPrimer/blob/master/ch14/ex14_30_StrBlobTest.cpp" TargetMode="External"/><Relationship Id="rId6" Type="http://schemas.openxmlformats.org/officeDocument/2006/relationships/image" Target="media/image1.png"/><Relationship Id="rId238" Type="http://schemas.openxmlformats.org/officeDocument/2006/relationships/hyperlink" Target="https://github.com/pezy/CppPrimer/blob/master/ch11/ex11_7.cpp" TargetMode="External"/><Relationship Id="rId445" Type="http://schemas.openxmlformats.org/officeDocument/2006/relationships/hyperlink" Target="https://github.com/pezy/CppPrimer/commit/1963c4ca4561dfc55cf84186b02f9df77af01976" TargetMode="External"/><Relationship Id="rId487" Type="http://schemas.openxmlformats.org/officeDocument/2006/relationships/hyperlink" Target="https://github.com/pezy/CppPrimer/commit/1963c4ca4561dfc55cf84186b02f9df77af01976" TargetMode="External"/><Relationship Id="rId291" Type="http://schemas.openxmlformats.org/officeDocument/2006/relationships/hyperlink" Target="https://github.com/pezy/CppPrimer/blob/master/ch13/ex13_13.cpp" TargetMode="External"/><Relationship Id="rId305" Type="http://schemas.openxmlformats.org/officeDocument/2006/relationships/hyperlink" Target="https://github.com/pezy/CppPrimer/blob/master/ch13/ex13_31.h" TargetMode="External"/><Relationship Id="rId347" Type="http://schemas.openxmlformats.org/officeDocument/2006/relationships/hyperlink" Target="https://github.com/pezy/CppPrimer/blob/master/ch14/ex14_07.cpp" TargetMode="External"/><Relationship Id="rId512" Type="http://schemas.openxmlformats.org/officeDocument/2006/relationships/hyperlink" Target="https://github.com/pezy/CppPrimer/tree/master/ch16/ex16.58.59" TargetMode="External"/><Relationship Id="rId44" Type="http://schemas.openxmlformats.org/officeDocument/2006/relationships/hyperlink" Target="http://www.homeloanlearningcenter.com/mortgagebasics/whatsinamortgagepayment.htm" TargetMode="External"/><Relationship Id="rId86" Type="http://schemas.openxmlformats.org/officeDocument/2006/relationships/hyperlink" Target="http://stackoverflow.com/questions/2935038/why-cant-i-add-pointers" TargetMode="External"/><Relationship Id="rId151" Type="http://schemas.openxmlformats.org/officeDocument/2006/relationships/hyperlink" Target="https://github.com/pezy/CppPrimer/blob/master/ch07/ex7_12.h" TargetMode="External"/><Relationship Id="rId389" Type="http://schemas.openxmlformats.org/officeDocument/2006/relationships/hyperlink" Target="https://github.com/pezy/CppPrimer/blob/master/ch14/ex14_26_StrBlob.cpp" TargetMode="External"/><Relationship Id="rId554" Type="http://schemas.openxmlformats.org/officeDocument/2006/relationships/hyperlink" Target="https://github.com/pezy/CppPrimer/tree/master/ch18/ex18.1.2.3" TargetMode="External"/><Relationship Id="rId193" Type="http://schemas.openxmlformats.org/officeDocument/2006/relationships/hyperlink" Target="https://github.com/pezy/CppPrimer/blob/master/ch09/ex9_26.cpp" TargetMode="External"/><Relationship Id="rId207" Type="http://schemas.openxmlformats.org/officeDocument/2006/relationships/hyperlink" Target="https://github.com/pezy/CppPrimer/blob/master/ch09/ex9_47_2.cpp" TargetMode="External"/><Relationship Id="rId249" Type="http://schemas.openxmlformats.org/officeDocument/2006/relationships/hyperlink" Target="https://github.com/pezy/CppPrimer/blob/master/ch11/ex11_31.cpp" TargetMode="External"/><Relationship Id="rId414" Type="http://schemas.openxmlformats.org/officeDocument/2006/relationships/hyperlink" Target="https://github.com/pezy/CppPrimer/blob/master/ch14/ex14_43.cpp" TargetMode="External"/><Relationship Id="rId456" Type="http://schemas.openxmlformats.org/officeDocument/2006/relationships/hyperlink" Target="https://github.com/pezy/CppPrimer/commit/1963c4ca4561dfc55cf84186b02f9df77af01976" TargetMode="External"/><Relationship Id="rId498" Type="http://schemas.openxmlformats.org/officeDocument/2006/relationships/hyperlink" Target="https://github.com/pezy/CppPrimer/tree/master/ch16/ex16.47" TargetMode="External"/><Relationship Id="rId13" Type="http://schemas.openxmlformats.org/officeDocument/2006/relationships/hyperlink" Target="http://www.tldp.org/LDP/abs/html/exitcodes.html" TargetMode="External"/><Relationship Id="rId109" Type="http://schemas.openxmlformats.org/officeDocument/2006/relationships/hyperlink" Target="https://github.com/Mooophy" TargetMode="External"/><Relationship Id="rId260" Type="http://schemas.openxmlformats.org/officeDocument/2006/relationships/hyperlink" Target="https://github.com/pezy/CppPrimer/blob/master/ch12/ex12_07.cpp" TargetMode="External"/><Relationship Id="rId316" Type="http://schemas.openxmlformats.org/officeDocument/2006/relationships/hyperlink" Target="https://github.com/pezy/CppPrimer/blob/master/ch13/ex13_42_StrVec.h" TargetMode="External"/><Relationship Id="rId523" Type="http://schemas.openxmlformats.org/officeDocument/2006/relationships/hyperlink" Target="https://github.com/pezy/CppPrimer/commit/1963c4ca4561dfc55cf84186b02f9df77af01976" TargetMode="External"/><Relationship Id="rId55" Type="http://schemas.openxmlformats.org/officeDocument/2006/relationships/hyperlink" Target="https://github.com/pezy/CppPrimer/blob/master/ch02/ex2_42_3.cpp" TargetMode="External"/><Relationship Id="rId97" Type="http://schemas.openxmlformats.org/officeDocument/2006/relationships/hyperlink" Target="http://stackoverflow.com/a/2428809" TargetMode="External"/><Relationship Id="rId120" Type="http://schemas.openxmlformats.org/officeDocument/2006/relationships/hyperlink" Target="https://github.com/pezy/CppPrimer/blob/master/ch06/factMain.cc" TargetMode="External"/><Relationship Id="rId358" Type="http://schemas.openxmlformats.org/officeDocument/2006/relationships/hyperlink" Target="https://github.com/pezy/CppPrimer/blob/master/ch14/ex14_16_StrBlob.cpp" TargetMode="External"/><Relationship Id="rId162" Type="http://schemas.openxmlformats.org/officeDocument/2006/relationships/hyperlink" Target="https://github.com/pezy/CppPrimer/blob/master/ch07/ex7_27_TEST.cpp" TargetMode="External"/><Relationship Id="rId218" Type="http://schemas.openxmlformats.org/officeDocument/2006/relationships/hyperlink" Target="https://github.com/pezy/CppPrimer/blob/master/ch10/ex10_11.cpp" TargetMode="External"/><Relationship Id="rId425" Type="http://schemas.openxmlformats.org/officeDocument/2006/relationships/hyperlink" Target="https://github.com/pezy/CppPrimer/commit/c6cfc63ea859dffaa75689b1f8678d0fe8bf18f6" TargetMode="External"/><Relationship Id="rId467" Type="http://schemas.openxmlformats.org/officeDocument/2006/relationships/hyperlink" Target="https://github.com/pezy/CppPrimer/commit/c2c0cc33792504bfcb4da694dd0755a92ed2361a" TargetMode="External"/><Relationship Id="rId271" Type="http://schemas.openxmlformats.org/officeDocument/2006/relationships/hyperlink" Target="https://github.com/pezy/CppPrimer/blob/master/ch12/ex12_20.cpp" TargetMode="External"/><Relationship Id="rId24" Type="http://schemas.openxmlformats.org/officeDocument/2006/relationships/hyperlink" Target="http://www.cplusplus.com/forum/beginner/104169/" TargetMode="External"/><Relationship Id="rId66" Type="http://schemas.openxmlformats.org/officeDocument/2006/relationships/hyperlink" Target="https://github.com/pezy/CppPrimer/blob/master/ch03/ex3_8.cpp" TargetMode="External"/><Relationship Id="rId131" Type="http://schemas.openxmlformats.org/officeDocument/2006/relationships/hyperlink" Target="https://github.com/pezy/CppPrimer/blob/master/ch06/ex6_33.cpp" TargetMode="External"/><Relationship Id="rId327" Type="http://schemas.openxmlformats.org/officeDocument/2006/relationships/hyperlink" Target="https://github.com/pezy/CppPrimer/blob/master/ch13/ex13_48.cpp" TargetMode="External"/><Relationship Id="rId369" Type="http://schemas.openxmlformats.org/officeDocument/2006/relationships/hyperlink" Target="https://github.com/pezy/CppPrimer/blob/master/ch14/ex14_18_StrBlobTest.cpp" TargetMode="External"/><Relationship Id="rId534" Type="http://schemas.openxmlformats.org/officeDocument/2006/relationships/hyperlink" Target="https://github.com/pezy/CppPrimer/commit/7caf74bb00e77c4120ea5e4f16a394bcbec9d463" TargetMode="External"/><Relationship Id="rId173" Type="http://schemas.openxmlformats.org/officeDocument/2006/relationships/hyperlink" Target="https://github.com/pezy/CppPrimer/blob/master/ch08/ex8_04.cpp" TargetMode="External"/><Relationship Id="rId229" Type="http://schemas.openxmlformats.org/officeDocument/2006/relationships/hyperlink" Target="https://github.com/pezy/CppPrimer/blob/master/ch10/ex10_28.cpp" TargetMode="External"/><Relationship Id="rId380" Type="http://schemas.openxmlformats.org/officeDocument/2006/relationships/hyperlink" Target="https://github.com/pezy/CppPrimer/blob/master/ch14/ex14_22_TEST.cpp" TargetMode="External"/><Relationship Id="rId436" Type="http://schemas.openxmlformats.org/officeDocument/2006/relationships/hyperlink" Target="https://github.com/pezy/CppPrimer/tree/master/ch15/ex15.27" TargetMode="External"/><Relationship Id="rId240" Type="http://schemas.openxmlformats.org/officeDocument/2006/relationships/hyperlink" Target="https://github.com/pezy/CppPrimer/blob/master/ch11/ex11_9_10.cpp" TargetMode="External"/><Relationship Id="rId478" Type="http://schemas.openxmlformats.org/officeDocument/2006/relationships/hyperlink" Target="https://github.com/pezy/CppPrimer/tree/master/ch16/ex16.24" TargetMode="External"/><Relationship Id="rId35" Type="http://schemas.openxmlformats.org/officeDocument/2006/relationships/image" Target="media/image9.png"/><Relationship Id="rId77" Type="http://schemas.openxmlformats.org/officeDocument/2006/relationships/hyperlink" Target="https://github.com/pezy/CppPrimer/blob/master/ch03/ex3_23.cpp" TargetMode="External"/><Relationship Id="rId100" Type="http://schemas.openxmlformats.org/officeDocument/2006/relationships/hyperlink" Target="http://stackoverflow.com/questions/22591387/usage-of-the-built-in-comma-operator" TargetMode="External"/><Relationship Id="rId282" Type="http://schemas.openxmlformats.org/officeDocument/2006/relationships/hyperlink" Target="https://github.com/pezy/CppPrimer/blob/master/ch12/ex12_27_30.cpp" TargetMode="External"/><Relationship Id="rId338" Type="http://schemas.openxmlformats.org/officeDocument/2006/relationships/hyperlink" Target="https://github.com/pezy/CppPrimer/blob/master/ch13/ex13_58.cpp" TargetMode="External"/><Relationship Id="rId503" Type="http://schemas.openxmlformats.org/officeDocument/2006/relationships/hyperlink" Target="https://github.com/pezy/CppPrimer/commit/1963c4ca4561dfc55cf84186b02f9df77af01976" TargetMode="External"/><Relationship Id="rId545" Type="http://schemas.openxmlformats.org/officeDocument/2006/relationships/hyperlink" Target="https://github.com/pezy/CppPrimer/tree/master/ch17/ex17.3" TargetMode="External"/><Relationship Id="rId8" Type="http://schemas.openxmlformats.org/officeDocument/2006/relationships/image" Target="media/image2.png"/><Relationship Id="rId142" Type="http://schemas.openxmlformats.org/officeDocument/2006/relationships/hyperlink" Target="https://github.com/pezy/CppPrimer/blob/master/ch07/ex7_02.h" TargetMode="External"/><Relationship Id="rId184" Type="http://schemas.openxmlformats.org/officeDocument/2006/relationships/hyperlink" Target="https://github.com/pezy/CppPrimer/blob/master/ch09/ex9_14.cpp" TargetMode="External"/><Relationship Id="rId391" Type="http://schemas.openxmlformats.org/officeDocument/2006/relationships/hyperlink" Target="https://github.com/pezy/CppPrimer/blob/master/ch14/ex14_26_StrVec.h" TargetMode="External"/><Relationship Id="rId405" Type="http://schemas.openxmlformats.org/officeDocument/2006/relationships/hyperlink" Target="https://github.com/pezy/CppPrimer/blob/master/ch14/ex14_32.cpp" TargetMode="External"/><Relationship Id="rId447" Type="http://schemas.openxmlformats.org/officeDocument/2006/relationships/hyperlink" Target="https://github.com/pezy/CppPrimer/commit/64d0cbc44a24d25b4f27220b18bf0ac92490c1c6" TargetMode="External"/><Relationship Id="rId251" Type="http://schemas.openxmlformats.org/officeDocument/2006/relationships/hyperlink" Target="https://github.com/pezy/CppPrimer/blob/master/ch11/ex11_33.cpp" TargetMode="External"/><Relationship Id="rId489" Type="http://schemas.openxmlformats.org/officeDocument/2006/relationships/hyperlink" Target="https://github.com/pezy/CppPrimer/commit/1963c4ca4561dfc55cf84186b02f9df77af01976" TargetMode="External"/><Relationship Id="rId46" Type="http://schemas.openxmlformats.org/officeDocument/2006/relationships/hyperlink" Target="http://www.asciitable.com/" TargetMode="External"/><Relationship Id="rId293" Type="http://schemas.openxmlformats.org/officeDocument/2006/relationships/hyperlink" Target="https://github.com/pezy/CppPrimer/blob/master/ch13/ex13_17_2.cpp" TargetMode="External"/><Relationship Id="rId307" Type="http://schemas.openxmlformats.org/officeDocument/2006/relationships/hyperlink" Target="https://github.com/pezy/CppPrimer/blob/master/ch13/ex13_34_36_37.cpp" TargetMode="External"/><Relationship Id="rId349" Type="http://schemas.openxmlformats.org/officeDocument/2006/relationships/hyperlink" Target="https://github.com/pezy/CppPrimer/tree/master/ch14" TargetMode="External"/><Relationship Id="rId514" Type="http://schemas.openxmlformats.org/officeDocument/2006/relationships/hyperlink" Target="https://github.com/pezy/CppPrimer/tree/master/ch16/ex16.6" TargetMode="External"/><Relationship Id="rId556" Type="http://schemas.openxmlformats.org/officeDocument/2006/relationships/hyperlink" Target="https://github.com/pezy/CppPrimer/tree/master/ch18/ex18.12.13.14" TargetMode="External"/><Relationship Id="rId88" Type="http://schemas.openxmlformats.org/officeDocument/2006/relationships/hyperlink" Target="https://github.com/pezy/CppPrimer/blob/master/ch03/ex3_40.cpp" TargetMode="External"/><Relationship Id="rId111" Type="http://schemas.openxmlformats.org/officeDocument/2006/relationships/hyperlink" Target="https://github.com/pezy/CppPrimer/blob/master/ch05/ex5_19.cpp" TargetMode="External"/><Relationship Id="rId153" Type="http://schemas.openxmlformats.org/officeDocument/2006/relationships/hyperlink" Target="https://github.com/pezy/CppPrimer/blob/master/ch07/ex7_15.h" TargetMode="External"/><Relationship Id="rId195" Type="http://schemas.openxmlformats.org/officeDocument/2006/relationships/hyperlink" Target="https://github.com/pezy/CppPrimer/blob/master/ch09/ex9_31_1.cpp" TargetMode="External"/><Relationship Id="rId209" Type="http://schemas.openxmlformats.org/officeDocument/2006/relationships/hyperlink" Target="https://github.com/pezy/CppPrimer/blob/master/ch09/ex9_50.cpp" TargetMode="External"/><Relationship Id="rId360" Type="http://schemas.openxmlformats.org/officeDocument/2006/relationships/hyperlink" Target="https://github.com/pezy/CppPrimer/blob/master/ch14/ex14_16_StrVec.h" TargetMode="External"/><Relationship Id="rId416" Type="http://schemas.openxmlformats.org/officeDocument/2006/relationships/hyperlink" Target="https://github.com/pezy/CppPrimer/blob/master/ch14/ex14_45.h" TargetMode="External"/><Relationship Id="rId220" Type="http://schemas.openxmlformats.org/officeDocument/2006/relationships/hyperlink" Target="https://github.com/pezy/CppPrimer/blob/master/ch10/ex10_13.cpp" TargetMode="External"/><Relationship Id="rId458" Type="http://schemas.openxmlformats.org/officeDocument/2006/relationships/hyperlink" Target="https://github.com/pezy/CppPrimer/commit/1963c4ca4561dfc55cf84186b02f9df77af01976" TargetMode="External"/><Relationship Id="rId15" Type="http://schemas.openxmlformats.org/officeDocument/2006/relationships/image" Target="media/image5.png"/><Relationship Id="rId57" Type="http://schemas.openxmlformats.org/officeDocument/2006/relationships/hyperlink" Target="https://github.com/pezy/CppPrimer/blob/master/ch03/ex3_1b.cpp" TargetMode="External"/><Relationship Id="rId262" Type="http://schemas.openxmlformats.org/officeDocument/2006/relationships/hyperlink" Target="https://github.com/pezy/CppPrimer/blob/master/ch12/ex12_11.cpp" TargetMode="External"/><Relationship Id="rId318" Type="http://schemas.openxmlformats.org/officeDocument/2006/relationships/hyperlink" Target="https://github.com/pezy/CppPrimer/blob/master/ch13/ex13_42_TextQuery.h" TargetMode="External"/><Relationship Id="rId525" Type="http://schemas.openxmlformats.org/officeDocument/2006/relationships/hyperlink" Target="https://github.com/pezy/CppPrimer/commit/1963c4ca4561dfc55cf84186b02f9df77af01976" TargetMode="External"/><Relationship Id="rId99" Type="http://schemas.openxmlformats.org/officeDocument/2006/relationships/hyperlink" Target="http://en.cppreference.com/w/cpp/language/operator_other" TargetMode="External"/><Relationship Id="rId122" Type="http://schemas.openxmlformats.org/officeDocument/2006/relationships/hyperlink" Target="https://github.com/pezy/CppPrimer/blob/master/ch06/ex6_11.cpp" TargetMode="External"/><Relationship Id="rId164" Type="http://schemas.openxmlformats.org/officeDocument/2006/relationships/hyperlink" Target="https://github.com/pezy/CppPrimer/blob/master/ch07/ex7_32.h" TargetMode="External"/><Relationship Id="rId371" Type="http://schemas.openxmlformats.org/officeDocument/2006/relationships/hyperlink" Target="https://github.com/pezy/CppPrimer/blob/master/ch14/ex14_18_StrVec.cpp" TargetMode="External"/><Relationship Id="rId427" Type="http://schemas.openxmlformats.org/officeDocument/2006/relationships/hyperlink" Target="https://github.com/pezy/CppPrimer/commit/1963c4ca4561dfc55cf84186b02f9df77af01976" TargetMode="External"/><Relationship Id="rId469" Type="http://schemas.openxmlformats.org/officeDocument/2006/relationships/hyperlink" Target="https://github.com/pezy/CppPrimer/commit/bc15988e52ec7e549681cfc50e2a654244cabeae" TargetMode="External"/><Relationship Id="rId26" Type="http://schemas.openxmlformats.org/officeDocument/2006/relationships/image" Target="media/image7.png"/><Relationship Id="rId231" Type="http://schemas.openxmlformats.org/officeDocument/2006/relationships/hyperlink" Target="https://github.com/pezy/CppPrimer/blob/master/ch10/ex10_30.cpp" TargetMode="External"/><Relationship Id="rId273" Type="http://schemas.openxmlformats.org/officeDocument/2006/relationships/hyperlink" Target="https://github.com/pezy/CppPrimer/blob/master/ch12/ex12_22.cpp" TargetMode="External"/><Relationship Id="rId329" Type="http://schemas.openxmlformats.org/officeDocument/2006/relationships/hyperlink" Target="https://github.com/pezy/CppPrimer/blob/master/ch13/ex13_49_StrVec.cpp" TargetMode="External"/><Relationship Id="rId480" Type="http://schemas.openxmlformats.org/officeDocument/2006/relationships/hyperlink" Target="https://github.com/pezy/CppPrimer/tree/master/ch16/ex16.25.26" TargetMode="External"/><Relationship Id="rId536" Type="http://schemas.openxmlformats.org/officeDocument/2006/relationships/hyperlink" Target="https://github.com/pezy/CppPrimer/commit/a8daf4704cdc14521d0b8b775e590218c94c0a76" TargetMode="External"/><Relationship Id="rId68" Type="http://schemas.openxmlformats.org/officeDocument/2006/relationships/hyperlink" Target="https://github.com/pezy/CppPrimer/blob/master/ch03/ex3_14.cpp" TargetMode="External"/><Relationship Id="rId133" Type="http://schemas.openxmlformats.org/officeDocument/2006/relationships/hyperlink" Target="https://github.com/pezy/CppPrimer/blob/master/ch06/ex6_42.cpp" TargetMode="External"/><Relationship Id="rId175" Type="http://schemas.openxmlformats.org/officeDocument/2006/relationships/hyperlink" Target="https://github.com/pezy/CppPrimer/blob/master/ch08/ex8_06.cpp" TargetMode="External"/><Relationship Id="rId340" Type="http://schemas.openxmlformats.org/officeDocument/2006/relationships/hyperlink" Target="https://github.com/pezy/CppPrimer/blob/master/ch14/ex14_02.cpp" TargetMode="External"/><Relationship Id="rId200" Type="http://schemas.openxmlformats.org/officeDocument/2006/relationships/hyperlink" Target="https://github.com/pezy/CppPrimer/blob/master/ch09/ex9_38.cpp" TargetMode="External"/><Relationship Id="rId382" Type="http://schemas.openxmlformats.org/officeDocument/2006/relationships/hyperlink" Target="https://github.com/pezy/CppPrimer/blob/master/ch14/ex14_23.cpp" TargetMode="External"/><Relationship Id="rId438" Type="http://schemas.openxmlformats.org/officeDocument/2006/relationships/hyperlink" Target="https://github.com/pezy/CppPrimer/tree/master/ch15/ex15.28.29" TargetMode="External"/><Relationship Id="rId242" Type="http://schemas.openxmlformats.org/officeDocument/2006/relationships/hyperlink" Target="https://github.com/pezy/CppPrimer/blob/master/ch11/ex11_12_13.cpp" TargetMode="External"/><Relationship Id="rId284" Type="http://schemas.openxmlformats.org/officeDocument/2006/relationships/hyperlink" Target="https://github.com/pezy/CppPrimer/blob/master/ch12/ex12_32.h" TargetMode="External"/><Relationship Id="rId491" Type="http://schemas.openxmlformats.org/officeDocument/2006/relationships/hyperlink" Target="https://github.com/pezy/CppPrimer/commit/18b95482f5643fe7458374b788b8813d108907af" TargetMode="External"/><Relationship Id="rId505" Type="http://schemas.openxmlformats.org/officeDocument/2006/relationships/hyperlink" Target="https://github.com/pezy/CppPrimer/commit/d9d68a668b8f42d94ebd069a898fadffc6047866" TargetMode="External"/><Relationship Id="rId37" Type="http://schemas.openxmlformats.org/officeDocument/2006/relationships/hyperlink" Target="https://camo.githubusercontent.com/5d4e46e11523c2e2ae93cac7c0b0f4d223727c7a/68747470733a2f2f64622e74742f45654449376c764e" TargetMode="External"/><Relationship Id="rId79" Type="http://schemas.openxmlformats.org/officeDocument/2006/relationships/hyperlink" Target="https://github.com/pezy/CppPrimer/blob/master/ch03/ex3_25.cpp" TargetMode="External"/><Relationship Id="rId102" Type="http://schemas.openxmlformats.org/officeDocument/2006/relationships/hyperlink" Target="https://github.com/pezy/CppPrimer/blob/master/ch05/ex5_6.cpp" TargetMode="External"/><Relationship Id="rId144" Type="http://schemas.openxmlformats.org/officeDocument/2006/relationships/hyperlink" Target="https://github.com/pezy/CppPrimer/blob/master/ch07/ex7_04.h" TargetMode="External"/><Relationship Id="rId547" Type="http://schemas.openxmlformats.org/officeDocument/2006/relationships/hyperlink" Target="https://github.com/pezy/CppPrimer/tree/master/ch17/ex17.4.5.6.7.8" TargetMode="External"/><Relationship Id="rId90" Type="http://schemas.openxmlformats.org/officeDocument/2006/relationships/hyperlink" Target="https://github.com/pezy/CppPrimer/blob/master/ch03/ex3_42.cpp" TargetMode="External"/><Relationship Id="rId186" Type="http://schemas.openxmlformats.org/officeDocument/2006/relationships/hyperlink" Target="https://github.com/pezy/CppPrimer/blob/master/ch09/ex9_16.cpp" TargetMode="External"/><Relationship Id="rId351" Type="http://schemas.openxmlformats.org/officeDocument/2006/relationships/hyperlink" Target="https://github.com/pezy/CppPrimer/blob/master/ch14/ex14_02_TEST.cpp" TargetMode="External"/><Relationship Id="rId393" Type="http://schemas.openxmlformats.org/officeDocument/2006/relationships/hyperlink" Target="https://github.com/pezy/CppPrimer/blob/master/ch14/ex14_26_StrVecMain.cpp" TargetMode="External"/><Relationship Id="rId407" Type="http://schemas.openxmlformats.org/officeDocument/2006/relationships/hyperlink" Target="https://github.com/pezy/CppPrimer/blob/master/ch14/ex14_35.cpp" TargetMode="External"/><Relationship Id="rId449" Type="http://schemas.openxmlformats.org/officeDocument/2006/relationships/hyperlink" Target="https://github.com/pezy/CppPrimer/commit/e4d43b457f0b78929b97aece5d13d6a0a3219915" TargetMode="External"/><Relationship Id="rId211" Type="http://schemas.openxmlformats.org/officeDocument/2006/relationships/hyperlink" Target="https://github.com/pezy/CppPrimer/blob/master/ch09/ex9_52.cpp" TargetMode="External"/><Relationship Id="rId253" Type="http://schemas.openxmlformats.org/officeDocument/2006/relationships/hyperlink" Target="https://github.com/pezy/CppPrimer/blob/master/ch12/ex12_02.h" TargetMode="External"/><Relationship Id="rId295" Type="http://schemas.openxmlformats.org/officeDocument/2006/relationships/hyperlink" Target="https://github.com/pezy/CppPrimer/blob/master/ch13/ex13_18.h" TargetMode="External"/><Relationship Id="rId309" Type="http://schemas.openxmlformats.org/officeDocument/2006/relationships/hyperlink" Target="https://github.com/pezy/CppPrimer/blob/master/ch13/ex13_34_36_37.cpp" TargetMode="External"/><Relationship Id="rId460" Type="http://schemas.openxmlformats.org/officeDocument/2006/relationships/hyperlink" Target="https://github.com/pezy/CppPrimer/commit/1963c4ca4561dfc55cf84186b02f9df77af01976" TargetMode="External"/><Relationship Id="rId516" Type="http://schemas.openxmlformats.org/officeDocument/2006/relationships/hyperlink" Target="https://github.com/pezy/CppPrimer/tree/master/ch16/ex16.60.61" TargetMode="External"/><Relationship Id="rId48" Type="http://schemas.openxmlformats.org/officeDocument/2006/relationships/hyperlink" Target="https://github.com/pezy/CppPrimer/blob/master/ch02/ex2_34.cpp" TargetMode="External"/><Relationship Id="rId113" Type="http://schemas.openxmlformats.org/officeDocument/2006/relationships/hyperlink" Target="https://github.com/pezy/CppPrimer/blob/master/ch05/ex5_21.cpp" TargetMode="External"/><Relationship Id="rId320" Type="http://schemas.openxmlformats.org/officeDocument/2006/relationships/hyperlink" Target="https://github.com/pezy/CppPrimer/blob/master/ch13/ex13_42.cpp" TargetMode="External"/><Relationship Id="rId558" Type="http://schemas.openxmlformats.org/officeDocument/2006/relationships/hyperlink" Target="https://github.com/pezy/CppPrimer/tree/master/ch18/ex18.15.16.17" TargetMode="External"/><Relationship Id="rId155" Type="http://schemas.openxmlformats.org/officeDocument/2006/relationships/hyperlink" Target="https://github.com/pezy/CppPrimer/blob/master/ch07/ex7_22.h" TargetMode="External"/><Relationship Id="rId197" Type="http://schemas.openxmlformats.org/officeDocument/2006/relationships/hyperlink" Target="https://github.com/pezy/CppPrimer/blob/master/ch09/ex9_32.cpp" TargetMode="External"/><Relationship Id="rId362" Type="http://schemas.openxmlformats.org/officeDocument/2006/relationships/hyperlink" Target="https://github.com/pezy/CppPrimer/blob/master/ch14/ex14_16_StrVecMain.cpp" TargetMode="External"/><Relationship Id="rId418" Type="http://schemas.openxmlformats.org/officeDocument/2006/relationships/hyperlink" Target="https://github.com/pezy/CppPrimer/blob/master/ch14/ex14_45_TEST.cpp" TargetMode="External"/><Relationship Id="rId222" Type="http://schemas.openxmlformats.org/officeDocument/2006/relationships/hyperlink" Target="https://github.com/pezy/CppPrimer/blob/master/ch10/ex10_17.cpp" TargetMode="External"/><Relationship Id="rId264" Type="http://schemas.openxmlformats.org/officeDocument/2006/relationships/hyperlink" Target="https://github.com/pezy/CppPrimer/blob/master/ch12/ex12_13.cpp" TargetMode="External"/><Relationship Id="rId471" Type="http://schemas.openxmlformats.org/officeDocument/2006/relationships/hyperlink" Target="https://github.com/pezy/CppPrimer/commit/1963c4ca4561dfc55cf84186b02f9df77af01976" TargetMode="External"/><Relationship Id="rId17" Type="http://schemas.openxmlformats.org/officeDocument/2006/relationships/image" Target="media/image6.png"/><Relationship Id="rId59" Type="http://schemas.openxmlformats.org/officeDocument/2006/relationships/hyperlink" Target="https://github.com/pezy/CppPrimer/blob/master/ch03/ex3_2b.cpp" TargetMode="External"/><Relationship Id="rId124" Type="http://schemas.openxmlformats.org/officeDocument/2006/relationships/hyperlink" Target="https://github.com/pezy/CppPrimer/blob/master/ch06/ex6_17.cpp" TargetMode="External"/><Relationship Id="rId527" Type="http://schemas.openxmlformats.org/officeDocument/2006/relationships/hyperlink" Target="https://github.com/pezy/CppPrimer/commit/1963c4ca4561dfc55cf84186b02f9df77af01976" TargetMode="External"/><Relationship Id="rId70" Type="http://schemas.openxmlformats.org/officeDocument/2006/relationships/hyperlink" Target="https://github.com/pezy/CppPrimer/blob/master/ch03/ex3_16.cpp" TargetMode="External"/><Relationship Id="rId166" Type="http://schemas.openxmlformats.org/officeDocument/2006/relationships/hyperlink" Target="https://github.com/pezy/CppPrimer/blob/master/ch07/ex7_41.cpp" TargetMode="External"/><Relationship Id="rId331" Type="http://schemas.openxmlformats.org/officeDocument/2006/relationships/hyperlink" Target="https://github.com/pezy/CppPrimer/blob/master/ch13/ex13_49_String.cpp" TargetMode="External"/><Relationship Id="rId373" Type="http://schemas.openxmlformats.org/officeDocument/2006/relationships/hyperlink" Target="https://github.com/pezy/CppPrimer/blob/master/ch14/ex14_18_String.h" TargetMode="External"/><Relationship Id="rId429" Type="http://schemas.openxmlformats.org/officeDocument/2006/relationships/hyperlink" Target="https://github.com/pezy/CppPrimer/commit/069ae56461b29f2b0f0b74e1f60c5337c4a5aa28" TargetMode="External"/><Relationship Id="rId1" Type="http://schemas.openxmlformats.org/officeDocument/2006/relationships/numbering" Target="numbering.xml"/><Relationship Id="rId233" Type="http://schemas.openxmlformats.org/officeDocument/2006/relationships/hyperlink" Target="https://github.com/pezy/CppPrimer/blob/master/ch10/ex10_32.cpp" TargetMode="External"/><Relationship Id="rId440" Type="http://schemas.openxmlformats.org/officeDocument/2006/relationships/hyperlink" Target="https://github.com/pezy/CppPrimer/tree/master/ch15/ex15.30" TargetMode="External"/><Relationship Id="rId28" Type="http://schemas.openxmlformats.org/officeDocument/2006/relationships/hyperlink" Target="http://www.informit.com/title/032174113" TargetMode="External"/><Relationship Id="rId275" Type="http://schemas.openxmlformats.org/officeDocument/2006/relationships/hyperlink" Target="https://github.com/pezy/CppPrimer/blob/master/ch12/ex12_24.cpp" TargetMode="External"/><Relationship Id="rId300" Type="http://schemas.openxmlformats.org/officeDocument/2006/relationships/hyperlink" Target="https://github.com/pezy/CppPrimer/blob/master/ch13/ex13_26.cpp" TargetMode="External"/><Relationship Id="rId482" Type="http://schemas.openxmlformats.org/officeDocument/2006/relationships/hyperlink" Target="https://github.com/pezy/CppPrimer/tree/master/ch16/ex16.28" TargetMode="External"/><Relationship Id="rId538" Type="http://schemas.openxmlformats.org/officeDocument/2006/relationships/hyperlink" Target="https://github.com/pezy/CppPrimer/commit/a8daf4704cdc14521d0b8b775e590218c94c0a76" TargetMode="External"/><Relationship Id="rId81" Type="http://schemas.openxmlformats.org/officeDocument/2006/relationships/hyperlink" Target="https://github.com/pezy/CppPrimer/blob/master/ch03/ex3_32.cpp" TargetMode="External"/><Relationship Id="rId135" Type="http://schemas.openxmlformats.org/officeDocument/2006/relationships/hyperlink" Target="https://github.com/pezy/CppPrimer/tree/master/ch06" TargetMode="External"/><Relationship Id="rId177" Type="http://schemas.openxmlformats.org/officeDocument/2006/relationships/hyperlink" Target="https://github.com/pezy/CppPrimer/blob/master/ch08/ex8_08.cpp" TargetMode="External"/><Relationship Id="rId342" Type="http://schemas.openxmlformats.org/officeDocument/2006/relationships/hyperlink" Target="https://github.com/pezy/CppPrimer/blob/master/ch14/ex14_05.h" TargetMode="External"/><Relationship Id="rId384" Type="http://schemas.openxmlformats.org/officeDocument/2006/relationships/hyperlink" Target="https://github.com/pezy/CppPrimer/blob/master/ch14/ex14_24.h" TargetMode="External"/><Relationship Id="rId202" Type="http://schemas.openxmlformats.org/officeDocument/2006/relationships/hyperlink" Target="https://github.com/pezy/CppPrimer/blob/master/ch09/ex9_43.cpp" TargetMode="External"/><Relationship Id="rId244" Type="http://schemas.openxmlformats.org/officeDocument/2006/relationships/hyperlink" Target="https://github.com/pezy/CppPrimer/blob/master/ch11/ex11_18.cpp" TargetMode="External"/><Relationship Id="rId39" Type="http://schemas.openxmlformats.org/officeDocument/2006/relationships/hyperlink" Target="https://camo.githubusercontent.com/d1a2798fe2bb8432abecc6e6da5ab20b7ccc8f38/68747470733a2f2f64622e74742f43364f4f50757a41" TargetMode="External"/><Relationship Id="rId286" Type="http://schemas.openxmlformats.org/officeDocument/2006/relationships/hyperlink" Target="https://github.com/pezy/CppPrimer/blob/master/ch12/ex12_33.h" TargetMode="External"/><Relationship Id="rId451" Type="http://schemas.openxmlformats.org/officeDocument/2006/relationships/hyperlink" Target="https://github.com/pezy/CppPrimer/commit/8a9ee0c91a97921e6511a8723cbad4997c6f1185" TargetMode="External"/><Relationship Id="rId493" Type="http://schemas.openxmlformats.org/officeDocument/2006/relationships/hyperlink" Target="https://github.com/pezy/CppPrimer/commit/1963c4ca4561dfc55cf84186b02f9df77af01976" TargetMode="External"/><Relationship Id="rId507" Type="http://schemas.openxmlformats.org/officeDocument/2006/relationships/hyperlink" Target="https://github.com/pezy/CppPrimer/commit/1963c4ca4561dfc55cf84186b02f9df77af01976" TargetMode="External"/><Relationship Id="rId549" Type="http://schemas.openxmlformats.org/officeDocument/2006/relationships/hyperlink" Target="https://github.com/pezy/CppPrimer/tree/master/ch17/ex17.9" TargetMode="External"/><Relationship Id="rId50" Type="http://schemas.openxmlformats.org/officeDocument/2006/relationships/hyperlink" Target="http://stackoverflow.com/questions/21369113/what-is-the-difference-between-auto-and-decltypeauto-when-returning-from-a-fun" TargetMode="External"/><Relationship Id="rId104" Type="http://schemas.openxmlformats.org/officeDocument/2006/relationships/hyperlink" Target="https://github.com/pezy/CppPrimer/blob/master/ch05/ex5_10.cpp" TargetMode="External"/><Relationship Id="rId146" Type="http://schemas.openxmlformats.org/officeDocument/2006/relationships/hyperlink" Target="https://github.com/pezy/CppPrimer/blob/master/ch07/ex7_06.h" TargetMode="External"/><Relationship Id="rId188" Type="http://schemas.openxmlformats.org/officeDocument/2006/relationships/hyperlink" Target="https://github.com/pezy/CppPrimer/blob/master/ch09/ex9_19.cpp" TargetMode="External"/><Relationship Id="rId311" Type="http://schemas.openxmlformats.org/officeDocument/2006/relationships/hyperlink" Target="https://github.com/pezy/CppPrimer/blob/master/ch13/ex13_34_36_37.cpp" TargetMode="External"/><Relationship Id="rId353" Type="http://schemas.openxmlformats.org/officeDocument/2006/relationships/hyperlink" Target="http://stackoverflow.com/questions/21071167/why-is-it-more-efficient-to-define-operator-to-call-operator-rather-than-the" TargetMode="External"/><Relationship Id="rId395" Type="http://schemas.openxmlformats.org/officeDocument/2006/relationships/hyperlink" Target="https://github.com/pezy/CppPrimer/blob/master/ch14/ex14_26_String.cpp" TargetMode="External"/><Relationship Id="rId409" Type="http://schemas.openxmlformats.org/officeDocument/2006/relationships/hyperlink" Target="https://github.com/pezy/CppPrimer/blob/master/ch14/ex14_37.cpp" TargetMode="External"/><Relationship Id="rId560" Type="http://schemas.openxmlformats.org/officeDocument/2006/relationships/hyperlink" Target="https://github.com/pezy/CppPrimer/blob/master/ch18/README.md" TargetMode="External"/><Relationship Id="rId92" Type="http://schemas.openxmlformats.org/officeDocument/2006/relationships/hyperlink" Target="https://github.com/pezy/CppPrimer/blob/master/ch03/ex3_44.cpp" TargetMode="External"/><Relationship Id="rId213" Type="http://schemas.openxmlformats.org/officeDocument/2006/relationships/hyperlink" Target="https://github.com/pezy/CppPrimer/blob/master/ch10/ex10_03_04.cpp" TargetMode="External"/><Relationship Id="rId420" Type="http://schemas.openxmlformats.org/officeDocument/2006/relationships/hyperlink" Target="https://github.com/pezy/CppPrimer/blob/master/ch14/ex14_49.cpp" TargetMode="External"/><Relationship Id="rId255" Type="http://schemas.openxmlformats.org/officeDocument/2006/relationships/hyperlink" Target="http://stackoverflow.com/questions/20725190/operating-on-dynamic-memory-is-it-meaningful-to-overload-a-const-memeber-functi" TargetMode="External"/><Relationship Id="rId297" Type="http://schemas.openxmlformats.org/officeDocument/2006/relationships/hyperlink" Target="https://github.com/pezy/CppPrimer/blob/master/ch13/ex13_19.h" TargetMode="External"/><Relationship Id="rId462" Type="http://schemas.openxmlformats.org/officeDocument/2006/relationships/hyperlink" Target="https://github.com/pezy/CppPrimer/commit/1963c4ca4561dfc55cf84186b02f9df77af01976" TargetMode="External"/><Relationship Id="rId518" Type="http://schemas.openxmlformats.org/officeDocument/2006/relationships/hyperlink" Target="https://github.com/pezy/CppPrimer/tree/master/ch16/ex16.62" TargetMode="External"/><Relationship Id="rId115" Type="http://schemas.openxmlformats.org/officeDocument/2006/relationships/hyperlink" Target="https://github.com/pezy/CppPrimer/blob/master/ch05/ex5_24.cpp" TargetMode="External"/><Relationship Id="rId157" Type="http://schemas.openxmlformats.org/officeDocument/2006/relationships/hyperlink" Target="https://github.com/pezy/CppPrimer/blob/master/ch07/ex7_23.cpp" TargetMode="External"/><Relationship Id="rId322" Type="http://schemas.openxmlformats.org/officeDocument/2006/relationships/hyperlink" Target="https://github.com/pezy/CppPrimer/blob/master/ch13/ex13_44_47.cpp" TargetMode="External"/><Relationship Id="rId364" Type="http://schemas.openxmlformats.org/officeDocument/2006/relationships/hyperlink" Target="https://github.com/pezy/CppPrimer/blob/master/ch14/ex14_16_String.cpp" TargetMode="External"/><Relationship Id="rId61" Type="http://schemas.openxmlformats.org/officeDocument/2006/relationships/hyperlink" Target="https://github.com/pezy/CppPrimer/blob/master/ch03/ex3_4a.cpp" TargetMode="External"/><Relationship Id="rId199" Type="http://schemas.openxmlformats.org/officeDocument/2006/relationships/hyperlink" Target="https://github.com/pezy/CppPrimer/blob/master/ch09/ex9_34.cpp" TargetMode="External"/><Relationship Id="rId19" Type="http://schemas.openxmlformats.org/officeDocument/2006/relationships/hyperlink" Target="https://github.com/pezy/CppPrimer/blob/master/ch01/ex1_10.cpp" TargetMode="External"/><Relationship Id="rId224" Type="http://schemas.openxmlformats.org/officeDocument/2006/relationships/hyperlink" Target="https://github.com/pezy/CppPrimer/blob/master/ch10/ex10_20_21.cpp" TargetMode="External"/><Relationship Id="rId266" Type="http://schemas.openxmlformats.org/officeDocument/2006/relationships/hyperlink" Target="https://github.com/pezy/CppPrimer/blob/master/ch12/ex12_15.cpp" TargetMode="External"/><Relationship Id="rId431" Type="http://schemas.openxmlformats.org/officeDocument/2006/relationships/hyperlink" Target="https://github.com/pezy/CppPrimer/commit/1963c4ca4561dfc55cf84186b02f9df77af01976" TargetMode="External"/><Relationship Id="rId473" Type="http://schemas.openxmlformats.org/officeDocument/2006/relationships/hyperlink" Target="https://github.com/pezy/CppPrimer/commit/864e5740b320c65ef05a335e231abed6d928883b" TargetMode="External"/><Relationship Id="rId529" Type="http://schemas.openxmlformats.org/officeDocument/2006/relationships/hyperlink" Target="https://github.com/pezy/CppPrimer/tree/master/ch17/ex17.1.2" TargetMode="External"/><Relationship Id="rId30" Type="http://schemas.openxmlformats.org/officeDocument/2006/relationships/hyperlink" Target="https://camo.githubusercontent.com/0cab87f99a9cf9360bfe8afc249dd83566af62a0/68747470733a2f2f64622e74742f666d386948746b46" TargetMode="External"/><Relationship Id="rId126" Type="http://schemas.openxmlformats.org/officeDocument/2006/relationships/hyperlink" Target="https://github.com/pezy/CppPrimer/blob/master/ch06/ex6_22.cpp" TargetMode="External"/><Relationship Id="rId168" Type="http://schemas.openxmlformats.org/officeDocument/2006/relationships/hyperlink" Target="https://github.com/pezy/CppPrimer/blob/master/ch07/ex7_43.cpp" TargetMode="External"/><Relationship Id="rId333" Type="http://schemas.openxmlformats.org/officeDocument/2006/relationships/hyperlink" Target="https://github.com/pezy/CppPrimer/blob/master/ch13/ex13_49_Message.cpp" TargetMode="External"/><Relationship Id="rId540" Type="http://schemas.openxmlformats.org/officeDocument/2006/relationships/hyperlink" Target="https://github.com/pezy/CppPrimer/commit/a8daf4704cdc14521d0b8b775e590218c94c0a76" TargetMode="External"/><Relationship Id="rId72" Type="http://schemas.openxmlformats.org/officeDocument/2006/relationships/hyperlink" Target="https://github.com/pezy/CppPrimer/blob/master/ch03/ex3_18.cpp" TargetMode="External"/><Relationship Id="rId375" Type="http://schemas.openxmlformats.org/officeDocument/2006/relationships/hyperlink" Target="https://github.com/pezy/CppPrimer/blob/master/ch14/ex14_18_StringMain.cpp" TargetMode="External"/><Relationship Id="rId3" Type="http://schemas.openxmlformats.org/officeDocument/2006/relationships/settings" Target="settings.xml"/><Relationship Id="rId235" Type="http://schemas.openxmlformats.org/officeDocument/2006/relationships/hyperlink" Target="https://github.com/pezy/CppPrimer/blob/master/ch10/ex10_34_35_36_37.cpp" TargetMode="External"/><Relationship Id="rId277" Type="http://schemas.openxmlformats.org/officeDocument/2006/relationships/hyperlink" Target="https://github.com/pezy/CppPrimer/blob/master/ch12/ex12_27_30.h" TargetMode="External"/><Relationship Id="rId400" Type="http://schemas.openxmlformats.org/officeDocument/2006/relationships/hyperlink" Target="https://github.com/pezy/CppPrimer/tree/master/ch14" TargetMode="External"/><Relationship Id="rId442" Type="http://schemas.openxmlformats.org/officeDocument/2006/relationships/hyperlink" Target="https://github.com/pezy/CppPrimer/tree/master/ch15/ex15.34.35.36.38" TargetMode="External"/><Relationship Id="rId484" Type="http://schemas.openxmlformats.org/officeDocument/2006/relationships/hyperlink" Target="https://github.com/pezy/CppPrimer/tree/master/ch16/ex16.29" TargetMode="External"/><Relationship Id="rId137" Type="http://schemas.openxmlformats.org/officeDocument/2006/relationships/hyperlink" Target="https://github.com/pezy/CppPrimer/tree/master/ch06" TargetMode="External"/><Relationship Id="rId302" Type="http://schemas.openxmlformats.org/officeDocument/2006/relationships/hyperlink" Target="https://github.com/pezy/CppPrimer/blob/master/ch13/ex13_28.h" TargetMode="External"/><Relationship Id="rId344" Type="http://schemas.openxmlformats.org/officeDocument/2006/relationships/hyperlink" Target="https://github.com/pezy/CppPrimer/blob/master/ch14/ex14_05_TEST.cpp" TargetMode="External"/><Relationship Id="rId41" Type="http://schemas.openxmlformats.org/officeDocument/2006/relationships/hyperlink" Target="http://www.parashift.com/c++-faq/choosing-int-size.html" TargetMode="External"/><Relationship Id="rId83" Type="http://schemas.openxmlformats.org/officeDocument/2006/relationships/image" Target="media/image12.png"/><Relationship Id="rId179" Type="http://schemas.openxmlformats.org/officeDocument/2006/relationships/hyperlink" Target="https://github.com/pezy/CppPrimer/blob/master/ch08/ex8_10.cpp" TargetMode="External"/><Relationship Id="rId386" Type="http://schemas.openxmlformats.org/officeDocument/2006/relationships/hyperlink" Target="https://github.com/pezy/CppPrimer/blob/master/ch14/ex14_24_TEST.cpp" TargetMode="External"/><Relationship Id="rId551" Type="http://schemas.openxmlformats.org/officeDocument/2006/relationships/hyperlink" Target="https://github.com/pezy/CppPrimer/blob/master/ch17/ex_33.cpp" TargetMode="External"/><Relationship Id="rId190" Type="http://schemas.openxmlformats.org/officeDocument/2006/relationships/hyperlink" Target="https://github.com/Mooophy/Cpp-Primer/issues/133" TargetMode="External"/><Relationship Id="rId204" Type="http://schemas.openxmlformats.org/officeDocument/2006/relationships/hyperlink" Target="https://github.com/pezy/CppPrimer/blob/master/ch09/ex9_45.cpp" TargetMode="External"/><Relationship Id="rId246" Type="http://schemas.openxmlformats.org/officeDocument/2006/relationships/hyperlink" Target="https://github.com/pezy/CppPrimer/blob/master/ch11/ex11_23.cpp" TargetMode="External"/><Relationship Id="rId288" Type="http://schemas.openxmlformats.org/officeDocument/2006/relationships/hyperlink" Target="https://github.com/pezy/CppPrimer/blob/master/ch13/ex13_05.h" TargetMode="External"/><Relationship Id="rId411" Type="http://schemas.openxmlformats.org/officeDocument/2006/relationships/hyperlink" Target="https://github.com/pezy/CppPrimer/tree/master/ch14" TargetMode="External"/><Relationship Id="rId453" Type="http://schemas.openxmlformats.org/officeDocument/2006/relationships/hyperlink" Target="https://github.com/pezy/CppPrimer/tree/master/ch15/ex15.7" TargetMode="External"/><Relationship Id="rId509" Type="http://schemas.openxmlformats.org/officeDocument/2006/relationships/hyperlink" Target="https://github.com/pezy/CppPrimer/commit/1963c4ca4561dfc55cf84186b02f9df77af01976" TargetMode="External"/><Relationship Id="rId106" Type="http://schemas.openxmlformats.org/officeDocument/2006/relationships/hyperlink" Target="https://github.com/pezy/CppPrimer/blob/master/ch05/ex5_12.cpp" TargetMode="External"/><Relationship Id="rId313" Type="http://schemas.openxmlformats.org/officeDocument/2006/relationships/hyperlink" Target="https://github.com/pezy/CppPrimer/blob/master/ch13/ex13_39.cpp" TargetMode="External"/><Relationship Id="rId495" Type="http://schemas.openxmlformats.org/officeDocument/2006/relationships/hyperlink" Target="https://github.com/pezy/CppPrimer/commit/1963c4ca4561dfc55cf84186b02f9df77af01976" TargetMode="External"/><Relationship Id="rId10" Type="http://schemas.openxmlformats.org/officeDocument/2006/relationships/image" Target="media/image3.png"/><Relationship Id="rId52" Type="http://schemas.openxmlformats.org/officeDocument/2006/relationships/hyperlink" Target="https://github.com/pezy/CppPrimer/blob/master/ch02/ex2_42.h" TargetMode="External"/><Relationship Id="rId94" Type="http://schemas.openxmlformats.org/officeDocument/2006/relationships/hyperlink" Target="https://github.com/pezy/CppPrimer/blob/master/ch04/ex4_21.cpp" TargetMode="External"/><Relationship Id="rId148" Type="http://schemas.openxmlformats.org/officeDocument/2006/relationships/hyperlink" Target="https://github.com/pezy/CppPrimer/blob/master/ch07/ex7_09.h" TargetMode="External"/><Relationship Id="rId355" Type="http://schemas.openxmlformats.org/officeDocument/2006/relationships/hyperlink" Target="https://github.com/pezy/CppPrimer/blob/master/ch14/ex14_15.cpp" TargetMode="External"/><Relationship Id="rId397" Type="http://schemas.openxmlformats.org/officeDocument/2006/relationships/hyperlink" Target="https://github.com/pezy/CppPrimer/blob/master/ch14/ex14_27_28_StrBlob.h" TargetMode="External"/><Relationship Id="rId520" Type="http://schemas.openxmlformats.org/officeDocument/2006/relationships/hyperlink" Target="https://github.com/pezy/CppPrimer/tree/master/ch16/ex16.63.64" TargetMode="External"/><Relationship Id="rId562" Type="http://schemas.openxmlformats.org/officeDocument/2006/relationships/fontTable" Target="fontTable.xml"/><Relationship Id="rId215" Type="http://schemas.openxmlformats.org/officeDocument/2006/relationships/hyperlink" Target="https://github.com/pezy/CppPrimer/blob/master/ch10/ex10_06.cpp" TargetMode="External"/><Relationship Id="rId257" Type="http://schemas.openxmlformats.org/officeDocument/2006/relationships/hyperlink" Target="https://github.com/Mooophy" TargetMode="External"/><Relationship Id="rId422" Type="http://schemas.openxmlformats.org/officeDocument/2006/relationships/hyperlink" Target="https://github.com/pezy/CppPrimer/tree/master/ch15/ex15.1.2.3" TargetMode="External"/><Relationship Id="rId464" Type="http://schemas.openxmlformats.org/officeDocument/2006/relationships/hyperlink" Target="https://github.com/pezy/CppPrimer/tree/master/ch16/ex16.1.2.3" TargetMode="External"/><Relationship Id="rId299" Type="http://schemas.openxmlformats.org/officeDocument/2006/relationships/hyperlink" Target="https://github.com/pezy/CppPrimer/blob/master/ch13/ex13_26.h" TargetMode="External"/><Relationship Id="rId63" Type="http://schemas.openxmlformats.org/officeDocument/2006/relationships/hyperlink" Target="https://github.com/pezy/CppPrimer/blob/master/ch03/ex3_5a.cpp" TargetMode="External"/><Relationship Id="rId159" Type="http://schemas.openxmlformats.org/officeDocument/2006/relationships/hyperlink" Target="https://github.com/pezy/CppPrimer/blob/master/ch07/ex7_26.h" TargetMode="External"/><Relationship Id="rId366" Type="http://schemas.openxmlformats.org/officeDocument/2006/relationships/hyperlink" Target="https://github.com/pezy/CppPrimer/tree/master/ch14" TargetMode="External"/><Relationship Id="rId226" Type="http://schemas.openxmlformats.org/officeDocument/2006/relationships/hyperlink" Target="https://github.com/pezy/CppPrimer/blob/master/ch10/ex10_24.cpp" TargetMode="External"/><Relationship Id="rId433" Type="http://schemas.openxmlformats.org/officeDocument/2006/relationships/hyperlink" Target="https://github.com/pezy/CppPrimer/commit/1963c4ca4561dfc55cf84186b02f9df77af01976" TargetMode="External"/><Relationship Id="rId74" Type="http://schemas.openxmlformats.org/officeDocument/2006/relationships/hyperlink" Target="https://github.com/pezy/CppPrimer/blob/master/ch03/ex3_20.cpp" TargetMode="External"/><Relationship Id="rId377" Type="http://schemas.openxmlformats.org/officeDocument/2006/relationships/hyperlink" Target="https://github.com/pezy/CppPrimer/tree/master/ch14" TargetMode="External"/><Relationship Id="rId500" Type="http://schemas.openxmlformats.org/officeDocument/2006/relationships/hyperlink" Target="https://github.com/pezy/CppPrimer/tree/master/ch16/ex16.48" TargetMode="External"/><Relationship Id="rId5" Type="http://schemas.openxmlformats.org/officeDocument/2006/relationships/hyperlink" Target="https://camo.githubusercontent.com/94fe4ba7e675f35708fb1819fca33b775cd98856/68747470733a2f2f64622e74742f584765477367374f" TargetMode="External"/><Relationship Id="rId237" Type="http://schemas.openxmlformats.org/officeDocument/2006/relationships/hyperlink" Target="https://github.com/pezy/CppPrimer/blob/master/ch11/ex11_3_4.cpp" TargetMode="External"/><Relationship Id="rId444" Type="http://schemas.openxmlformats.org/officeDocument/2006/relationships/hyperlink" Target="https://github.com/pezy/CppPrimer/tree/master/ch15/ex15.39.40" TargetMode="External"/><Relationship Id="rId290" Type="http://schemas.openxmlformats.org/officeDocument/2006/relationships/hyperlink" Target="https://github.com/pezy/CppPrimer/blob/master/ch13/ex13_11.h" TargetMode="External"/><Relationship Id="rId304" Type="http://schemas.openxmlformats.org/officeDocument/2006/relationships/hyperlink" Target="https://github.com/pezy/CppPrimer/blob/master/ch13/ex13_30.h" TargetMode="External"/><Relationship Id="rId388" Type="http://schemas.openxmlformats.org/officeDocument/2006/relationships/hyperlink" Target="https://github.com/pezy/CppPrimer/blob/master/ch14/ex14_26_StrBlob.h" TargetMode="External"/><Relationship Id="rId511" Type="http://schemas.openxmlformats.org/officeDocument/2006/relationships/hyperlink" Target="https://github.com/pezy/CppPrimer/commit/1963c4ca4561dfc55cf84186b02f9df77af01976" TargetMode="External"/><Relationship Id="rId85" Type="http://schemas.openxmlformats.org/officeDocument/2006/relationships/hyperlink" Target="https://github.com/pezy/CppPrimer/blob/master/ch03/ex3_36.cpp" TargetMode="External"/><Relationship Id="rId150" Type="http://schemas.openxmlformats.org/officeDocument/2006/relationships/hyperlink" Target="https://github.com/pezy/CppPrimer/blob/master/ch07/ex7_11.cpp" TargetMode="External"/><Relationship Id="rId248" Type="http://schemas.openxmlformats.org/officeDocument/2006/relationships/hyperlink" Target="https://github.com/pezy/CppPrimer/blob/master/ch11/ex11_27_28_29_30.cpp" TargetMode="External"/><Relationship Id="rId455" Type="http://schemas.openxmlformats.org/officeDocument/2006/relationships/hyperlink" Target="https://github.com/pezy/CppPrimer/tree/master/ch15/ex15.8.9.10" TargetMode="External"/><Relationship Id="rId12" Type="http://schemas.openxmlformats.org/officeDocument/2006/relationships/image" Target="media/image4.png"/><Relationship Id="rId108" Type="http://schemas.openxmlformats.org/officeDocument/2006/relationships/hyperlink" Target="https://github.com/pezy/CppPrimer/blob/master/ch05/ex5_14_1.cpp" TargetMode="External"/><Relationship Id="rId315" Type="http://schemas.openxmlformats.org/officeDocument/2006/relationships/hyperlink" Target="https://github.com/pezy/CppPrimer/blob/master/ch13/ex13_40.cpp" TargetMode="External"/><Relationship Id="rId522" Type="http://schemas.openxmlformats.org/officeDocument/2006/relationships/hyperlink" Target="https://github.com/pezy/CppPrimer/tree/master/ch16/ex16.65.66.67" TargetMode="External"/><Relationship Id="rId96" Type="http://schemas.openxmlformats.org/officeDocument/2006/relationships/hyperlink" Target="https://github.com/pezy/CppPrimer/blob/master/ch04/ex4_28.cpp" TargetMode="External"/><Relationship Id="rId161" Type="http://schemas.openxmlformats.org/officeDocument/2006/relationships/hyperlink" Target="https://github.com/pezy/CppPrimer/blob/master/ch07/ex7_27.h" TargetMode="External"/><Relationship Id="rId399" Type="http://schemas.openxmlformats.org/officeDocument/2006/relationships/hyperlink" Target="https://github.com/pezy/CppPrimer/blob/master/ch14/ex14_27_28_StrBlobTest.cpp" TargetMode="External"/><Relationship Id="rId259" Type="http://schemas.openxmlformats.org/officeDocument/2006/relationships/hyperlink" Target="https://github.com/pezy/CppPrimer/blob/master/ch12/ex12_06.cpp" TargetMode="External"/><Relationship Id="rId466" Type="http://schemas.openxmlformats.org/officeDocument/2006/relationships/hyperlink" Target="https://github.com/pezy/CppPrimer/tree/master/ch16/ex16.12.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132</Pages>
  <Words>26631</Words>
  <Characters>151802</Characters>
  <Application>Microsoft Office Word</Application>
  <DocSecurity>0</DocSecurity>
  <Lines>1265</Lines>
  <Paragraphs>356</Paragraphs>
  <ScaleCrop>false</ScaleCrop>
  <Company/>
  <LinksUpToDate>false</LinksUpToDate>
  <CharactersWithSpaces>178077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王建</dc:creator>
  <cp:keywords/>
  <dc:description/>
  <cp:lastModifiedBy>王建</cp:lastModifiedBy>
  <cp:revision>13</cp:revision>
  <dcterms:created xsi:type="dcterms:W3CDTF">2015-05-26T02:53:00Z</dcterms:created>
  <dcterms:modified xsi:type="dcterms:W3CDTF">2015-05-26T03:13:00Z</dcterms:modified>
</cp:coreProperties>
</file>